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66FD" w14:textId="5A4BC865" w:rsidR="00766740" w:rsidRPr="00766740" w:rsidDel="00C236D0" w:rsidRDefault="00766740">
      <w:pPr>
        <w:spacing w:line="480" w:lineRule="auto"/>
        <w:outlineLvl w:val="0"/>
        <w:rPr>
          <w:del w:id="0" w:author="Anthony F. Cannistra" w:date="2018-12-06T17:39:00Z"/>
          <w:rFonts w:ascii="Times New Roman" w:hAnsi="Times New Roman" w:cs="Times New Roman"/>
        </w:rPr>
        <w:pPrChange w:id="1" w:author="Anthony F. Cannistra" w:date="2018-12-06T17:39:00Z">
          <w:pPr>
            <w:outlineLvl w:val="0"/>
          </w:pPr>
        </w:pPrChange>
      </w:pPr>
      <w:bookmarkStart w:id="2" w:name="_GoBack"/>
      <w:r w:rsidRPr="00766740">
        <w:rPr>
          <w:rFonts w:ascii="Times New Roman" w:hAnsi="Times New Roman" w:cs="Times New Roman"/>
          <w:b/>
          <w:bCs/>
          <w:color w:val="000000"/>
        </w:rPr>
        <w:t>Improving range shift predictions: enhancing the power of traits</w:t>
      </w:r>
    </w:p>
    <w:bookmarkEnd w:id="2"/>
    <w:p w14:paraId="2680B8E3" w14:textId="77777777" w:rsidR="00842915" w:rsidRDefault="00842915">
      <w:pPr>
        <w:spacing w:line="480" w:lineRule="auto"/>
        <w:outlineLvl w:val="0"/>
        <w:rPr>
          <w:ins w:id="3" w:author="Lauren Buckley" w:date="2018-12-05T10:20:00Z"/>
          <w:rFonts w:ascii="Times New Roman" w:hAnsi="Times New Roman" w:cs="Times New Roman"/>
        </w:rPr>
        <w:pPrChange w:id="4" w:author="Anthony F. Cannistra" w:date="2018-12-06T17:39:00Z">
          <w:pPr/>
        </w:pPrChange>
      </w:pPr>
    </w:p>
    <w:p w14:paraId="0CEE4EA0" w14:textId="57D0927A" w:rsidR="00766740" w:rsidDel="00C236D0" w:rsidRDefault="00766740">
      <w:pPr>
        <w:spacing w:line="480" w:lineRule="auto"/>
        <w:rPr>
          <w:del w:id="5" w:author="Anthony F. Cannistra" w:date="2018-12-06T17:39:00Z"/>
          <w:rFonts w:ascii="Times New Roman" w:hAnsi="Times New Roman" w:cs="Times New Roman"/>
        </w:rPr>
        <w:pPrChange w:id="6" w:author="Anthony F. Cannistra" w:date="2018-12-06T17:39:00Z">
          <w:pPr/>
        </w:pPrChange>
      </w:pPr>
      <w:r>
        <w:rPr>
          <w:rFonts w:ascii="Times New Roman" w:hAnsi="Times New Roman" w:cs="Times New Roman"/>
          <w:b/>
        </w:rPr>
        <w:t>Running Title</w:t>
      </w:r>
      <w:r>
        <w:rPr>
          <w:rFonts w:ascii="Times New Roman" w:hAnsi="Times New Roman" w:cs="Times New Roman"/>
        </w:rPr>
        <w:t xml:space="preserve">: </w:t>
      </w:r>
      <w:r w:rsidR="00881157">
        <w:rPr>
          <w:rFonts w:ascii="Times New Roman" w:hAnsi="Times New Roman" w:cs="Times New Roman"/>
        </w:rPr>
        <w:t>Improved range shift predictions via traits.</w:t>
      </w:r>
    </w:p>
    <w:p w14:paraId="2D4B0F24" w14:textId="0F43033E" w:rsidR="00766740" w:rsidRDefault="00766740">
      <w:pPr>
        <w:spacing w:line="480" w:lineRule="auto"/>
        <w:rPr>
          <w:rFonts w:ascii="Times New Roman" w:hAnsi="Times New Roman" w:cs="Times New Roman"/>
        </w:rPr>
        <w:pPrChange w:id="7" w:author="Anthony F. Cannistra" w:date="2018-12-06T17:39:00Z">
          <w:pPr/>
        </w:pPrChange>
      </w:pPr>
    </w:p>
    <w:p w14:paraId="3390A8B4" w14:textId="77777777" w:rsidR="00766740" w:rsidDel="00C236D0" w:rsidRDefault="00766740">
      <w:pPr>
        <w:spacing w:line="480" w:lineRule="auto"/>
        <w:outlineLvl w:val="0"/>
        <w:rPr>
          <w:del w:id="8" w:author="Anthony F. Cannistra" w:date="2018-12-06T17:39:00Z"/>
          <w:rFonts w:ascii="Times New Roman" w:hAnsi="Times New Roman" w:cs="Times New Roman"/>
        </w:rPr>
        <w:pPrChange w:id="9" w:author="Anthony F. Cannistra" w:date="2018-12-06T17:39:00Z">
          <w:pPr>
            <w:outlineLvl w:val="0"/>
          </w:pPr>
        </w:pPrChange>
      </w:pPr>
      <w:r>
        <w:rPr>
          <w:rFonts w:ascii="Times New Roman" w:hAnsi="Times New Roman" w:cs="Times New Roman"/>
        </w:rPr>
        <w:t>Anthony F. Cannistra</w:t>
      </w:r>
      <w:r>
        <w:rPr>
          <w:rFonts w:ascii="Times New Roman" w:hAnsi="Times New Roman" w:cs="Times New Roman"/>
          <w:vertAlign w:val="superscript"/>
        </w:rPr>
        <w:t>+1</w:t>
      </w:r>
      <w:r>
        <w:rPr>
          <w:rFonts w:ascii="Times New Roman" w:hAnsi="Times New Roman" w:cs="Times New Roman"/>
        </w:rPr>
        <w:t>, Lauren B. Buckley</w:t>
      </w:r>
      <w:r w:rsidR="005E6218" w:rsidRPr="005E6218">
        <w:rPr>
          <w:rFonts w:ascii="Times New Roman" w:hAnsi="Times New Roman" w:cs="Times New Roman"/>
          <w:vertAlign w:val="superscript"/>
        </w:rPr>
        <w:t>1</w:t>
      </w:r>
    </w:p>
    <w:p w14:paraId="4FA4C5F3" w14:textId="7A71A8C9" w:rsidR="00766740" w:rsidRDefault="00766740">
      <w:pPr>
        <w:spacing w:line="480" w:lineRule="auto"/>
        <w:outlineLvl w:val="0"/>
        <w:rPr>
          <w:rFonts w:ascii="Times New Roman" w:hAnsi="Times New Roman" w:cs="Times New Roman"/>
        </w:rPr>
        <w:pPrChange w:id="10" w:author="Anthony F. Cannistra" w:date="2018-12-06T17:39:00Z">
          <w:pPr>
            <w:jc w:val="center"/>
          </w:pPr>
        </w:pPrChange>
      </w:pPr>
    </w:p>
    <w:p w14:paraId="7F4ADCD5" w14:textId="77777777" w:rsidR="00766740" w:rsidRPr="00CC6D32" w:rsidDel="00C236D0" w:rsidRDefault="00766740">
      <w:pPr>
        <w:numPr>
          <w:ilvl w:val="0"/>
          <w:numId w:val="1"/>
        </w:numPr>
        <w:shd w:val="clear" w:color="auto" w:fill="FFFFFF"/>
        <w:spacing w:line="480" w:lineRule="auto"/>
        <w:ind w:left="387" w:right="387"/>
        <w:textAlignment w:val="baseline"/>
        <w:rPr>
          <w:del w:id="11" w:author="Anthony F. Cannistra" w:date="2018-12-06T17:39:00Z"/>
          <w:rFonts w:ascii="Times New Roman" w:eastAsia="Times New Roman" w:hAnsi="Times New Roman" w:cs="Times New Roman"/>
        </w:rPr>
        <w:pPrChange w:id="12" w:author="Anthony F. Cannistra" w:date="2018-12-06T17:39:00Z">
          <w:pPr>
            <w:numPr>
              <w:numId w:val="1"/>
            </w:numPr>
            <w:shd w:val="clear" w:color="auto" w:fill="FFFFFF"/>
            <w:tabs>
              <w:tab w:val="num" w:pos="720"/>
            </w:tabs>
            <w:ind w:left="387" w:right="387" w:hanging="360"/>
            <w:textAlignment w:val="baseline"/>
          </w:pPr>
        </w:pPrChange>
      </w:pPr>
      <w:r w:rsidRPr="00CC6D32">
        <w:rPr>
          <w:rFonts w:ascii="Times New Roman" w:eastAsia="Times New Roman" w:hAnsi="Times New Roman" w:cs="Times New Roman"/>
        </w:rPr>
        <w:t>Department of Biology, University of Washington, Seattle, WA 98195-1800, USA</w:t>
      </w:r>
    </w:p>
    <w:p w14:paraId="7606C43F" w14:textId="45481FE6" w:rsidR="00766740" w:rsidRPr="00C236D0" w:rsidRDefault="00766740">
      <w:pPr>
        <w:numPr>
          <w:ilvl w:val="0"/>
          <w:numId w:val="1"/>
        </w:numPr>
        <w:shd w:val="clear" w:color="auto" w:fill="FFFFFF"/>
        <w:spacing w:line="480" w:lineRule="auto"/>
        <w:ind w:left="387" w:right="387"/>
        <w:textAlignment w:val="baseline"/>
        <w:rPr>
          <w:rFonts w:ascii="Times New Roman" w:hAnsi="Times New Roman" w:cs="Times New Roman"/>
          <w:b/>
        </w:rPr>
        <w:pPrChange w:id="13" w:author="Anthony F. Cannistra" w:date="2018-12-06T17:39:00Z">
          <w:pPr/>
        </w:pPrChange>
      </w:pPr>
    </w:p>
    <w:p w14:paraId="7CA3A23D" w14:textId="33404912" w:rsidR="00766740" w:rsidDel="00C236D0" w:rsidRDefault="00766740">
      <w:pPr>
        <w:spacing w:line="480" w:lineRule="auto"/>
        <w:rPr>
          <w:del w:id="14" w:author="Anthony F. Cannistra" w:date="2018-12-06T17:39:00Z"/>
          <w:rFonts w:ascii="Times New Roman" w:hAnsi="Times New Roman" w:cs="Times New Roman"/>
        </w:rPr>
        <w:pPrChange w:id="15" w:author="Anthony F. Cannistra" w:date="2018-12-06T17:39:00Z">
          <w:pPr/>
        </w:pPrChange>
      </w:pPr>
      <w:r w:rsidRPr="00CC6D32">
        <w:rPr>
          <w:rFonts w:ascii="Times New Roman" w:hAnsi="Times New Roman" w:cs="Times New Roman"/>
        </w:rPr>
        <w:t>+. Corresponding author</w:t>
      </w:r>
      <w:r>
        <w:rPr>
          <w:rFonts w:ascii="Times New Roman" w:hAnsi="Times New Roman" w:cs="Times New Roman"/>
        </w:rPr>
        <w:t xml:space="preserve">: </w:t>
      </w:r>
      <w:r w:rsidR="00881157">
        <w:rPr>
          <w:rFonts w:ascii="Times New Roman" w:hAnsi="Times New Roman" w:cs="Times New Roman"/>
        </w:rPr>
        <w:t xml:space="preserve">Anthony F. Cannistra, Phone: (401) 793-0916, Email: </w:t>
      </w:r>
      <w:r w:rsidR="00C236D0">
        <w:fldChar w:fldCharType="begin"/>
      </w:r>
      <w:r w:rsidR="00C236D0">
        <w:instrText xml:space="preserve"> HYPERLINK "mailto:tonycan@uw.edu" </w:instrText>
      </w:r>
      <w:r w:rsidR="00C236D0">
        <w:fldChar w:fldCharType="separate"/>
      </w:r>
      <w:r w:rsidRPr="007236AC">
        <w:rPr>
          <w:rStyle w:val="Hyperlink"/>
          <w:rFonts w:ascii="Times New Roman" w:hAnsi="Times New Roman" w:cs="Times New Roman"/>
        </w:rPr>
        <w:t>tonycan@uw.edu</w:t>
      </w:r>
      <w:r w:rsidR="00C236D0">
        <w:rPr>
          <w:rStyle w:val="Hyperlink"/>
          <w:rFonts w:ascii="Times New Roman" w:hAnsi="Times New Roman" w:cs="Times New Roman"/>
        </w:rPr>
        <w:fldChar w:fldCharType="end"/>
      </w:r>
      <w:r w:rsidR="00881157">
        <w:rPr>
          <w:rFonts w:ascii="Times New Roman" w:hAnsi="Times New Roman" w:cs="Times New Roman"/>
        </w:rPr>
        <w:t xml:space="preserve">, </w:t>
      </w:r>
      <w:r w:rsidR="005E6218">
        <w:rPr>
          <w:rFonts w:ascii="Times New Roman" w:hAnsi="Times New Roman" w:cs="Times New Roman"/>
        </w:rPr>
        <w:t xml:space="preserve">ORCID: </w:t>
      </w:r>
      <w:r w:rsidR="005E6218" w:rsidRPr="005E6218">
        <w:rPr>
          <w:rFonts w:ascii="Times New Roman" w:hAnsi="Times New Roman" w:cs="Times New Roman"/>
        </w:rPr>
        <w:t>0000-0002-9852-6291</w:t>
      </w:r>
    </w:p>
    <w:p w14:paraId="2C93FA05" w14:textId="05C1AF96" w:rsidR="00766740" w:rsidRDefault="00766740" w:rsidP="00C236D0">
      <w:pPr>
        <w:spacing w:line="480" w:lineRule="auto"/>
        <w:rPr>
          <w:rFonts w:ascii="Times New Roman" w:hAnsi="Times New Roman" w:cs="Times New Roman"/>
        </w:rPr>
      </w:pPr>
    </w:p>
    <w:p w14:paraId="0908D222" w14:textId="77777777" w:rsidR="00C236D0" w:rsidRDefault="00C236D0" w:rsidP="00C236D0">
      <w:pPr>
        <w:spacing w:line="480" w:lineRule="auto"/>
        <w:outlineLvl w:val="0"/>
        <w:rPr>
          <w:ins w:id="16" w:author="Anthony F. Cannistra" w:date="2018-12-06T17:39:00Z"/>
          <w:rFonts w:ascii="Times New Roman" w:hAnsi="Times New Roman" w:cs="Times New Roman"/>
          <w:b/>
        </w:rPr>
      </w:pPr>
    </w:p>
    <w:p w14:paraId="056D198D" w14:textId="687419B4" w:rsidR="005E6218" w:rsidRDefault="005E6218" w:rsidP="00C236D0">
      <w:pPr>
        <w:spacing w:line="480" w:lineRule="auto"/>
        <w:outlineLvl w:val="0"/>
        <w:rPr>
          <w:rFonts w:ascii="Times New Roman" w:hAnsi="Times New Roman" w:cs="Times New Roman"/>
          <w:b/>
        </w:rPr>
      </w:pPr>
      <w:r>
        <w:rPr>
          <w:rFonts w:ascii="Times New Roman" w:hAnsi="Times New Roman" w:cs="Times New Roman"/>
          <w:b/>
        </w:rPr>
        <w:t>Abstract</w:t>
      </w:r>
    </w:p>
    <w:p w14:paraId="3A1C8BB7" w14:textId="1A32BE9E" w:rsidR="00881157" w:rsidRDefault="000C6441" w:rsidP="00664928">
      <w:pPr>
        <w:spacing w:line="480" w:lineRule="auto"/>
        <w:rPr>
          <w:rFonts w:ascii="Times New Roman" w:hAnsi="Times New Roman" w:cs="Times New Roman"/>
        </w:rPr>
      </w:pPr>
      <w:r>
        <w:rPr>
          <w:rFonts w:ascii="Times New Roman" w:hAnsi="Times New Roman" w:cs="Times New Roman"/>
        </w:rPr>
        <w:t>Accurately p</w:t>
      </w:r>
      <w:r w:rsidR="00881157">
        <w:rPr>
          <w:rFonts w:ascii="Times New Roman" w:hAnsi="Times New Roman" w:cs="Times New Roman"/>
        </w:rPr>
        <w:t>redict</w:t>
      </w:r>
      <w:r>
        <w:rPr>
          <w:rFonts w:ascii="Times New Roman" w:hAnsi="Times New Roman" w:cs="Times New Roman"/>
        </w:rPr>
        <w:t>ing</w:t>
      </w:r>
      <w:r w:rsidR="00881157">
        <w:rPr>
          <w:rFonts w:ascii="Times New Roman" w:hAnsi="Times New Roman" w:cs="Times New Roman"/>
        </w:rPr>
        <w:t xml:space="preserve"> species’ range shifts </w:t>
      </w:r>
      <w:r>
        <w:rPr>
          <w:rFonts w:ascii="Times New Roman" w:hAnsi="Times New Roman" w:cs="Times New Roman"/>
        </w:rPr>
        <w:t>i</w:t>
      </w:r>
      <w:r w:rsidR="00C65F5D">
        <w:rPr>
          <w:rFonts w:ascii="Times New Roman" w:hAnsi="Times New Roman" w:cs="Times New Roman"/>
        </w:rPr>
        <w:t>n</w:t>
      </w:r>
      <w:r>
        <w:rPr>
          <w:rFonts w:ascii="Times New Roman" w:hAnsi="Times New Roman" w:cs="Times New Roman"/>
        </w:rPr>
        <w:t xml:space="preserve"> response to </w:t>
      </w:r>
      <w:r w:rsidR="00881157">
        <w:rPr>
          <w:rFonts w:ascii="Times New Roman" w:hAnsi="Times New Roman" w:cs="Times New Roman"/>
        </w:rPr>
        <w:t xml:space="preserve">environmental change is a </w:t>
      </w:r>
      <w:r>
        <w:rPr>
          <w:rFonts w:ascii="Times New Roman" w:hAnsi="Times New Roman" w:cs="Times New Roman"/>
        </w:rPr>
        <w:t xml:space="preserve">central ecological objective </w:t>
      </w:r>
      <w:r w:rsidR="00C65F5D">
        <w:rPr>
          <w:rFonts w:ascii="Times New Roman" w:hAnsi="Times New Roman" w:cs="Times New Roman"/>
        </w:rPr>
        <w:t>and applied imperative</w:t>
      </w:r>
      <w:r>
        <w:rPr>
          <w:rFonts w:ascii="Times New Roman" w:hAnsi="Times New Roman" w:cs="Times New Roman"/>
        </w:rPr>
        <w:t xml:space="preserve">. Species’ functional traits </w:t>
      </w:r>
      <w:r w:rsidR="00C65F5D">
        <w:rPr>
          <w:rFonts w:ascii="Times New Roman" w:hAnsi="Times New Roman" w:cs="Times New Roman"/>
        </w:rPr>
        <w:t>are powerful predictors of responses in detailed studies and have thus been extensively incorporated in predictive frameworks such as vulnerability analyses.  In synthetic analyses, t</w:t>
      </w:r>
      <w:r w:rsidR="00881157">
        <w:rPr>
          <w:rFonts w:ascii="Times New Roman" w:hAnsi="Times New Roman" w:cs="Times New Roman"/>
        </w:rPr>
        <w:t xml:space="preserve">raits </w:t>
      </w:r>
      <w:r w:rsidR="008A6403">
        <w:rPr>
          <w:rFonts w:ascii="Times New Roman" w:hAnsi="Times New Roman" w:cs="Times New Roman"/>
        </w:rPr>
        <w:t xml:space="preserve">emerge as significant but weak predictors </w:t>
      </w:r>
      <w:r w:rsidR="000D35EF">
        <w:rPr>
          <w:rFonts w:ascii="Times New Roman" w:hAnsi="Times New Roman" w:cs="Times New Roman"/>
        </w:rPr>
        <w:t xml:space="preserve">of </w:t>
      </w:r>
      <w:r w:rsidR="00881157">
        <w:rPr>
          <w:rFonts w:ascii="Times New Roman" w:hAnsi="Times New Roman" w:cs="Times New Roman"/>
        </w:rPr>
        <w:t>species’ range shifts across recent climate change.</w:t>
      </w:r>
      <w:r w:rsidR="00F006B3">
        <w:rPr>
          <w:rFonts w:ascii="Times New Roman" w:hAnsi="Times New Roman" w:cs="Times New Roman"/>
        </w:rPr>
        <w:t xml:space="preserve"> </w:t>
      </w:r>
      <w:r w:rsidR="008A6403">
        <w:rPr>
          <w:rFonts w:ascii="Times New Roman" w:hAnsi="Times New Roman" w:cs="Times New Roman"/>
        </w:rPr>
        <w:t>These studies assume linearity</w:t>
      </w:r>
      <w:r w:rsidR="002B2859">
        <w:rPr>
          <w:rFonts w:ascii="Times New Roman" w:hAnsi="Times New Roman" w:cs="Times New Roman"/>
        </w:rPr>
        <w:t xml:space="preserve"> in the relationship bet</w:t>
      </w:r>
      <w:r w:rsidR="008A6403">
        <w:rPr>
          <w:rFonts w:ascii="Times New Roman" w:hAnsi="Times New Roman" w:cs="Times New Roman"/>
        </w:rPr>
        <w:t>ween a trait and its function, while d</w:t>
      </w:r>
      <w:r w:rsidR="002B2859">
        <w:rPr>
          <w:rFonts w:ascii="Times New Roman" w:hAnsi="Times New Roman" w:cs="Times New Roman"/>
        </w:rPr>
        <w:t xml:space="preserve">etailed empirical </w:t>
      </w:r>
      <w:r w:rsidR="008A6403">
        <w:rPr>
          <w:rFonts w:ascii="Times New Roman" w:hAnsi="Times New Roman" w:cs="Times New Roman"/>
        </w:rPr>
        <w:t>work</w:t>
      </w:r>
      <w:r w:rsidR="002B2859">
        <w:rPr>
          <w:rFonts w:ascii="Times New Roman" w:hAnsi="Times New Roman" w:cs="Times New Roman"/>
        </w:rPr>
        <w:t xml:space="preserve"> often reveal</w:t>
      </w:r>
      <w:r w:rsidR="008A6403">
        <w:rPr>
          <w:rFonts w:ascii="Times New Roman" w:hAnsi="Times New Roman" w:cs="Times New Roman"/>
        </w:rPr>
        <w:t>s</w:t>
      </w:r>
      <w:r w:rsidR="002B2859">
        <w:rPr>
          <w:rFonts w:ascii="Times New Roman" w:hAnsi="Times New Roman" w:cs="Times New Roman"/>
        </w:rPr>
        <w:t xml:space="preserve"> unimodal relationships, thresholds, and other nonlinearities in many trait-function relationships. </w:t>
      </w:r>
      <w:r w:rsidR="00F006B3">
        <w:rPr>
          <w:rFonts w:ascii="Times New Roman" w:hAnsi="Times New Roman" w:cs="Times New Roman"/>
        </w:rPr>
        <w:t xml:space="preserve">We hypothesize that </w:t>
      </w:r>
      <w:r w:rsidR="006247F1">
        <w:rPr>
          <w:rFonts w:ascii="Times New Roman" w:hAnsi="Times New Roman" w:cs="Times New Roman"/>
        </w:rPr>
        <w:t xml:space="preserve">the </w:t>
      </w:r>
      <w:r w:rsidR="002B2859">
        <w:rPr>
          <w:rFonts w:ascii="Times New Roman" w:hAnsi="Times New Roman" w:cs="Times New Roman"/>
        </w:rPr>
        <w:t>use of linear modeling a</w:t>
      </w:r>
      <w:r w:rsidR="008C2E31">
        <w:rPr>
          <w:rFonts w:ascii="Times New Roman" w:hAnsi="Times New Roman" w:cs="Times New Roman"/>
        </w:rPr>
        <w:t>pproaches fails to capture these nonlinearities and therefore may be under</w:t>
      </w:r>
      <w:r w:rsidR="006247F1">
        <w:rPr>
          <w:rFonts w:ascii="Times New Roman" w:hAnsi="Times New Roman" w:cs="Times New Roman"/>
        </w:rPr>
        <w:t>-</w:t>
      </w:r>
      <w:r w:rsidR="008C2E31">
        <w:rPr>
          <w:rFonts w:ascii="Times New Roman" w:hAnsi="Times New Roman" w:cs="Times New Roman"/>
        </w:rPr>
        <w:t xml:space="preserve">powering traits to predict range shifts. </w:t>
      </w:r>
      <w:r w:rsidR="008A6403">
        <w:rPr>
          <w:rFonts w:ascii="Times New Roman" w:hAnsi="Times New Roman" w:cs="Times New Roman"/>
        </w:rPr>
        <w:t>We</w:t>
      </w:r>
      <w:r w:rsidR="006247F1">
        <w:rPr>
          <w:rFonts w:ascii="Times New Roman" w:hAnsi="Times New Roman" w:cs="Times New Roman"/>
        </w:rPr>
        <w:t xml:space="preserve"> evaluate the </w:t>
      </w:r>
      <w:r w:rsidR="008C45D3">
        <w:rPr>
          <w:rFonts w:ascii="Times New Roman" w:hAnsi="Times New Roman" w:cs="Times New Roman"/>
        </w:rPr>
        <w:t xml:space="preserve">predictive </w:t>
      </w:r>
      <w:r w:rsidR="006247F1">
        <w:rPr>
          <w:rFonts w:ascii="Times New Roman" w:hAnsi="Times New Roman" w:cs="Times New Roman"/>
        </w:rPr>
        <w:t xml:space="preserve">performance of four different </w:t>
      </w:r>
      <w:r w:rsidR="00C65F5D">
        <w:rPr>
          <w:rFonts w:ascii="Times New Roman" w:hAnsi="Times New Roman" w:cs="Times New Roman"/>
        </w:rPr>
        <w:t xml:space="preserve">machine learning </w:t>
      </w:r>
      <w:r w:rsidR="006247F1">
        <w:rPr>
          <w:rFonts w:ascii="Times New Roman" w:hAnsi="Times New Roman" w:cs="Times New Roman"/>
        </w:rPr>
        <w:t xml:space="preserve">approaches </w:t>
      </w:r>
      <w:r w:rsidR="0094576E">
        <w:rPr>
          <w:rFonts w:ascii="Times New Roman" w:hAnsi="Times New Roman" w:cs="Times New Roman"/>
        </w:rPr>
        <w:t xml:space="preserve">that </w:t>
      </w:r>
      <w:r w:rsidR="008C45D3">
        <w:rPr>
          <w:rFonts w:ascii="Times New Roman" w:hAnsi="Times New Roman" w:cs="Times New Roman"/>
        </w:rPr>
        <w:t>can</w:t>
      </w:r>
      <w:r w:rsidR="0094576E">
        <w:rPr>
          <w:rFonts w:ascii="Times New Roman" w:hAnsi="Times New Roman" w:cs="Times New Roman"/>
        </w:rPr>
        <w:t xml:space="preserve"> capture nonlinear relationships </w:t>
      </w:r>
      <w:r w:rsidR="006247F1">
        <w:rPr>
          <w:rFonts w:ascii="Times New Roman" w:hAnsi="Times New Roman" w:cs="Times New Roman"/>
        </w:rPr>
        <w:t xml:space="preserve">(ridge-regularized linear regression, ridge-regularized kernel regression, support vector regression, and random forests). </w:t>
      </w:r>
      <w:r w:rsidR="008A6403">
        <w:rPr>
          <w:rFonts w:ascii="Times New Roman" w:hAnsi="Times New Roman" w:cs="Times New Roman"/>
        </w:rPr>
        <w:t xml:space="preserve">We validate our models using four multi-decadal range shift datasets in </w:t>
      </w:r>
      <w:r w:rsidR="00842915">
        <w:rPr>
          <w:rFonts w:ascii="Times New Roman" w:hAnsi="Times New Roman" w:cs="Times New Roman"/>
        </w:rPr>
        <w:t xml:space="preserve">montane </w:t>
      </w:r>
      <w:r w:rsidR="008A6403">
        <w:rPr>
          <w:rFonts w:ascii="Times New Roman" w:hAnsi="Times New Roman" w:cs="Times New Roman"/>
        </w:rPr>
        <w:t xml:space="preserve">plants, </w:t>
      </w:r>
      <w:r w:rsidR="00842915">
        <w:rPr>
          <w:rFonts w:ascii="Times New Roman" w:hAnsi="Times New Roman" w:cs="Times New Roman"/>
        </w:rPr>
        <w:t xml:space="preserve">montane </w:t>
      </w:r>
      <w:r w:rsidR="008A6403">
        <w:rPr>
          <w:rFonts w:ascii="Times New Roman" w:hAnsi="Times New Roman" w:cs="Times New Roman"/>
        </w:rPr>
        <w:t xml:space="preserve">small mammals, and marine </w:t>
      </w:r>
      <w:r w:rsidR="008A2A96">
        <w:rPr>
          <w:rFonts w:ascii="Times New Roman" w:hAnsi="Times New Roman" w:cs="Times New Roman"/>
        </w:rPr>
        <w:t>fish</w:t>
      </w:r>
      <w:r w:rsidR="008A6403">
        <w:rPr>
          <w:rFonts w:ascii="Times New Roman" w:hAnsi="Times New Roman" w:cs="Times New Roman"/>
        </w:rPr>
        <w:t>. We show that nonlinear</w:t>
      </w:r>
      <w:r w:rsidR="006247F1">
        <w:rPr>
          <w:rFonts w:ascii="Times New Roman" w:hAnsi="Times New Roman" w:cs="Times New Roman"/>
        </w:rPr>
        <w:t xml:space="preserve"> approaches perform </w:t>
      </w:r>
      <w:r w:rsidR="00C65F5D">
        <w:rPr>
          <w:rFonts w:ascii="Times New Roman" w:hAnsi="Times New Roman" w:cs="Times New Roman"/>
        </w:rPr>
        <w:t xml:space="preserve">substantially </w:t>
      </w:r>
      <w:r w:rsidR="006247F1">
        <w:rPr>
          <w:rFonts w:ascii="Times New Roman" w:hAnsi="Times New Roman" w:cs="Times New Roman"/>
        </w:rPr>
        <w:t xml:space="preserve">better than least-squares linear modeling in reproducing </w:t>
      </w:r>
      <w:r w:rsidR="008A6403">
        <w:rPr>
          <w:rFonts w:ascii="Times New Roman" w:hAnsi="Times New Roman" w:cs="Times New Roman"/>
        </w:rPr>
        <w:t>historical</w:t>
      </w:r>
      <w:r w:rsidR="006247F1">
        <w:rPr>
          <w:rFonts w:ascii="Times New Roman" w:hAnsi="Times New Roman" w:cs="Times New Roman"/>
        </w:rPr>
        <w:t xml:space="preserve"> range shifts. In addition, using novel model observation and interrogation </w:t>
      </w:r>
      <w:r w:rsidR="006247F1">
        <w:rPr>
          <w:rFonts w:ascii="Times New Roman" w:hAnsi="Times New Roman" w:cs="Times New Roman"/>
        </w:rPr>
        <w:lastRenderedPageBreak/>
        <w:t xml:space="preserve">techniques, we </w:t>
      </w:r>
      <w:r w:rsidR="000D35EF">
        <w:rPr>
          <w:rFonts w:ascii="Times New Roman" w:hAnsi="Times New Roman" w:cs="Times New Roman"/>
        </w:rPr>
        <w:t>identify trait classes (e.g. disp</w:t>
      </w:r>
      <w:r w:rsidR="008F6B45">
        <w:rPr>
          <w:rFonts w:ascii="Times New Roman" w:hAnsi="Times New Roman" w:cs="Times New Roman"/>
        </w:rPr>
        <w:t>ersal- or diet-</w:t>
      </w:r>
      <w:r w:rsidR="00342348">
        <w:rPr>
          <w:rFonts w:ascii="Times New Roman" w:hAnsi="Times New Roman" w:cs="Times New Roman"/>
        </w:rPr>
        <w:t>related traits) that are primary</w:t>
      </w:r>
      <w:r w:rsidR="000D35EF">
        <w:rPr>
          <w:rFonts w:ascii="Times New Roman" w:hAnsi="Times New Roman" w:cs="Times New Roman"/>
        </w:rPr>
        <w:t xml:space="preserve"> drivers of</w:t>
      </w:r>
      <w:r w:rsidR="006247F1">
        <w:rPr>
          <w:rFonts w:ascii="Times New Roman" w:hAnsi="Times New Roman" w:cs="Times New Roman"/>
        </w:rPr>
        <w:t xml:space="preserve"> model predictions</w:t>
      </w:r>
      <w:r w:rsidR="000D35EF">
        <w:rPr>
          <w:rFonts w:ascii="Times New Roman" w:hAnsi="Times New Roman" w:cs="Times New Roman"/>
        </w:rPr>
        <w:t>, which is</w:t>
      </w:r>
      <w:r w:rsidR="006247F1">
        <w:rPr>
          <w:rFonts w:ascii="Times New Roman" w:hAnsi="Times New Roman" w:cs="Times New Roman"/>
        </w:rPr>
        <w:t xml:space="preserve"> consistent </w:t>
      </w:r>
      <w:r w:rsidR="008A6403">
        <w:rPr>
          <w:rFonts w:ascii="Times New Roman" w:hAnsi="Times New Roman" w:cs="Times New Roman"/>
        </w:rPr>
        <w:t>with expectation.</w:t>
      </w:r>
      <w:r w:rsidR="009A3303">
        <w:rPr>
          <w:rFonts w:ascii="Times New Roman" w:hAnsi="Times New Roman" w:cs="Times New Roman"/>
        </w:rPr>
        <w:t xml:space="preserve"> </w:t>
      </w:r>
      <w:r w:rsidR="00C65F5D">
        <w:rPr>
          <w:rFonts w:ascii="Times New Roman" w:hAnsi="Times New Roman" w:cs="Times New Roman"/>
        </w:rPr>
        <w:t>However, disagreements among models in the directionality of trait predictors suggests limits t</w:t>
      </w:r>
      <w:r w:rsidR="00664928">
        <w:rPr>
          <w:rFonts w:ascii="Times New Roman" w:hAnsi="Times New Roman" w:cs="Times New Roman"/>
        </w:rPr>
        <w:t>o</w:t>
      </w:r>
      <w:r w:rsidR="00C65F5D">
        <w:rPr>
          <w:rFonts w:ascii="Times New Roman" w:hAnsi="Times New Roman" w:cs="Times New Roman"/>
        </w:rPr>
        <w:t xml:space="preserve"> trait-based statistical predictive frameworks. Our</w:t>
      </w:r>
      <w:r w:rsidR="006247F1">
        <w:rPr>
          <w:rFonts w:ascii="Times New Roman" w:hAnsi="Times New Roman" w:cs="Times New Roman"/>
        </w:rPr>
        <w:t xml:space="preserve"> results highlight </w:t>
      </w:r>
      <w:r w:rsidR="00664928">
        <w:rPr>
          <w:rFonts w:ascii="Times New Roman" w:hAnsi="Times New Roman" w:cs="Times New Roman"/>
        </w:rPr>
        <w:t xml:space="preserve">that non-linear approaches promise substantially improved, but potentially still limited, capacity to </w:t>
      </w:r>
      <w:r w:rsidR="004E337A">
        <w:rPr>
          <w:rFonts w:ascii="Times New Roman" w:hAnsi="Times New Roman" w:cs="Times New Roman"/>
        </w:rPr>
        <w:t xml:space="preserve">leverage </w:t>
      </w:r>
      <w:r w:rsidR="006247F1">
        <w:rPr>
          <w:rFonts w:ascii="Times New Roman" w:hAnsi="Times New Roman" w:cs="Times New Roman"/>
        </w:rPr>
        <w:t xml:space="preserve">species traits </w:t>
      </w:r>
      <w:r w:rsidR="004E337A">
        <w:rPr>
          <w:rFonts w:ascii="Times New Roman" w:hAnsi="Times New Roman" w:cs="Times New Roman"/>
        </w:rPr>
        <w:t xml:space="preserve">to predict climate change responses in contexts such as </w:t>
      </w:r>
      <w:r w:rsidR="002154CD">
        <w:rPr>
          <w:rFonts w:ascii="Times New Roman" w:hAnsi="Times New Roman" w:cs="Times New Roman"/>
        </w:rPr>
        <w:t>species vulnerability analyses.</w:t>
      </w:r>
    </w:p>
    <w:p w14:paraId="05AECC72" w14:textId="77777777" w:rsidR="000837EC" w:rsidRDefault="000837EC" w:rsidP="004E055A">
      <w:pPr>
        <w:spacing w:line="480" w:lineRule="auto"/>
        <w:rPr>
          <w:rFonts w:ascii="Times New Roman" w:hAnsi="Times New Roman" w:cs="Times New Roman"/>
        </w:rPr>
      </w:pPr>
    </w:p>
    <w:p w14:paraId="4579E86D" w14:textId="660205BF" w:rsidR="005E6218" w:rsidRPr="004E055A" w:rsidRDefault="005E6218" w:rsidP="004E055A">
      <w:pPr>
        <w:spacing w:line="480" w:lineRule="auto"/>
        <w:rPr>
          <w:rFonts w:ascii="Times New Roman" w:hAnsi="Times New Roman" w:cs="Times New Roman"/>
        </w:rPr>
      </w:pPr>
      <w:r>
        <w:rPr>
          <w:rFonts w:ascii="Times New Roman" w:hAnsi="Times New Roman" w:cs="Times New Roman"/>
          <w:b/>
        </w:rPr>
        <w:t xml:space="preserve">Keywords: </w:t>
      </w:r>
      <w:r w:rsidR="004E055A">
        <w:rPr>
          <w:rFonts w:ascii="Times New Roman" w:hAnsi="Times New Roman" w:cs="Times New Roman"/>
        </w:rPr>
        <w:t xml:space="preserve">traits, range shifts, nonlinear modeling, </w:t>
      </w:r>
      <w:r w:rsidR="000D39EA">
        <w:rPr>
          <w:rFonts w:ascii="Times New Roman" w:hAnsi="Times New Roman" w:cs="Times New Roman"/>
        </w:rPr>
        <w:t xml:space="preserve">ecological forecasting, </w:t>
      </w:r>
      <w:r w:rsidR="0005547A">
        <w:rPr>
          <w:rFonts w:ascii="Times New Roman" w:hAnsi="Times New Roman" w:cs="Times New Roman"/>
        </w:rPr>
        <w:t xml:space="preserve">global change responses, </w:t>
      </w:r>
      <w:r w:rsidR="008A2A96">
        <w:rPr>
          <w:rFonts w:ascii="Times New Roman" w:hAnsi="Times New Roman" w:cs="Times New Roman"/>
        </w:rPr>
        <w:t>distribution, vulnerability</w:t>
      </w:r>
    </w:p>
    <w:p w14:paraId="70D66BE5" w14:textId="77777777" w:rsidR="005E6218" w:rsidRDefault="005E6218" w:rsidP="004E055A">
      <w:pPr>
        <w:spacing w:line="480" w:lineRule="auto"/>
        <w:rPr>
          <w:rFonts w:ascii="Times New Roman" w:hAnsi="Times New Roman" w:cs="Times New Roman"/>
          <w:b/>
        </w:rPr>
      </w:pPr>
    </w:p>
    <w:p w14:paraId="473DD135" w14:textId="385D8E77" w:rsidR="004E055A" w:rsidRPr="00920A7A" w:rsidRDefault="00A35ACE" w:rsidP="00920A7A">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INTRODUCTION</w:t>
      </w:r>
    </w:p>
    <w:p w14:paraId="34361AB6" w14:textId="463AC26A"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Species have been responding to recent climate change by tracking their environment in space or time, adapting or acclimating, or facing declines </w:t>
      </w:r>
      <w:ins w:id="17" w:author="Anthony F. Cannistra" w:date="2018-12-17T09:59: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{"citationItems":[{"id":"ITEM-1","itemData":{"DOI":"10.1146/annurev.ecolsys.37.091305.110100","abstract":" 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","author":[{"dropping-particle":"","family":"Parmesan","given":"Camille","non-dropping-particle":"","parse-names":false,"suffix":""}],"container-title":"Annual Review of Ecology, Evolution, and Systematics","id":"ITEM-1","issue":"1","issued":{"date-parts":[["2006"]]},"page":"637-669","title":"Ecological and Evolutionary Responses to Recent Climate Change","type":"article-journal","volume":"37"},"uris":["http://www.mendeley.com/documents/?uuid=de7600e9-0e2b-429a-afc8-d525835de712"]}],"mendeley":{"formattedCitation":"(Parmesan, 2006)","plainTextFormattedCitation":"(Parmesan, 2006)","previouslyFormattedCitation":"(Parmesan, 2006)"},"properties":{"noteIndex":0},"schema":"https://github.com/citation-style-language/schema/raw/master/csl-citation.json"}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(Parmesan, 2006)</w:t>
      </w:r>
      <w:ins w:id="18" w:author="Anthony F. Cannistra" w:date="2018-12-17T09:59:00Z">
        <w:r w:rsidR="00B9466A">
          <w:rPr>
            <w:rFonts w:ascii="Times New Roman" w:hAnsi="Times New Roman" w:cs="Times New Roman"/>
          </w:rPr>
          <w:fldChar w:fldCharType="end"/>
        </w:r>
        <w:r w:rsidR="00B9466A">
          <w:rPr>
            <w:rFonts w:ascii="Times New Roman" w:hAnsi="Times New Roman" w:cs="Times New Roman"/>
          </w:rPr>
          <w:t xml:space="preserve">, </w:t>
        </w:r>
      </w:ins>
      <w:del w:id="19" w:author="Anthony F. Cannistra" w:date="2018-12-17T09:59:00Z">
        <w:r w:rsidRPr="004E055A" w:rsidDel="00B9466A">
          <w:rPr>
            <w:rFonts w:ascii="Times New Roman" w:hAnsi="Times New Roman" w:cs="Times New Roman"/>
          </w:rPr>
          <w:delText xml:space="preserve">(Parmesan, 2006), </w:delText>
        </w:r>
      </w:del>
      <w:r w:rsidRPr="004E055A">
        <w:rPr>
          <w:rFonts w:ascii="Times New Roman" w:hAnsi="Times New Roman" w:cs="Times New Roman"/>
        </w:rPr>
        <w:t xml:space="preserve">but we are largely unable to predict how particular species will respond </w:t>
      </w:r>
      <w:ins w:id="20" w:author="Anthony F. Cannistra" w:date="2018-12-17T10:00: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{"citationItems":[{"id":"ITEM-1","itemData":{"DOI":"10.1146/annurev-ecolsys-112414-054441","ISSN":"1543-592X","abstract":"There is an urgent need to understand species and community responses to climatic and ecological changes to predict biodiversity patterns given anticipated global change. The current distribution of species and the environment provide a limited perspective to study and predict ecological responses; therefore, biodiversity responses to past environmental changes must be examined. The rapid development of ecological niche models (ENMs) and their use in reconstructing past species distributions has facilitated inclusion of past observations into predictive models. Paleodata offer an opportunity to test the predictive ability of ENMs and their underlying assumptions. However, paleodata remain underutilized despite the rapidly growing field of paleoinformatics. New modeling methods that incorporate species associations, coupled with paleodata, provide more robust approaches to studying species and community responses, especially given the predicted emergence of no-analog climates and communities in the future.","author":[{"dropping-particle":"","family":"Maguire","given":"Kaitlin C.","non-dropping-particle":"","parse-names":false,"suffix":""},{"dropping-particle":"","family":"Nieto-Lugilde","given":"Diego","non-dropping-particle":"","parse-names":false,"suffix":""},{"dropping-particle":"","family":"Fitzpatrick","given":"Matthew C.","non-dropping-particle":"","parse-names":false,"suffix":""},{"dropping-particle":"","family":"Williams","given":"John W.","non-dropping-particle":"","parse-names":false,"suffix":""},{"dropping-particle":"","family":"Blois","given":"Jessica L.","non-dropping-particle":"","parse-names":false,"suffix":""}],"container-title":"Annual Review of Ecology, Evolution, and Systematics","id":"ITEM-1","issue":"1","issued":{"date-parts":[["2015","12","4"]]},"page":"343-368","title":"Modeling Species and Community Responses to Past, Present, and Future Episodes of Climatic and Ecological Change","type":"article-journal","volume":"46"},"uris":["http://www.mendeley.com/documents/?uuid=46ae4187-5b7c-495e-a9f3-e7e3c3d0b02f"]}],"mendeley":{"formattedCitation":"(Maguire, Nieto-Lugilde, Fitzpatrick, Williams, &amp; Blois, 2015)","plainTextFormattedCitation":"(Maguire, Nieto-Lugilde, Fitzpatrick, Williams, &amp; Blois, 2015)","previouslyFormattedCitation":"(Maguire, Nieto-Lugilde, Fitzpatrick, Williams, &amp; Blois, 2015)"},"properties":{"noteIndex":0},"schema":"https://github.com/citation-style-language/schema/raw/master/csl-citation.json"}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(Maguire, Nieto-Lugilde, Fitzpatrick, Williams, &amp; Blois, 2015)</w:t>
      </w:r>
      <w:ins w:id="21" w:author="Anthony F. Cannistra" w:date="2018-12-17T10:00:00Z">
        <w:r w:rsidR="00B9466A">
          <w:rPr>
            <w:rFonts w:ascii="Times New Roman" w:hAnsi="Times New Roman" w:cs="Times New Roman"/>
          </w:rPr>
          <w:fldChar w:fldCharType="end"/>
        </w:r>
      </w:ins>
      <w:del w:id="22" w:author="Anthony F. Cannistra" w:date="2018-12-17T10:00:00Z">
        <w:r w:rsidRPr="004E055A" w:rsidDel="00B9466A">
          <w:rPr>
            <w:rFonts w:ascii="Times New Roman" w:hAnsi="Times New Roman" w:cs="Times New Roman"/>
          </w:rPr>
          <w:delText>(Maguir</w:delText>
        </w:r>
      </w:del>
      <w:del w:id="23" w:author="Anthony F. Cannistra" w:date="2018-12-17T09:54:00Z">
        <w:r w:rsidRPr="004E055A" w:rsidDel="00FB67A0">
          <w:rPr>
            <w:rFonts w:ascii="Times New Roman" w:hAnsi="Times New Roman" w:cs="Times New Roman"/>
          </w:rPr>
          <w:delText>e</w:delText>
        </w:r>
        <w:r w:rsidRPr="00B26305" w:rsidDel="00FB67A0">
          <w:rPr>
            <w:rFonts w:ascii="Times New Roman" w:hAnsi="Times New Roman" w:cs="Times New Roman"/>
          </w:rPr>
          <w:delText xml:space="preserve"> </w:delText>
        </w:r>
        <w:r w:rsidRPr="00B26305" w:rsidDel="00FB67A0">
          <w:rPr>
            <w:rFonts w:ascii="Times New Roman" w:hAnsi="Times New Roman" w:cs="Times New Roman"/>
            <w:iCs/>
            <w:rPrChange w:id="24" w:author="Anthony F. Cannistra" w:date="2018-12-17T09:45:00Z">
              <w:rPr>
                <w:rFonts w:ascii="Times New Roman" w:hAnsi="Times New Roman" w:cs="Times New Roman"/>
                <w:i/>
                <w:iCs/>
              </w:rPr>
            </w:rPrChange>
          </w:rPr>
          <w:delText>et al.</w:delText>
        </w:r>
        <w:r w:rsidRPr="00B26305" w:rsidDel="00FB67A0">
          <w:rPr>
            <w:rFonts w:ascii="Times New Roman" w:hAnsi="Times New Roman" w:cs="Times New Roman"/>
          </w:rPr>
          <w:delText xml:space="preserve">, </w:delText>
        </w:r>
      </w:del>
      <w:del w:id="25" w:author="Anthony F. Cannistra" w:date="2018-12-17T10:00:00Z">
        <w:r w:rsidRPr="004E055A" w:rsidDel="00B9466A">
          <w:rPr>
            <w:rFonts w:ascii="Times New Roman" w:hAnsi="Times New Roman" w:cs="Times New Roman"/>
          </w:rPr>
          <w:delText>2015)</w:delText>
        </w:r>
      </w:del>
      <w:r w:rsidRPr="004E055A">
        <w:rPr>
          <w:rFonts w:ascii="Times New Roman" w:hAnsi="Times New Roman" w:cs="Times New Roman"/>
        </w:rPr>
        <w:t xml:space="preserve">.  Extensive documentation of shifts in distribution and seasonal timing (phenology) reveal that responses vary among species markedly in direction and extent </w:t>
      </w:r>
      <w:ins w:id="26" w:author="Anthony F. Cannistra" w:date="2018-12-17T10:00: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{"citationItems":[{"id":"ITEM-1","itemData":{"DOI":"10.1111/gcb.12638","ISSN":"13541013","abstract":"Abstract Understanding recent biogeographic responses to climate change is fundamental for improving our predictions of likely future responses and guiding conservation planning at both local and global scales. Studies of observed biogeographic responses to 20th century climate change have principally examined effects related to ubiquitous increases in temperature – collectively termed a warming fingerprint. Although the importance of changes in other aspects of climate – particularly precipitation and water availability – is widely acknowledged from a theoretical standpoint and supported by paleontological evidence, we lack a practical understanding of how these changes interact with temperature to drive biogeographic responses. Further complicating matters, differences in life history and ecological attributes may lead species to respond differently to the same changes in climate. Here, we examine whether recent biogeographic patterns across California are consistent with a warming fingerprint. We describe how various components of climate have changed regionally in California during the 20th century and review empirical evidence of biogeographic responses to these changes, particularly elevational range shifts. Many responses to climate change do not appear to be consistent with a warming fingerprint, with downslope shifts in elevation being as common as upslope shifts across a number of taxa and many demographic and community responses being inconsistent with upslope shifts. We identify a number of potential direct and indirect mechanisms for these responses, including the influence of aspects of climate change other than temperature (e.g., the shifting seasonal balance of energy and water availability), differences in each taxon's sensitivity to climate change, trophic interactions, and land-use change. Finally, we highlight the need to move beyond a warming fingerprint in studies of biogeographic responses by considering a more multifaceted view of climate, emphasizing local-scale effects, and including a priori knowledge of relevant natural history for the taxa and regions under study.","author":[{"dropping-particle":"","family":"Rapacciuolo","given":"Giovanni","non-dropping-particle":"","parse-names":false,"suffix":""},{"dropping-particle":"","family":"Maher","given":"Sean P","non-dropping-particle":"","parse-names":false,"suffix":""},{"dropping-particle":"","family":"Schneider","given":"Adam C","non-dropping-particle":"","parse-names":false,"suffix":""},{"dropping-particle":"","family":"Hammond","given":"Talisin T","non-dropping-particle":"","parse-names":false,"suffix":""},{"dropping-particle":"","family":"Jabis","given":"Meredith D","non-dropping-particle":"","parse-names":false,"suffix":""},{"dropping-particle":"","family":"Walsh","given":"Rachel E","non-dropping-particle":"","parse-names":false,"suffix":""},{"dropping-particle":"","family":"Iknayan","given":"Kelly J","non-dropping-particle":"","parse-names":false,"suffix":""},{"dropping-particle":"","family":"Walden","given":"Genevieve K","non-dropping-particle":"","parse-names":false,"suffix":""},{"dropping-particle":"","family":"Oldfather","given":"Meagan F","non-dropping-particle":"","parse-names":false,"suffix":""},{"dropping-particle":"","family":"Ackerly","given":"David D","non-dropping-particle":"","parse-names":false,"suffix":""},{"dropping-particle":"","family":"Beissinger","given":"Steven R","non-dropping-particle":"","parse-names":false,"suffix":""}],"container-title":"Global Change Biology","id":"ITEM-1","issue":"9","issued":{"date-parts":[["2014","9"]]},"page":"2841-2855","title":"Beyond a warming fingerprint: individualistic biogeographic responses to heterogeneous climate change in California","type":"article-journal","volume":"20"},"uris":["http://www.mendeley.com/documents/?uuid=4e6f96ab-0f85-4df1-9d7e-0adcdabb88b0"]}],"mendeley":{"formattedCitation":"(Rapacciuolo et al., 2014)","plainTextFormattedCitation":"(Rapacciuolo et al., 2014)","previouslyFormattedCitation":"(Rapacciuolo et al., 2014)"},"properties":{"noteIndex":0},"schema":"https://github.com/citation-style-language/schema/raw/master/csl-citation.json"}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(Rapacciuolo et al., 2014)</w:t>
      </w:r>
      <w:ins w:id="27" w:author="Anthony F. Cannistra" w:date="2018-12-17T10:00:00Z">
        <w:r w:rsidR="00B9466A">
          <w:rPr>
            <w:rFonts w:ascii="Times New Roman" w:hAnsi="Times New Roman" w:cs="Times New Roman"/>
          </w:rPr>
          <w:fldChar w:fldCharType="end"/>
        </w:r>
      </w:ins>
      <w:del w:id="28" w:author="Anthony F. Cannistra" w:date="2018-12-17T10:00:00Z">
        <w:r w:rsidRPr="004E055A" w:rsidDel="00B9466A">
          <w:rPr>
            <w:rFonts w:ascii="Times New Roman" w:hAnsi="Times New Roman" w:cs="Times New Roman"/>
          </w:rPr>
          <w:delText xml:space="preserve">(Rapacciuolo </w:delText>
        </w:r>
        <w:r w:rsidRPr="00B26305" w:rsidDel="00B9466A">
          <w:rPr>
            <w:rFonts w:ascii="Times New Roman" w:hAnsi="Times New Roman" w:cs="Times New Roman"/>
            <w:iCs/>
            <w:rPrChange w:id="29" w:author="Anthony F. Cannistra" w:date="2018-12-17T09:45:00Z">
              <w:rPr>
                <w:rFonts w:ascii="Times New Roman" w:hAnsi="Times New Roman" w:cs="Times New Roman"/>
                <w:i/>
                <w:iCs/>
              </w:rPr>
            </w:rPrChange>
          </w:rPr>
          <w:delText>et al.</w:delText>
        </w:r>
        <w:r w:rsidRPr="00B26305" w:rsidDel="00B9466A">
          <w:rPr>
            <w:rFonts w:ascii="Times New Roman" w:hAnsi="Times New Roman" w:cs="Times New Roman"/>
          </w:rPr>
          <w:delText>,</w:delText>
        </w:r>
        <w:r w:rsidRPr="004E055A" w:rsidDel="00B9466A">
          <w:rPr>
            <w:rFonts w:ascii="Times New Roman" w:hAnsi="Times New Roman" w:cs="Times New Roman"/>
          </w:rPr>
          <w:delText xml:space="preserve"> 2014)</w:delText>
        </w:r>
      </w:del>
      <w:r w:rsidRPr="004E055A">
        <w:rPr>
          <w:rFonts w:ascii="Times New Roman" w:hAnsi="Times New Roman" w:cs="Times New Roman"/>
        </w:rPr>
        <w:t xml:space="preserve">. Detailed empirical studies often succeed in identifying functional traits that govern climate change responses (e.g., </w:t>
      </w:r>
      <w:ins w:id="30" w:author="Anthony F. Cannistra" w:date="2018-12-17T10:00: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{"citationItems":[{"id":"ITEM-1","itemData":{"DOI":"10.1111/j.1365-2486.2006.01125.x","ISSN":"1354-1013","abstract":"Abstract A prominent response of temperate aquatic ecosystems to climate warming is changes in phenology – advancements or delays in annually reoccurring events in an organism's life cycle. The exact seasonal timing of warming, in conjunction with species-specific life-history events such as emergence from resting stages, timing of spawning, generation times, or stage-specific prey requirements, may determine the nature of a species' response. We demonstrate that recent climate-induced shifts in the phenology of lake phytoplankton and zooplankton species in a temperate eutrophic lake (Müggelsee, Germany) differed according to differences in their characteristic life cycles. Fast-growing plankton in spring (diatoms, Daphnia) showed significant and synchronous forward movements by about 1 month, induced by concurrent earlier ice break-up dates (diatoms) and higher spring water temperature (Daphnia). No such synchrony was observed for slow-growing summer zooplankton species with longer and more complex life cycles (copepods, larvae of the mussel Dreissena polymorpha). Although coexisting, the summer plankton responded species specifically to seasonal warming trends, depending on whether the timing of warming matched their individual thermal requirements at decisive developmental stages such as emergence from diapause (copepods), or spawning (Dreissena). Others did not change their phenology significantly, but nevertheless, increased in abundances. We show that the detailed seasonal pattern of warming influences the response of phyto- and zooplankton species to climate change, and point to the diverse nature of responses for species exhibiting complex life-history traits.","author":[{"dropping-particle":"","family":"Adrian","given":"Rita","non-dropping-particle":"","parse-names":false,"suffix":""},{"dropping-particle":"","family":"Wilhelm","given":"Susann","non-dropping-particle":"","parse-names":false,"suffix":""},{"dropping-particle":"","family":"Gerten","given":"Dieter","non-dropping-particle":"","parse-names":false,"suffix":""}],"container-title":"Global Change Biology","id":"ITEM-1","issue":"4","issued":{"date-parts":[["2006","4"]]},"page":"652-661","title":"Life-history traits of lake plankton species may govern their phenological response to climate warming","type":"article-journal","volume":"12"},"uris":["http://www.mendeley.com/documents/?uuid=a4a81821-3c0d-46a3-8972-68d37003acf6"]}],"mendeley":{"formattedCitation":"(Adrian, Wilhelm, &amp; Gerten, 2006)","manualFormatting":"Adrian, Wilhelm, &amp; Gerten, 2006)","plainTextFormattedCitation":"(Adrian, Wilhelm, &amp; Gerten, 2006)","previouslyFormattedCitation":"(Adrian, Wilhelm, &amp; Gerten, 2006)"},"properties":{"noteIndex":0},"schema":"https://github.com/citation-style-language/schema/raw/master/csl-citation.json"}</w:instrText>
      </w:r>
      <w:r w:rsidR="00B9466A">
        <w:rPr>
          <w:rFonts w:ascii="Times New Roman" w:hAnsi="Times New Roman" w:cs="Times New Roman"/>
        </w:rPr>
        <w:fldChar w:fldCharType="separate"/>
      </w:r>
      <w:del w:id="31" w:author="Anthony F. Cannistra" w:date="2018-12-17T10:00:00Z">
        <w:r w:rsidR="00B9466A" w:rsidRPr="00B9466A" w:rsidDel="00B9466A">
          <w:rPr>
            <w:rFonts w:ascii="Times New Roman" w:hAnsi="Times New Roman" w:cs="Times New Roman"/>
            <w:noProof/>
          </w:rPr>
          <w:delText>(</w:delText>
        </w:r>
      </w:del>
      <w:r w:rsidR="00B9466A" w:rsidRPr="00B9466A">
        <w:rPr>
          <w:rFonts w:ascii="Times New Roman" w:hAnsi="Times New Roman" w:cs="Times New Roman"/>
          <w:noProof/>
        </w:rPr>
        <w:t>Adrian, Wilhelm, &amp; Gerten, 2006)</w:t>
      </w:r>
      <w:ins w:id="32" w:author="Anthony F. Cannistra" w:date="2018-12-17T10:00:00Z">
        <w:r w:rsidR="00B9466A">
          <w:rPr>
            <w:rFonts w:ascii="Times New Roman" w:hAnsi="Times New Roman" w:cs="Times New Roman"/>
          </w:rPr>
          <w:fldChar w:fldCharType="end"/>
        </w:r>
      </w:ins>
      <w:del w:id="33" w:author="Anthony F. Cannistra" w:date="2018-12-17T10:00:00Z">
        <w:r w:rsidRPr="004E055A" w:rsidDel="00B9466A">
          <w:rPr>
            <w:rFonts w:ascii="Times New Roman" w:hAnsi="Times New Roman" w:cs="Times New Roman"/>
          </w:rPr>
          <w:delText>Adrian</w:delText>
        </w:r>
      </w:del>
      <w:del w:id="34" w:author="Anthony F. Cannistra" w:date="2018-12-17T09:55:00Z">
        <w:r w:rsidRPr="004E055A" w:rsidDel="00FB67A0">
          <w:rPr>
            <w:rFonts w:ascii="Times New Roman" w:hAnsi="Times New Roman" w:cs="Times New Roman"/>
          </w:rPr>
          <w:delText xml:space="preserve"> </w:delText>
        </w:r>
        <w:r w:rsidRPr="004E055A" w:rsidDel="00FB67A0">
          <w:rPr>
            <w:rFonts w:ascii="Times New Roman" w:hAnsi="Times New Roman" w:cs="Times New Roman"/>
            <w:i/>
            <w:iCs/>
          </w:rPr>
          <w:delText>et al.</w:delText>
        </w:r>
      </w:del>
      <w:del w:id="35" w:author="Anthony F. Cannistra" w:date="2018-12-17T10:00:00Z">
        <w:r w:rsidRPr="004E055A" w:rsidDel="00B9466A">
          <w:rPr>
            <w:rFonts w:ascii="Times New Roman" w:hAnsi="Times New Roman" w:cs="Times New Roman"/>
          </w:rPr>
          <w:delText>, 2006)</w:delText>
        </w:r>
      </w:del>
      <w:r w:rsidRPr="004E055A">
        <w:rPr>
          <w:rFonts w:ascii="Times New Roman" w:hAnsi="Times New Roman" w:cs="Times New Roman"/>
        </w:rPr>
        <w:t xml:space="preserve"> and consequently functional ecology has been rapidly gaining prominence in climate change ecology</w:t>
      </w:r>
      <w:ins w:id="36" w:author="Anthony F. Cannistra" w:date="2018-12-17T10:01:00Z">
        <w:r w:rsidR="00B9466A">
          <w:rPr>
            <w:rFonts w:ascii="Times New Roman" w:hAnsi="Times New Roman" w:cs="Times New Roman"/>
          </w:rPr>
          <w:t xml:space="preserve"> </w:t>
        </w:r>
      </w:ins>
      <w:del w:id="37" w:author="Anthony F. Cannistra" w:date="2018-12-17T10:00:00Z">
        <w:r w:rsidRPr="004E055A" w:rsidDel="00B9466A">
          <w:rPr>
            <w:rFonts w:ascii="Times New Roman" w:hAnsi="Times New Roman" w:cs="Times New Roman"/>
          </w:rPr>
          <w:delText xml:space="preserve"> (Buckley &amp; Kingsolver, 201</w:delText>
        </w:r>
        <w:r w:rsidR="006F2D34" w:rsidDel="00B9466A">
          <w:rPr>
            <w:rFonts w:ascii="Times New Roman" w:hAnsi="Times New Roman" w:cs="Times New Roman"/>
          </w:rPr>
          <w:delText>2</w:delText>
        </w:r>
        <w:r w:rsidRPr="004E055A" w:rsidDel="00B9466A">
          <w:rPr>
            <w:rFonts w:ascii="Times New Roman" w:hAnsi="Times New Roman" w:cs="Times New Roman"/>
          </w:rPr>
          <w:delText>)</w:delText>
        </w:r>
      </w:del>
      <w:ins w:id="38" w:author="Anthony F. Cannistra" w:date="2018-12-17T10:01:00Z">
        <w:r w:rsidR="00B9466A">
          <w:rPr>
            <w:rFonts w:ascii="Times New Roman" w:hAnsi="Times New Roman" w:cs="Times New Roman"/>
          </w:rPr>
          <w:fldChar w:fldCharType="begin" w:fldLock="1"/>
        </w:r>
      </w:ins>
      <w:r w:rsidR="00B9466A">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Change","type":"article-journal","volume":"43"},"uris":["http://www.mendeley.com/documents/?uuid=45b2a5af-a035-43db-90f5-238091de504f"]}],"mendeley":{"formattedCitation":"(Buckley &amp; Kingsolver, 2012)","plainTextFormattedCitation":"(Buckley &amp; Kingsolver, 2012)","previouslyFormattedCitation":"(Buckley &amp; Kingsolver, 2012)"},"properties":{"noteIndex":0},"schema":"https://github.com/citation-style-language/schema/raw/master/csl-citation.json"}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(Buckley &amp; Kingsolver, 2012)</w:t>
      </w:r>
      <w:ins w:id="39" w:author="Anthony F. Cannistra" w:date="2018-12-17T10:01:00Z">
        <w:r w:rsidR="00B9466A">
          <w:rPr>
            <w:rFonts w:ascii="Times New Roman" w:hAnsi="Times New Roman" w:cs="Times New Roman"/>
          </w:rPr>
          <w:fldChar w:fldCharType="end"/>
        </w:r>
      </w:ins>
      <w:r w:rsidRPr="004E055A">
        <w:rPr>
          <w:rFonts w:ascii="Times New Roman" w:hAnsi="Times New Roman" w:cs="Times New Roman"/>
        </w:rPr>
        <w:t xml:space="preserve">.  However, attempts to use traits to predict the relative magnitude of responses among species generally identify traits that are significant, but weak, predictors of climate change responses </w:t>
      </w:r>
      <w:del w:id="40" w:author="Anthony F. Cannistra" w:date="2018-12-17T10:01:00Z">
        <w:r w:rsidRPr="004E055A" w:rsidDel="00B9466A">
          <w:rPr>
            <w:rFonts w:ascii="Times New Roman" w:hAnsi="Times New Roman" w:cs="Times New Roman"/>
          </w:rPr>
          <w:delText>(</w:delText>
        </w:r>
      </w:del>
      <w:ins w:id="41" w:author="Anthony F. Cannistra" w:date="2018-12-17T10:01:00Z">
        <w:r w:rsidR="00B9466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10.1016/j.tree.2015.12.014","ISSN":"01695347","author":[{"dropping-particle":"","family":"Estrada","given":"Alba","non-dropping-particle":"","parse-names":false,"suffix":""},{"dropping-particle":"","family":"Morales-Castilla","given":"Ignacio","non-dropping-particle":"","parse-names":false,"suffix":""},{"dropping-particle":"","family":"Caplat","given":"Paul","non-dropping-particle":"","parse-names":false,"suffix":""},{"dropping-particle":"","family":"Early","given":"Regan","non-dropping-particle":"","parse-names":false,"suffix":""}],"container-title":"Trends in Ecology &amp; Evolution","id":"ITEM-1","issue":"3","issued":{"date-parts":[["2016","3"]]},"page":"190-203","title":"Usefulness of Species Traits in Predicting Range Shifts","type":"article-journal","volume":"31"},"uris":["http://www.mendeley.com/documents/?uuid=a557db8f-8de4-4188-939f-fdba41cebb01"]},{"id":"ITEM-2","itemData":{"DOI":"10.1111/gcb.13736","ISSN":"13541013","abstract":"Abstract 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Biology","id":"ITEM-2","issue":"10","issued":{"date-parts":[["2017","10"]]},"page":"4094-4105","title":"Species’ traits as predictors of range shifts under contemporary climate change: A review and meta-analysis","type":"article-journal","volume":"23"},"uris":["http://www.mendeley.com/documents/?uuid=f8d1aa90-d8a8-40f6-94cf-ac487236a2cf"]}],"mendeley":{"formattedCitation":"(Estrada, Morales-Castilla, Caplat, &amp; Early, 2016; MacLean &amp; Beissinger, 2017)","plainTextFormattedCitation":"(Estrada, Morales-Castilla, Caplat, &amp; Early, 2016; MacLean &amp; Beissinger, 2017)","previouslyFormattedCitation":"(Estrada, Morales-Castilla, Caplat, &amp; Early, 2016; MacLean &amp; Beissinger, 2017)"},"properties":{"noteIndex":0},"schema":"https://github.com/citation-style-language/schema/raw/master/csl-citation.json"}</w:instrText>
      </w:r>
      <w:r w:rsidR="00B9466A">
        <w:rPr>
          <w:rFonts w:ascii="Times New Roman" w:hAnsi="Times New Roman" w:cs="Times New Roman"/>
        </w:rPr>
        <w:fldChar w:fldCharType="separate"/>
      </w:r>
      <w:r w:rsidR="00B9466A" w:rsidRPr="00B9466A">
        <w:rPr>
          <w:rFonts w:ascii="Times New Roman" w:hAnsi="Times New Roman" w:cs="Times New Roman"/>
          <w:noProof/>
        </w:rPr>
        <w:t>(Estrada, Morales-Castilla, Caplat, &amp; Early, 2016; MacLean &amp; Beissinger, 2017)</w:t>
      </w:r>
      <w:ins w:id="42" w:author="Anthony F. Cannistra" w:date="2018-12-17T10:01:00Z">
        <w:r w:rsidR="00B9466A">
          <w:rPr>
            <w:rFonts w:ascii="Times New Roman" w:hAnsi="Times New Roman" w:cs="Times New Roman"/>
          </w:rPr>
          <w:fldChar w:fldCharType="end"/>
        </w:r>
      </w:ins>
      <w:del w:id="43" w:author="Anthony F. Cannistra" w:date="2018-12-17T10:01:00Z">
        <w:r w:rsidRPr="004E055A" w:rsidDel="00B9466A">
          <w:rPr>
            <w:rFonts w:ascii="Times New Roman" w:hAnsi="Times New Roman" w:cs="Times New Roman"/>
          </w:rPr>
          <w:delText>Estrada</w:delText>
        </w:r>
      </w:del>
      <w:del w:id="44" w:author="Anthony F. Cannistra" w:date="2018-12-17T09:56:00Z">
        <w:r w:rsidRPr="004E055A" w:rsidDel="005A6464">
          <w:rPr>
            <w:rFonts w:ascii="Times New Roman" w:hAnsi="Times New Roman" w:cs="Times New Roman"/>
          </w:rPr>
          <w:delText xml:space="preserve"> </w:delText>
        </w:r>
        <w:r w:rsidRPr="003F1E4A" w:rsidDel="005A6464">
          <w:rPr>
            <w:rFonts w:ascii="Times New Roman" w:hAnsi="Times New Roman" w:cs="Times New Roman"/>
            <w:iCs/>
            <w:rPrChange w:id="45" w:author="Anthony F. Cannistra" w:date="2018-12-17T09:49:00Z">
              <w:rPr>
                <w:rFonts w:ascii="Times New Roman" w:hAnsi="Times New Roman" w:cs="Times New Roman"/>
                <w:i/>
                <w:iCs/>
              </w:rPr>
            </w:rPrChange>
          </w:rPr>
          <w:delText>et al.</w:delText>
        </w:r>
      </w:del>
      <w:del w:id="46" w:author="Anthony F. Cannistra" w:date="2018-12-17T10:01:00Z">
        <w:r w:rsidRPr="003F1E4A" w:rsidDel="00B9466A">
          <w:rPr>
            <w:rFonts w:ascii="Times New Roman" w:hAnsi="Times New Roman" w:cs="Times New Roman"/>
          </w:rPr>
          <w:delText>,</w:delText>
        </w:r>
        <w:r w:rsidRPr="004E055A" w:rsidDel="00B9466A">
          <w:rPr>
            <w:rFonts w:ascii="Times New Roman" w:hAnsi="Times New Roman" w:cs="Times New Roman"/>
          </w:rPr>
          <w:delText xml:space="preserve"> 2016; MacLean &amp; Beissinger, 2017</w:delText>
        </w:r>
      </w:del>
      <w:r w:rsidRPr="004E055A">
        <w:rPr>
          <w:rFonts w:ascii="Times New Roman" w:hAnsi="Times New Roman" w:cs="Times New Roman"/>
        </w:rPr>
        <w:t xml:space="preserve">).  Across studies, species traits were found to account for ~16% of the among species </w:t>
      </w:r>
      <w:r w:rsidRPr="004E055A">
        <w:rPr>
          <w:rFonts w:ascii="Times New Roman" w:hAnsi="Times New Roman" w:cs="Times New Roman"/>
        </w:rPr>
        <w:lastRenderedPageBreak/>
        <w:t xml:space="preserve">variation in range shifts and ~42% of the among species variation in </w:t>
      </w:r>
      <w:proofErr w:type="spellStart"/>
      <w:r w:rsidRPr="004E055A">
        <w:rPr>
          <w:rFonts w:ascii="Times New Roman" w:hAnsi="Times New Roman" w:cs="Times New Roman"/>
        </w:rPr>
        <w:t>phenological</w:t>
      </w:r>
      <w:proofErr w:type="spellEnd"/>
      <w:r w:rsidRPr="004E055A">
        <w:rPr>
          <w:rFonts w:ascii="Times New Roman" w:hAnsi="Times New Roman" w:cs="Times New Roman"/>
        </w:rPr>
        <w:t xml:space="preserve"> shifts</w:t>
      </w:r>
      <w:r w:rsidR="00A5685B">
        <w:rPr>
          <w:rFonts w:ascii="Times New Roman" w:hAnsi="Times New Roman" w:cs="Times New Roman"/>
        </w:rPr>
        <w:t xml:space="preserve"> using linear models</w:t>
      </w:r>
      <w:del w:id="47" w:author="Anthony F. Cannistra" w:date="2018-12-17T10:01:00Z">
        <w:r w:rsidRPr="004E055A" w:rsidDel="005560DA">
          <w:rPr>
            <w:rFonts w:ascii="Times New Roman" w:hAnsi="Times New Roman" w:cs="Times New Roman"/>
          </w:rPr>
          <w:delText xml:space="preserve"> (Buckley &amp; Kingsolver, 201</w:delText>
        </w:r>
        <w:r w:rsidR="006F2D34" w:rsidDel="005560DA">
          <w:rPr>
            <w:rFonts w:ascii="Times New Roman" w:hAnsi="Times New Roman" w:cs="Times New Roman"/>
          </w:rPr>
          <w:delText>2</w:delText>
        </w:r>
        <w:r w:rsidRPr="004E055A" w:rsidDel="005560DA">
          <w:rPr>
            <w:rFonts w:ascii="Times New Roman" w:hAnsi="Times New Roman" w:cs="Times New Roman"/>
          </w:rPr>
          <w:delText>)</w:delText>
        </w:r>
      </w:del>
      <w:ins w:id="48" w:author="Anthony F. Cannistra" w:date="2018-12-17T10:01:00Z">
        <w:r w:rsidR="005560DA">
          <w:rPr>
            <w:rFonts w:ascii="Times New Roman" w:hAnsi="Times New Roman" w:cs="Times New Roman"/>
          </w:rPr>
          <w:t xml:space="preserve"> </w:t>
        </w:r>
      </w:ins>
      <w:ins w:id="49" w:author="Anthony F. Cannistra" w:date="2018-12-17T10:02: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Change","type":"article-journal","volume":"43"},"uris":["http://www.mendeley.com/documents/?uuid=45b2a5af-a035-43db-90f5-238091de504f"]}],"mendeley":{"formattedCitation":"(Buckley &amp; Kingsolver, 2012)","plainTextFormattedCitation":"(Buckley &amp; Kingsolver, 2012)","previouslyFormattedCitation":"(Buckley &amp; Kingsolver, 2012)"},"properties":{"noteIndex":0},"schema":"https://github.com/citation-style-language/schema/raw/master/csl-citation.json"}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(Buckley &amp; Kingsolver, 2012)</w:t>
      </w:r>
      <w:ins w:id="50" w:author="Anthony F. Cannistra" w:date="2018-12-17T10:02:00Z">
        <w:r w:rsidR="005560DA">
          <w:rPr>
            <w:rFonts w:ascii="Times New Roman" w:hAnsi="Times New Roman" w:cs="Times New Roman"/>
          </w:rPr>
          <w:fldChar w:fldCharType="end"/>
        </w:r>
      </w:ins>
      <w:r w:rsidRPr="004E055A">
        <w:rPr>
          <w:rFonts w:ascii="Times New Roman" w:hAnsi="Times New Roman" w:cs="Times New Roman"/>
        </w:rPr>
        <w:t>.</w:t>
      </w:r>
      <w:r w:rsidR="00337AA8">
        <w:rPr>
          <w:rFonts w:ascii="Times New Roman" w:hAnsi="Times New Roman" w:cs="Times New Roman"/>
        </w:rPr>
        <w:t xml:space="preserve"> In a recent study in </w:t>
      </w:r>
      <w:r w:rsidR="008A2A96">
        <w:rPr>
          <w:rFonts w:ascii="Times New Roman" w:hAnsi="Times New Roman" w:cs="Times New Roman"/>
        </w:rPr>
        <w:t xml:space="preserve">montane </w:t>
      </w:r>
      <w:r w:rsidR="00337AA8">
        <w:rPr>
          <w:rFonts w:ascii="Times New Roman" w:hAnsi="Times New Roman" w:cs="Times New Roman"/>
        </w:rPr>
        <w:t>plants, for example, traits explained a very small percentage of observed variation (R</w:t>
      </w:r>
      <w:r w:rsidR="00337AA8" w:rsidRPr="00D03760">
        <w:rPr>
          <w:rFonts w:ascii="Times New Roman" w:hAnsi="Times New Roman" w:cs="Times New Roman"/>
          <w:vertAlign w:val="superscript"/>
        </w:rPr>
        <w:t>2</w:t>
      </w:r>
      <w:r w:rsidR="00337AA8">
        <w:rPr>
          <w:rFonts w:ascii="Times New Roman" w:hAnsi="Times New Roman" w:cs="Times New Roman"/>
        </w:rPr>
        <w:t>= 0.05-0.18,</w:t>
      </w:r>
      <w:del w:id="51" w:author="Anthony F. Cannistra" w:date="2018-12-17T10:02:00Z">
        <w:r w:rsidR="00337AA8" w:rsidDel="005560DA">
          <w:rPr>
            <w:rFonts w:ascii="Times New Roman" w:hAnsi="Times New Roman" w:cs="Times New Roman"/>
          </w:rPr>
          <w:delText xml:space="preserve"> </w:delText>
        </w:r>
      </w:del>
      <w:ins w:id="52" w:author="Anthony F. Cannistra" w:date="2018-12-17T10:02: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{"citationItems":[{"id":"ITEM-1","itemData":{"DOI":"10.1111/j.1461-0248.2011.01620.x","ISSN":"1461023X","abstract":"Ecology Letters (2011) 14: 677–689 Abstract 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Letters","id":"ITEM-1","issue":"7","issued":{"date-parts":[["2011","7"]]},"page":"677-689","title":"Do species’ traits predict recent shifts at expanding range edges?","type":"article-journal","volume":"14"},"uris":["http://www.mendeley.com/documents/?uuid=f892cc98-061f-4661-919a-1ca18880f6eb"]}],"mendeley":{"formattedCitation":"(Angert et al., 2011)","manualFormatting":" Angert et al., 2011)","plainTextFormattedCitation":"(Angert et al., 2011)","previouslyFormattedCitation":"(Angert et al., 2011)"},"properties":{"noteIndex":0},"schema":"https://github.com/citation-style-language/schema/raw/master/csl-citation.json"}</w:instrText>
      </w:r>
      <w:r w:rsidR="005560DA">
        <w:rPr>
          <w:rFonts w:ascii="Times New Roman" w:hAnsi="Times New Roman" w:cs="Times New Roman"/>
        </w:rPr>
        <w:fldChar w:fldCharType="separate"/>
      </w:r>
      <w:ins w:id="53" w:author="Anthony F. Cannistra" w:date="2018-12-17T10:02:00Z">
        <w:r w:rsidR="005560DA">
          <w:rPr>
            <w:rFonts w:ascii="Times New Roman" w:hAnsi="Times New Roman" w:cs="Times New Roman"/>
            <w:noProof/>
          </w:rPr>
          <w:t xml:space="preserve"> </w:t>
        </w:r>
      </w:ins>
      <w:del w:id="54" w:author="Anthony F. Cannistra" w:date="2018-12-17T10:02: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Angert et al., 2011)</w:t>
      </w:r>
      <w:ins w:id="55" w:author="Anthony F. Cannistra" w:date="2018-12-17T10:02:00Z">
        <w:r w:rsidR="005560DA">
          <w:rPr>
            <w:rFonts w:ascii="Times New Roman" w:hAnsi="Times New Roman" w:cs="Times New Roman"/>
          </w:rPr>
          <w:fldChar w:fldCharType="end"/>
        </w:r>
      </w:ins>
      <w:del w:id="56" w:author="Anthony F. Cannistra" w:date="2018-12-17T10:02:00Z">
        <w:r w:rsidR="00337AA8" w:rsidDel="005560DA">
          <w:rPr>
            <w:rFonts w:ascii="Times New Roman" w:hAnsi="Times New Roman" w:cs="Times New Roman"/>
          </w:rPr>
          <w:delText>Angert et al. 2011)</w:delText>
        </w:r>
      </w:del>
      <w:r w:rsidR="00337AA8">
        <w:rPr>
          <w:rFonts w:ascii="Times New Roman" w:hAnsi="Times New Roman" w:cs="Times New Roman"/>
        </w:rPr>
        <w:t>, insufficient for prediction.</w:t>
      </w:r>
      <w:r w:rsidRPr="004E055A">
        <w:rPr>
          <w:rFonts w:ascii="Times New Roman" w:hAnsi="Times New Roman" w:cs="Times New Roman"/>
        </w:rPr>
        <w:t xml:space="preserve"> How can we close the discrepancy between traits predicting responses well in detailed studies but poorly in broad studies? What statistical techniques will allow us to generalize the importance of traits in mediating climate change responses? </w:t>
      </w:r>
    </w:p>
    <w:p w14:paraId="1AAB7EB4" w14:textId="77777777" w:rsidR="004E055A" w:rsidRPr="004E055A" w:rsidRDefault="004E055A" w:rsidP="004E055A">
      <w:pPr>
        <w:spacing w:line="480" w:lineRule="auto"/>
        <w:rPr>
          <w:rFonts w:ascii="Times New Roman" w:hAnsi="Times New Roman" w:cs="Times New Roman"/>
        </w:rPr>
      </w:pPr>
    </w:p>
    <w:p w14:paraId="402876EA" w14:textId="23DD25BF"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Addressing such questions is imperative for anticipating and adapting to the biological impacts of climate change. Indeed, traits are already being used to predict species’ sensitivity to climate change in vulnerability frameworks </w:t>
      </w:r>
      <w:del w:id="57" w:author="Anthony F. Cannistra" w:date="2018-12-17T10:03:00Z">
        <w:r w:rsidRPr="004E055A" w:rsidDel="005560DA">
          <w:rPr>
            <w:rFonts w:ascii="Times New Roman" w:hAnsi="Times New Roman" w:cs="Times New Roman"/>
          </w:rPr>
          <w:delText>(</w:delText>
        </w:r>
      </w:del>
      <w:ins w:id="58" w:author="Anthony F. Cannistra" w:date="2018-12-17T10:03:00Z">
        <w:r w:rsidR="005560DA">
          <w:rPr>
            <w:rFonts w:ascii="Times New Roman" w:hAnsi="Times New Roman" w:cs="Times New Roman"/>
          </w:rPr>
          <w:fldChar w:fldCharType="begin" w:fldLock="1"/>
        </w:r>
      </w:ins>
      <w:r w:rsidR="00FC7CB1">
        <w:rPr>
          <w:rFonts w:ascii="Times New Roman" w:hAnsi="Times New Roman" w:cs="Times New Roman"/>
        </w:rPr>
        <w:instrText>ADDIN CSL_CITATION {"citationItems":[{"id":"ITEM-1","itemData":{"DOI":"10.1371/journal.pbio.0060325","abstract":"Climate change is a major threat to global biodiversity. A novel integrated framework to assess vulnerability and prioritize research and management action aims to improve our ability to respond to this emerging crisis.","author":[{"dropping-particle":"","family":"Williams","given":"Stephen E","non-dropping-particle":"","parse-names":false,"suffix":""},{"dropping-particle":"","family":"Shoo","given":"Luke P","non-dropping-particle":"","parse-names":false,"suffix":""},{"dropping-particle":"","family":"Isaac","given":"Joanne L","non-dropping-particle":"","parse-names":false,"suffix":""},{"dropping-particle":"","family":"Hoffmann","given":"Ary A","non-dropping-particle":"","parse-names":false,"suffix":""},{"dropping-particle":"","family":"Langham","given":"Gary","non-dropping-particle":"","parse-names":false,"suffix":""}],"container-title":"PLOS Biology","id":"ITEM-1","issue":"12","issued":{"date-parts":[["2008"]]},"page":"1-6","publisher":"Public Library of Science","title":"Towards an Integrated Framework for Assessing the Vulnerability of Species to Climate Change","type":"article-journal","volume":"6"},"uris":["http://www.mendeley.com/documents/?uuid=487e3706-da97-40a9-880c-9a2f45b86595"]},{"id":"ITEM-2","itemData":{"DOI":"10.1371/journal.pone.0065427","abstract":"Climate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T","non-dropping-particle":"","parse-names":false,"suffix":""},{"dropping-particle":"","family":"Şekercioğlu","given":"Çagan H","non-dropping-particle":"","parse-names":false,"suffix":""},{"dropping-particle":"","family":"Mace","given":"Georgina M","non-dropping-particle":"","parse-names":false,"suffix":""}],"container-title":"PLOS ONE","id":"ITEM-2","issue":"6","issued":{"date-parts":[["2013"]]},"page":"1-13","publisher":"Public Library of Science","title":"Identifying the World's Most Climate Change Vulnerable Species: A Systematic Trait-Based Assessment of all Birds, Amphibians and Corals","type":"article-journal","volume":"8"},"uris":["http://www.mendeley.com/documents/?uuid=03cbf4ef-2ef4-4333-9312-e65892343071"]},{"id":"ITEM-3","itemData":{"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 M","non-dropping-particle":"","parse-names":false,"suffix":""},{"dropping-particle":"","family":"Butchart","given":"Stuart H 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Change","id":"ITEM-3","issued":{"date-parts":[["2015","2","25"]]},"page":"215","publisher":"Nature Publishing Group, a division of Macmillan Publishers Limited. All Rights Reserved.","title":"Assessing species vulnerability to climate change","type":"article-journal","volume":"5"},"uris":["http://www.mendeley.com/documents/?uuid=d9c8d8b9-d273-4adc-8173-b3c89a2b589d"]}],"mendeley":{"formattedCitation":"(Foden et al., 2013; Pacifici et al., 2015; Williams, Shoo, Isaac, Hoffmann, &amp; Langham, 2008)","plainTextFormattedCitation":"(Foden et al., 2013; Pacifici et al., 2015; Williams, Shoo, Isaac, Hoffmann, &amp; Langham, 2008)","previouslyFormattedCitation":"(Foden et al., 2013; Pacifici et al., 2015; Williams, Shoo, Isaac, Hoffmann, &amp; Langham, 2008)"},"properties":{"noteIndex":0},"schema":"https://github.com/citation-style-language/schema/raw/master/csl-citation.json"}</w:instrText>
      </w:r>
      <w:r w:rsidR="005560DA">
        <w:rPr>
          <w:rFonts w:ascii="Times New Roman" w:hAnsi="Times New Roman" w:cs="Times New Roman"/>
        </w:rPr>
        <w:fldChar w:fldCharType="separate"/>
      </w:r>
      <w:r w:rsidR="00FC7CB1" w:rsidRPr="00FC7CB1">
        <w:rPr>
          <w:rFonts w:ascii="Times New Roman" w:hAnsi="Times New Roman" w:cs="Times New Roman"/>
          <w:noProof/>
        </w:rPr>
        <w:t>(Foden et al., 2013; Pacifici et al., 2015; Williams, Shoo, Isaac, Hoffmann, &amp; Langham, 2008)</w:t>
      </w:r>
      <w:ins w:id="59" w:author="Anthony F. Cannistra" w:date="2018-12-17T10:03:00Z">
        <w:r w:rsidR="005560DA">
          <w:rPr>
            <w:rFonts w:ascii="Times New Roman" w:hAnsi="Times New Roman" w:cs="Times New Roman"/>
          </w:rPr>
          <w:fldChar w:fldCharType="end"/>
        </w:r>
      </w:ins>
      <w:del w:id="60" w:author="Anthony F. Cannistra" w:date="2018-12-17T10:03:00Z">
        <w:r w:rsidRPr="004E055A" w:rsidDel="005560DA">
          <w:rPr>
            <w:rFonts w:ascii="Times New Roman" w:hAnsi="Times New Roman" w:cs="Times New Roman"/>
          </w:rPr>
          <w:delText xml:space="preserve">Williams </w:delText>
        </w:r>
        <w:r w:rsidRPr="003F1E4A" w:rsidDel="005560DA">
          <w:rPr>
            <w:rFonts w:ascii="Times New Roman" w:hAnsi="Times New Roman" w:cs="Times New Roman"/>
            <w:iCs/>
            <w:rPrChange w:id="61" w:author="Anthony F. Cannistra" w:date="2018-12-17T09:49: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2008; Foden </w:delText>
        </w:r>
        <w:r w:rsidRPr="003F1E4A" w:rsidDel="005560DA">
          <w:rPr>
            <w:rFonts w:ascii="Times New Roman" w:hAnsi="Times New Roman" w:cs="Times New Roman"/>
            <w:iCs/>
            <w:rPrChange w:id="62" w:author="Anthony F. Cannistra" w:date="2018-12-17T09:49:00Z">
              <w:rPr>
                <w:rFonts w:ascii="Times New Roman" w:hAnsi="Times New Roman" w:cs="Times New Roman"/>
                <w:i/>
                <w:iCs/>
              </w:rPr>
            </w:rPrChange>
          </w:rPr>
          <w:delText>et al.</w:delText>
        </w:r>
        <w:r w:rsidRPr="003F1E4A" w:rsidDel="005560DA">
          <w:rPr>
            <w:rFonts w:ascii="Times New Roman" w:hAnsi="Times New Roman" w:cs="Times New Roman"/>
          </w:rPr>
          <w:delText xml:space="preserve">, </w:delText>
        </w:r>
        <w:r w:rsidRPr="004E055A" w:rsidDel="005560DA">
          <w:rPr>
            <w:rFonts w:ascii="Times New Roman" w:hAnsi="Times New Roman" w:cs="Times New Roman"/>
          </w:rPr>
          <w:delText xml:space="preserve">2013; Pacifici </w:delText>
        </w:r>
        <w:r w:rsidRPr="003F1E4A" w:rsidDel="005560DA">
          <w:rPr>
            <w:rFonts w:ascii="Times New Roman" w:hAnsi="Times New Roman" w:cs="Times New Roman"/>
            <w:iCs/>
            <w:rPrChange w:id="63" w:author="Anthony F. Cannistra" w:date="2018-12-17T09:49: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2015)</w:delText>
        </w:r>
      </w:del>
      <w:r w:rsidRPr="004E055A">
        <w:rPr>
          <w:rFonts w:ascii="Times New Roman" w:hAnsi="Times New Roman" w:cs="Times New Roman"/>
        </w:rPr>
        <w:t xml:space="preserve">.  However, the frameworks remain largely untested. Moreover, the traits included in vulnerability analyses differ sufficiently that different frameworks predict dramatically different rankings of vulnerability </w:t>
      </w:r>
      <w:ins w:id="64" w:author="Anthony F. Cannistra" w:date="2018-12-17T10:03: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{"citationItems":[{"id":"ITEM-1","itemData":{"DOI":"10.1111/gcb.13759","ISSN":"13541013","abstract":"Abstract 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Biology","id":"ITEM-1","issue":"9","issued":{"date-parts":[["2017","9"]]},"page":"3704-3715","title":"Climate change vulnerability for species-Assessing the assessments","type":"article-journal","volume":"23"},"uris":["http://www.mendeley.com/documents/?uuid=2e58bef0-3165-4d94-a900-349c583abccb"]}],"mendeley":{"formattedCitation":"(Wheatley et al., 2017)","plainTextFormattedCitation":"(Wheatley et al., 2017)","previouslyFormattedCitation":"(Wheatley et al., 2017)"},"properties":{"noteIndex":0},"schema":"https://github.com/citation-style-language/schema/raw/master/csl-citation.json"}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(Wheatley et al., 2017)</w:t>
      </w:r>
      <w:ins w:id="65" w:author="Anthony F. Cannistra" w:date="2018-12-17T10:03:00Z">
        <w:r w:rsidR="005560DA">
          <w:rPr>
            <w:rFonts w:ascii="Times New Roman" w:hAnsi="Times New Roman" w:cs="Times New Roman"/>
          </w:rPr>
          <w:fldChar w:fldCharType="end"/>
        </w:r>
      </w:ins>
      <w:del w:id="66" w:author="Anthony F. Cannistra" w:date="2018-12-17T10:03:00Z">
        <w:r w:rsidRPr="004E055A" w:rsidDel="005560DA">
          <w:rPr>
            <w:rFonts w:ascii="Times New Roman" w:hAnsi="Times New Roman" w:cs="Times New Roman"/>
          </w:rPr>
          <w:delText xml:space="preserve">(Wheatley </w:delText>
        </w:r>
        <w:r w:rsidRPr="003F1E4A" w:rsidDel="005560DA">
          <w:rPr>
            <w:rFonts w:ascii="Times New Roman" w:hAnsi="Times New Roman" w:cs="Times New Roman"/>
            <w:iCs/>
            <w:rPrChange w:id="67" w:author="Anthony F. Cannistra" w:date="2018-12-17T09:50: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2017)</w:delText>
        </w:r>
      </w:del>
      <w:r w:rsidRPr="004E055A">
        <w:rPr>
          <w:rFonts w:ascii="Times New Roman" w:hAnsi="Times New Roman" w:cs="Times New Roman"/>
        </w:rPr>
        <w:t>.  Improving the ability of traits to predict climate change responses is necessary for robust vulnerability analyses.</w:t>
      </w:r>
    </w:p>
    <w:p w14:paraId="6B66B956" w14:textId="77777777" w:rsidR="004E055A" w:rsidRPr="004E055A" w:rsidRDefault="004E055A" w:rsidP="004E055A">
      <w:pPr>
        <w:spacing w:line="480" w:lineRule="auto"/>
        <w:rPr>
          <w:rFonts w:ascii="Times New Roman" w:hAnsi="Times New Roman" w:cs="Times New Roman"/>
        </w:rPr>
      </w:pPr>
    </w:p>
    <w:p w14:paraId="5EE0F946" w14:textId="5B444161"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Most attempts to use species’ traits to predict the magnitude of their climate change responses rely on linear regression </w:t>
      </w:r>
      <w:ins w:id="68" w:author="Anthony F. Cannistra" w:date="2018-12-17T10:04: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Change","type":"article-journal","volume":"43"},"uris":["http://www.mendeley.com/documents/?uuid=45b2a5af-a035-43db-90f5-238091de504f"]},{"id":"ITEM-2","itemData":{"DOI":"10.1111/gcb.13736","ISSN":"13541013","abstract":"Abstract 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Biology","id":"ITEM-2","issue":"10","issued":{"date-parts":[["2017","10"]]},"page":"4094-4105","title":"Species’ traits as predictors of range shifts under contemporary climate change: A review and meta-analysis","type":"article-journal","volume":"23"},"uris":["http://www.mendeley.com/documents/?uuid=f8d1aa90-d8a8-40f6-94cf-ac487236a2cf"]}],"mendeley":{"formattedCitation":"(Buckley &amp; Kingsolver, 2012; MacLean &amp; Beissinger, 2017)","plainTextFormattedCitation":"(Buckley &amp; Kingsolver, 2012; MacLean &amp; Beissinger, 2017)","previouslyFormattedCitation":"(Buckley &amp; Kingsolver, 2012; MacLean &amp; Beissinger, 2017)"},"properties":{"noteIndex":0},"schema":"https://github.com/citation-style-language/schema/raw/master/csl-citation.json"}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(Buckley &amp; Kingsolver, 2012; MacLean &amp; Beissinger, 2017)</w:t>
      </w:r>
      <w:ins w:id="69" w:author="Anthony F. Cannistra" w:date="2018-12-17T10:04:00Z">
        <w:r w:rsidR="005560DA">
          <w:rPr>
            <w:rFonts w:ascii="Times New Roman" w:hAnsi="Times New Roman" w:cs="Times New Roman"/>
          </w:rPr>
          <w:fldChar w:fldCharType="end"/>
        </w:r>
      </w:ins>
      <w:del w:id="70" w:author="Anthony F. Cannistra" w:date="2018-12-17T10:04:00Z">
        <w:r w:rsidRPr="004E055A" w:rsidDel="005560DA">
          <w:rPr>
            <w:rFonts w:ascii="Times New Roman" w:hAnsi="Times New Roman" w:cs="Times New Roman"/>
          </w:rPr>
          <w:delText>(Buckley &amp; Kingsolver, 201</w:delText>
        </w:r>
        <w:r w:rsidR="006F2D34" w:rsidDel="005560DA">
          <w:rPr>
            <w:rFonts w:ascii="Times New Roman" w:hAnsi="Times New Roman" w:cs="Times New Roman"/>
          </w:rPr>
          <w:delText>2</w:delText>
        </w:r>
        <w:r w:rsidRPr="004E055A" w:rsidDel="005560DA">
          <w:rPr>
            <w:rFonts w:ascii="Times New Roman" w:hAnsi="Times New Roman" w:cs="Times New Roman"/>
          </w:rPr>
          <w:delText>; MacLean &amp; Beissinger, 2017)</w:delText>
        </w:r>
      </w:del>
      <w:r w:rsidRPr="004E055A">
        <w:rPr>
          <w:rFonts w:ascii="Times New Roman" w:hAnsi="Times New Roman" w:cs="Times New Roman"/>
        </w:rPr>
        <w:t xml:space="preserve">, yet detailed empirical studies often reveal non-linear relationships between traits and their function </w:t>
      </w:r>
      <w:ins w:id="71" w:author="Anthony F. Cannistra" w:date="2018-12-17T10:04: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{"citationItems":[{"id":"ITEM-1","itemData":{"DOI":"10.1073/pnas.212519399","ISSN":"0027-8424","author":[{"dropping-particle":"","family":"Stenseth","given":"Nils Chr.","non-dropping-particle":"","parse-names":false,"suffix":""},{"dropping-particle":"","family":"Mysterud","given":"Atle","non-dropping-particle":"","parse-names":false,"suffix":""}],"container-title":"Proceedings of the National Academy of Sciences","id":"ITEM-1","issue":"21","issued":{"date-parts":[["2002"]]},"page":"13379-13381","publisher":"National Academy of Sciences","title":"Climate, changing phenology, and other life history traits: Nonlinearity and match{\\textendash}mismatch to the environment","type":"article-journal","volume":"99"},"uris":["http://www.mendeley.com/documents/?uuid=59b82c45-c5f2-4ea6-8acc-a5dc11445f58"]}],"mendeley":{"formattedCitation":"(Stenseth &amp; Mysterud, 2002)","plainTextFormattedCitation":"(Stenseth &amp; Mysterud, 2002)","previouslyFormattedCitation":"(Stenseth &amp; Mysterud, 2002)"},"properties":{"noteIndex":0},"schema":"https://github.com/citation-style-language/schema/raw/master/csl-citation.json"}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(Stenseth &amp; Mysterud, 2002)</w:t>
      </w:r>
      <w:ins w:id="72" w:author="Anthony F. Cannistra" w:date="2018-12-17T10:04:00Z">
        <w:r w:rsidR="005560DA">
          <w:rPr>
            <w:rFonts w:ascii="Times New Roman" w:hAnsi="Times New Roman" w:cs="Times New Roman"/>
          </w:rPr>
          <w:fldChar w:fldCharType="end"/>
        </w:r>
        <w:r w:rsidR="005560DA">
          <w:rPr>
            <w:rFonts w:ascii="Times New Roman" w:hAnsi="Times New Roman" w:cs="Times New Roman"/>
          </w:rPr>
          <w:t xml:space="preserve">. </w:t>
        </w:r>
      </w:ins>
      <w:del w:id="73" w:author="Anthony F. Cannistra" w:date="2018-12-17T10:04:00Z">
        <w:r w:rsidRPr="004E055A" w:rsidDel="005560DA">
          <w:rPr>
            <w:rFonts w:ascii="Times New Roman" w:hAnsi="Times New Roman" w:cs="Times New Roman"/>
          </w:rPr>
          <w:delText>(Stenseth &amp; Mysterud, 2002).  </w:delText>
        </w:r>
      </w:del>
      <w:r w:rsidRPr="004E055A">
        <w:rPr>
          <w:rFonts w:ascii="Times New Roman" w:hAnsi="Times New Roman" w:cs="Times New Roman"/>
        </w:rPr>
        <w:t>Unimodal relationships and thresholds are common.  For example, extreme diet specialization may drive a species to track the range shift of a food item</w:t>
      </w:r>
      <w:ins w:id="74" w:author="Anthony F. Cannistra" w:date="2018-12-17T10:05:00Z">
        <w:r w:rsidR="005560DA">
          <w:rPr>
            <w:rFonts w:ascii="Times New Roman" w:hAnsi="Times New Roman" w:cs="Times New Roman"/>
          </w:rPr>
          <w:t xml:space="preserve"> </w:t>
        </w:r>
      </w:ins>
      <w:del w:id="75" w:author="Anthony F. Cannistra" w:date="2018-12-17T10:05:00Z">
        <w:r w:rsidRPr="004E055A" w:rsidDel="005560DA">
          <w:rPr>
            <w:rFonts w:ascii="Times New Roman" w:hAnsi="Times New Roman" w:cs="Times New Roman"/>
          </w:rPr>
          <w:delText xml:space="preserve"> </w:delText>
        </w:r>
      </w:del>
      <w:ins w:id="76" w:author="Anthony F. Cannistra" w:date="2018-12-17T10:05: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{"citationItems":[{"id":"ITEM-1","itemData":{"DOI":"10.1111/j.1461-0248.2010.01534.x","ISSN":"1461023X","abstract":"Ecology Letters (2010) 13: 1475–1484 Abstract Changes in phenology are correlated with climate change. However, we still struggle to understand the traits making species susceptible to climate change, and the implications of species’ reactions for communities and food webs. Butterflies and moths are an ecologically important group that have shown pronounced phenological changes over the last decades. Tests using a &gt; 150-year dataset from 566 European butterfly and moth species demonstrated that variation in phenological change was strongly related to traits describing plant–herbivore interactions (larval diet breadth, diet composition), and the life cycle. The results indicate that climate change related shifts in phenology are correlated with the seasonal availability and palatability of food plants. Lepidopterans feeding on herbaceous plants showed smaller shifts in flight periods but larger increases in voltinism than lepidopterans feeding on woody plants. Consequently, the effect of herbivorous lepidopterans may increase in herb-rich grassland ecosystems under warmer conditions, and not in forest ecosystems.","author":[{"dropping-particle":"","family":"Altermatt","given":"Florian","non-dropping-particle":"","parse-names":false,"suffix":""}],"container-title":"Ecology Letters","id":"ITEM-1","issue":"12","issued":{"date-parts":[["2010","12"]]},"page":"1475-1484","title":"Tell me what you eat and I’ll tell you when you fly: diet can predict phenological changes in response to climate change","type":"article-journal","volume":"13"},"uris":["http://www.mendeley.com/documents/?uuid=1ea2aae8-da4f-4058-a6e1-e8faf606311b"]},{"id":"ITEM-2","itemData":{"DOI":"10.1890/10-1594.1","ISSN":"0012-9658","abstract":"How do species' traits help identify which species will respond most strongly to future climate change? We examine the relationship between species' traits and phenology in a well-established model system for climate change, the U.K. Butterfly Monitoring Scheme (UKBMS). Most resident U.K. butterfly species have significantly advanced their dates of first appearance during the past 30 years. We show that species with narrower larval diet breadth and more advanced overwintering stages have experienced relatively greater advances in their date of first appearance. In addition, species with smaller range sizes have experienced greater phenological advancement. Our results demonstrate that species' traits can be important predictors of responses to climate change, and they suggest that further investigation of the mechanisms by which these traits influence phenology may aid in understanding species' responses to current and future climate change.","author":[{"dropping-particle":"","family":"Diamond","given":"Sarah E","non-dropping-particle":"","parse-names":false,"suffix":""},{"dropping-particle":"","family":"Frame","given":"Alicia M","non-dropping-particle":"","parse-names":false,"suffix":""},{"dropping-particle":"","family":"Martin","given":"Ryan A","non-dropping-particle":"","parse-names":false,"suffix":""},{"dropping-particle":"","family":"Buckley","given":"Lauren B","non-dropping-particle":"","parse-names":false,"suffix":""}],"container-title":"Ecology","id":"ITEM-2","issue":"5","issued":{"date-parts":[["2011","5","1"]]},"note":"doi: 10.1890/10-1594.1","page":"1005-1012","publisher":"Wiley-Blackwell","title":"Species' traits predict phenological responses to climate change in butterflies","type":"article-journal","volume":"92"},"uris":["http://www.mendeley.com/documents/?uuid=68ed6d4f-464c-41e1-ac45-0e0c379837c3"]}],"mendeley":{"formattedCitation":"(Altermatt, 2010; Diamond, Frame, Martin, &amp; Buckley, 2011)","plainTextFormattedCitation":"(Altermatt, 2010; Diamond, Frame, Martin, &amp; Buckley, 2011)","previouslyFormattedCitation":"(Altermatt, 2010; Diamond, Frame, Martin, &amp; Buckley, 2011)"},"properties":{"noteIndex":0},"schema":"https://github.com/citation-style-language/schema/raw/master/csl-citation.json"}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(Altermatt, 2010; Diamond, Frame, Martin, &amp; Buckley, 2011)</w:t>
      </w:r>
      <w:ins w:id="77" w:author="Anthony F. Cannistra" w:date="2018-12-17T10:05:00Z">
        <w:r w:rsidR="005560DA">
          <w:rPr>
            <w:rFonts w:ascii="Times New Roman" w:hAnsi="Times New Roman" w:cs="Times New Roman"/>
          </w:rPr>
          <w:fldChar w:fldCharType="end"/>
        </w:r>
      </w:ins>
      <w:del w:id="78" w:author="Anthony F. Cannistra" w:date="2018-12-17T10:05:00Z">
        <w:r w:rsidRPr="004E055A" w:rsidDel="005560DA">
          <w:rPr>
            <w:rFonts w:ascii="Times New Roman" w:hAnsi="Times New Roman" w:cs="Times New Roman"/>
          </w:rPr>
          <w:delText xml:space="preserve">(Altermatt, 2010; Diamond </w:delText>
        </w:r>
        <w:r w:rsidRPr="003F1E4A" w:rsidDel="005560DA">
          <w:rPr>
            <w:rFonts w:ascii="Times New Roman" w:hAnsi="Times New Roman" w:cs="Times New Roman"/>
            <w:iCs/>
            <w:rPrChange w:id="79" w:author="Anthony F. Cannistra" w:date="2018-12-17T09:50:00Z">
              <w:rPr>
                <w:rFonts w:ascii="Times New Roman" w:hAnsi="Times New Roman" w:cs="Times New Roman"/>
                <w:i/>
                <w:iCs/>
              </w:rPr>
            </w:rPrChange>
          </w:rPr>
          <w:delText>et al.</w:delText>
        </w:r>
        <w:r w:rsidRPr="003F1E4A" w:rsidDel="005560DA">
          <w:rPr>
            <w:rFonts w:ascii="Times New Roman" w:hAnsi="Times New Roman" w:cs="Times New Roman"/>
          </w:rPr>
          <w:delText>,</w:delText>
        </w:r>
        <w:r w:rsidRPr="004E055A" w:rsidDel="005560DA">
          <w:rPr>
            <w:rFonts w:ascii="Times New Roman" w:hAnsi="Times New Roman" w:cs="Times New Roman"/>
          </w:rPr>
          <w:delText xml:space="preserve"> 2011)</w:delText>
        </w:r>
      </w:del>
      <w:r w:rsidRPr="004E055A">
        <w:rPr>
          <w:rFonts w:ascii="Times New Roman" w:hAnsi="Times New Roman" w:cs="Times New Roman"/>
        </w:rPr>
        <w:t xml:space="preserve">, but reducing diet specialization only slightly may alleviate the need for a species to track its food. Diet generalization could facilitate species </w:t>
      </w:r>
      <w:r w:rsidRPr="004E055A">
        <w:rPr>
          <w:rFonts w:ascii="Times New Roman" w:hAnsi="Times New Roman" w:cs="Times New Roman"/>
        </w:rPr>
        <w:lastRenderedPageBreak/>
        <w:t xml:space="preserve">moving to capitalize on newly climatically suitable habitat, yielding a unimodal relationship between diet specialization and the magnitude of range shifts.  Likewise, low dispersal ability may prevent a species from tracking its environmental niche </w:t>
      </w:r>
      <w:ins w:id="80" w:author="Anthony F. Cannistra" w:date="2018-12-17T10:05: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{"citationItems":[{"id":"ITEM-1","itemData":{"DOI":"10.1073/pnas.1116791109","ISSN":"0027-8424","abstract":"As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Sciences","id":"ITEM-1","issue":"22","issued":{"date-parts":[["2012"]]},"page":"8606-8611","publisher":"National Academy of Sciences","title":"Dispersal will limit ability of mammals to track climate change in the Western Hemisphere","type":"article-journal","volume":"109"},"uris":["http://www.mendeley.com/documents/?uuid=0a57e28c-42c5-4c06-961e-cc3b73ec59cb"]}],"mendeley":{"formattedCitation":"(Schloss, Nuñez, &amp; Lawler, 2012)","plainTextFormattedCitation":"(Schloss, Nuñez, &amp; Lawler, 2012)","previouslyFormattedCitation":"(Schloss, Nuñez, &amp; Lawler, 2012)"},"properties":{"noteIndex":0},"schema":"https://github.com/citation-style-language/schema/raw/master/csl-citation.json"}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(Schloss, Nuñez, &amp; Lawler, 2012)</w:t>
      </w:r>
      <w:ins w:id="81" w:author="Anthony F. Cannistra" w:date="2018-12-17T10:05:00Z">
        <w:r w:rsidR="005560DA">
          <w:rPr>
            <w:rFonts w:ascii="Times New Roman" w:hAnsi="Times New Roman" w:cs="Times New Roman"/>
          </w:rPr>
          <w:fldChar w:fldCharType="end"/>
        </w:r>
        <w:r w:rsidR="005560DA">
          <w:rPr>
            <w:rFonts w:ascii="Times New Roman" w:hAnsi="Times New Roman" w:cs="Times New Roman"/>
          </w:rPr>
          <w:t xml:space="preserve">. </w:t>
        </w:r>
      </w:ins>
      <w:del w:id="82" w:author="Anthony F. Cannistra" w:date="2018-12-17T10:05:00Z">
        <w:r w:rsidRPr="004E055A" w:rsidDel="005560DA">
          <w:rPr>
            <w:rFonts w:ascii="Times New Roman" w:hAnsi="Times New Roman" w:cs="Times New Roman"/>
          </w:rPr>
          <w:delText>(Schloss</w:delText>
        </w:r>
      </w:del>
      <w:del w:id="83" w:author="Anthony F. Cannistra" w:date="2018-12-17T09:53:00Z">
        <w:r w:rsidRPr="004E055A" w:rsidDel="00FB67A0">
          <w:rPr>
            <w:rFonts w:ascii="Times New Roman" w:hAnsi="Times New Roman" w:cs="Times New Roman"/>
          </w:rPr>
          <w:delText xml:space="preserve"> </w:delText>
        </w:r>
        <w:r w:rsidRPr="004E055A" w:rsidDel="00FB67A0">
          <w:rPr>
            <w:rFonts w:ascii="Times New Roman" w:hAnsi="Times New Roman" w:cs="Times New Roman"/>
            <w:i/>
            <w:iCs/>
          </w:rPr>
          <w:delText>et al.</w:delText>
        </w:r>
        <w:r w:rsidRPr="004E055A" w:rsidDel="00FB67A0">
          <w:rPr>
            <w:rFonts w:ascii="Times New Roman" w:hAnsi="Times New Roman" w:cs="Times New Roman"/>
          </w:rPr>
          <w:delText>,</w:delText>
        </w:r>
      </w:del>
      <w:del w:id="84" w:author="Anthony F. Cannistra" w:date="2018-12-17T10:05:00Z">
        <w:r w:rsidRPr="004E055A" w:rsidDel="005560DA">
          <w:rPr>
            <w:rFonts w:ascii="Times New Roman" w:hAnsi="Times New Roman" w:cs="Times New Roman"/>
          </w:rPr>
          <w:delText xml:space="preserve"> 2012), </w:delText>
        </w:r>
      </w:del>
      <w:r w:rsidRPr="004E055A">
        <w:rPr>
          <w:rFonts w:ascii="Times New Roman" w:hAnsi="Times New Roman" w:cs="Times New Roman"/>
        </w:rPr>
        <w:t xml:space="preserve">but the threshold of dispersal ability that allows species to track their niche may be relatively low. </w:t>
      </w:r>
      <w:r w:rsidR="00C30839">
        <w:rPr>
          <w:rFonts w:ascii="Times New Roman" w:hAnsi="Times New Roman" w:cs="Times New Roman"/>
        </w:rPr>
        <w:t xml:space="preserve">Trade-offs among traits and differences in the developmental dependencies of traits may also produce nonlinearities </w:t>
      </w:r>
      <w:ins w:id="85" w:author="Anthony F. Cannistra" w:date="2018-12-17T10:05: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{"citationItems":[{"id":"ITEM-1","itemData":{"DOI":"10.1111/ecog.03975","ISSN":"0906-7590","abstract":"Many species are undergoing distributional shifts in response to climate change. However, wide variability in range shifting rates has been observed across taxa, and even among closely-related species. Attempts to link climate-mediated range shifts to traits has often produced weak or conflicting results. Here we investigate interactive effects of developmental processes and environmental stress on the expression of traits relevant to range shifts. We use an individual-based modelling approach to assess how different developmental strategies affect range shift rates under a range of environmental conditions. We find that under stressful conditions, such as at the margins of the species? fundamental niche, investment in prolonged development leads to the greatest rates of range shifting, especially when longer time in development leads to improved fecundity and dispersal-related traits. However, under benign conditions, and when traits are less developmentally plastic, shorter development times are preferred for rapid range shifts, because higher generational frequency increases the number of individual dispersal events occurring over time. Our results suggest that the ability of a species to range shift depends not only on their dispersal and colonisation characteristics but also how these characteristics interact with developmental strategies. Benefits of any trait always depended on the environmental and developmental sensitivity of life history trait combinations, and the environmental conditions under which the range shift takes place. Without considering environmental and developmental sources of variation in the expression of traits relevant to range shifts, there is little hope of developing a general understanding of intrinsic drivers of range shift potential.","author":[{"dropping-particle":"","family":"Fitt","given":"Robert N L","non-dropping-particle":"","parse-names":false,"suffix":""},{"dropping-particle":"","family":"Palmer","given":"Steve","non-dropping-particle":"","parse-names":false,"suffix":""},{"dropping-particle":"","family":"Hand","given":"Casey","non-dropping-particle":"","parse-names":false,"suffix":""},{"dropping-particle":"","family":"Travis","given":"Justin M J","non-dropping-particle":"","parse-names":false,"suffix":""},{"dropping-particle":"","family":"Lancaster","given":"Lesley T","non-dropping-particle":"","parse-names":false,"suffix":""}],"container-title":"Ecography","id":"ITEM-1","issue":"0","issued":{"date-parts":[["2018","9","22"]]},"note":"doi: 10.1111/ecog.03975","publisher":"John Wiley &amp; Sons, Ltd (10.1111)","title":"Towards an interactive, process-based approach to understanding range shifts: developmental and environmental dependencies matter","type":"article-journal","volume":"0"},"uris":["http://www.mendeley.com/documents/?uuid=cf35d3ef-43e5-4079-861d-61e647d03128"]}],"mendeley":{"formattedCitation":"(Fitt, Palmer, Hand, Travis, &amp; Lancaster, 2018)","plainTextFormattedCitation":"(Fitt, Palmer, Hand, Travis, &amp; Lancaster, 2018)","previouslyFormattedCitation":"(Fitt, Palmer, Hand, Travis, &amp; Lancaster, 2018)"},"properties":{"noteIndex":0},"schema":"https://github.com/citation-style-language/schema/raw/master/csl-citation.json"}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(Fitt, Palmer, Hand, Travis, &amp; Lancaster, 2018)</w:t>
      </w:r>
      <w:ins w:id="86" w:author="Anthony F. Cannistra" w:date="2018-12-17T10:05:00Z">
        <w:r w:rsidR="005560DA">
          <w:rPr>
            <w:rFonts w:ascii="Times New Roman" w:hAnsi="Times New Roman" w:cs="Times New Roman"/>
          </w:rPr>
          <w:fldChar w:fldCharType="end"/>
        </w:r>
        <w:r w:rsidR="005560DA">
          <w:rPr>
            <w:rFonts w:ascii="Times New Roman" w:hAnsi="Times New Roman" w:cs="Times New Roman"/>
          </w:rPr>
          <w:t xml:space="preserve">. </w:t>
        </w:r>
      </w:ins>
      <w:del w:id="87" w:author="Anthony F. Cannistra" w:date="2018-12-17T10:05:00Z">
        <w:r w:rsidR="005921B8" w:rsidDel="005560DA">
          <w:rPr>
            <w:rFonts w:ascii="Times New Roman" w:hAnsi="Times New Roman" w:cs="Times New Roman"/>
          </w:rPr>
          <w:delText>(</w:delText>
        </w:r>
        <w:commentRangeStart w:id="88"/>
        <w:r w:rsidR="00C30839" w:rsidDel="005560DA">
          <w:rPr>
            <w:rFonts w:ascii="Times New Roman" w:hAnsi="Times New Roman" w:cs="Times New Roman"/>
          </w:rPr>
          <w:delText>Fitt et al.</w:delText>
        </w:r>
        <w:commentRangeEnd w:id="88"/>
        <w:r w:rsidR="00C30839" w:rsidDel="005560DA">
          <w:rPr>
            <w:rStyle w:val="CommentReference"/>
          </w:rPr>
          <w:commentReference w:id="88"/>
        </w:r>
        <w:r w:rsidR="005921B8" w:rsidDel="005560DA">
          <w:rPr>
            <w:rFonts w:ascii="Times New Roman" w:hAnsi="Times New Roman" w:cs="Times New Roman"/>
          </w:rPr>
          <w:delText>, 2018</w:delText>
        </w:r>
        <w:r w:rsidR="0077036E" w:rsidDel="005560DA">
          <w:rPr>
            <w:rFonts w:ascii="Times New Roman" w:hAnsi="Times New Roman" w:cs="Times New Roman"/>
          </w:rPr>
          <w:delText>)</w:delText>
        </w:r>
        <w:r w:rsidR="00C30839" w:rsidDel="005560DA">
          <w:rPr>
            <w:rFonts w:ascii="Times New Roman" w:hAnsi="Times New Roman" w:cs="Times New Roman"/>
          </w:rPr>
          <w:delText xml:space="preserve">. </w:delText>
        </w:r>
      </w:del>
      <w:r w:rsidRPr="004E055A">
        <w:rPr>
          <w:rFonts w:ascii="Times New Roman" w:hAnsi="Times New Roman" w:cs="Times New Roman"/>
        </w:rPr>
        <w:t>Can statistical techniques that allow for non-linear relationships between traits and species’ responses improve our predictive ability?</w:t>
      </w:r>
    </w:p>
    <w:p w14:paraId="77C7D4F5" w14:textId="77777777"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 </w:t>
      </w:r>
    </w:p>
    <w:p w14:paraId="4841B5BC" w14:textId="4C4EF6E4"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The universe of modeling techniques is vast and offers ecologists a wealth of tools to assess whether these nonlinear interactions between traits and range shifts can predict future responses. Standard approaches to capture variable interactions and nonlinearities in linear regressions (such as the explicit inclusion of interacting variables or polynomial expansion) rely on prior knowledge or model selection techniques to determine which variables to select. Other model types, such as machine learning approaches that optimize model parameters, are better suited than brute-force techniques to capture functional relationships among variables. These models, while offering statistical-robustness and efficiency, can be opaque and rarely afford clear coefficients to inspect when assessing the model’s learned correlations.  However, developments in the field of machine learning offer new approaches for inspecting model performance and predictions. </w:t>
      </w:r>
    </w:p>
    <w:p w14:paraId="1BE5DB85" w14:textId="77777777" w:rsidR="004E055A" w:rsidRPr="004E055A" w:rsidRDefault="004E055A" w:rsidP="004E055A">
      <w:pPr>
        <w:spacing w:line="480" w:lineRule="auto"/>
        <w:rPr>
          <w:rFonts w:ascii="Times New Roman" w:hAnsi="Times New Roman" w:cs="Times New Roman"/>
        </w:rPr>
      </w:pPr>
    </w:p>
    <w:p w14:paraId="5C233835" w14:textId="174CC54C"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 xml:space="preserve">Limited computational background among </w:t>
      </w:r>
      <w:r w:rsidR="008A2A96">
        <w:rPr>
          <w:rFonts w:ascii="Times New Roman" w:hAnsi="Times New Roman" w:cs="Times New Roman"/>
        </w:rPr>
        <w:t xml:space="preserve">some </w:t>
      </w:r>
      <w:r w:rsidRPr="004E055A">
        <w:rPr>
          <w:rFonts w:ascii="Times New Roman" w:hAnsi="Times New Roman" w:cs="Times New Roman"/>
        </w:rPr>
        <w:t>ecologists has restricted application of the methods despite the complex, interacting relationships inher</w:t>
      </w:r>
      <w:r>
        <w:rPr>
          <w:rFonts w:ascii="Times New Roman" w:hAnsi="Times New Roman" w:cs="Times New Roman"/>
        </w:rPr>
        <w:t xml:space="preserve">ent in many ecological studies </w:t>
      </w:r>
      <w:ins w:id="89" w:author="Anthony F. Cannistra" w:date="2018-12-17T10:05:00Z">
        <w:r w:rsidR="005560DA">
          <w:rPr>
            <w:rFonts w:ascii="Times New Roman" w:hAnsi="Times New Roman" w:cs="Times New Roman"/>
          </w:rPr>
          <w:lastRenderedPageBreak/>
          <w:fldChar w:fldCharType="begin" w:fldLock="1"/>
        </w:r>
      </w:ins>
      <w:r w:rsidR="005560DA">
        <w:rPr>
          <w:rFonts w:ascii="Times New Roman" w:hAnsi="Times New Roman" w:cs="Times New Roman"/>
        </w:rPr>
        <w:instrText>ADDIN CSL_CITATION {"citationItems":[{"id":"ITEM-1","itemData":{"DOI":"10.1086/587826","ISBN":"00335770","ISSN":"0033-5770","PMID":"18605534","abstract":"ABSTRACT Machine learning methods, a family of statistical techniques with origins in the field of artificial intelligence, are recognized as holding great promise for the advancement of understanding and prediction about ecological phenomena. These modeling techniques are flexible enough to handle complex problems with multiple interacting elements and typically outcompete traditional approaches (e.g., generalized linear models), making them ideal for modeling ecological systems. Despite their inherent advantages, a review of the literature reveals only a modest use of these approaches in ecology as compared to other disciplines. One potential explanation for this lack of interest is that machine learning techniques do not fall neatly into the class of statistical modeling approaches with which most ecologists are familiar. In this paper, we provide an introduction to three machine learning approaches that can be broadly used by ecologists: classification and regression trees, artificial neural networks, and evolutionary computation. For each approach, we provide a brief background to the methodology, give examples of its application in ecology, describe model development and implementation, discuss strengths and weaknesses, explore the availability of statistical software, and provide an illustrative example. Although the ecological application of machine learning approaches has increased, there remains considerable skepticism with respect to the role of these techniques in ecology. Our review encourages a greater understanding of machine learning approaches and promotes their future application and utilization, while also providing a basis from which ecologists can make informed decisions about whether to select or avoid these approaches in their future modeling endeavors.","author":[{"dropping-particle":"","family":"Olden","given":"Julian D.","non-dropping-particle":"","parse-names":false,"suffix":""},{"dropping-particle":"","family":"Lawler","given":"Joshua J.","non-dropping-particle":"","parse-names":false,"suffix":""},{"dropping-particle":"","family":"Poff","given":"N. LeRoy","non-dropping-particle":"","parse-names":false,"suffix":""}],"container-title":"The Quarterly Review of Biology","id":"ITEM-1","issue":"2","issued":{"date-parts":[["2008","6"]]},"page":"171-193","title":"Machine Learning Methods Without Tears: A Primer for Ecologists","type":"article-journal","volume":"83"},"uris":["http://www.mendeley.com/documents/?uuid=a81418bb-7ce0-4d28-ab29-db75afafd41d"]}],"mendeley":{"formattedCitation":"(Olden, Lawler, &amp; Poff, 2008)","plainTextFormattedCitation":"(Olden, Lawler, &amp; Poff, 2008)","previouslyFormattedCitation":"(Olden, Lawler, &amp; Poff, 2008)"},"properties":{"noteIndex":0},"schema":"https://github.com/citation-style-language/schema/raw/master/csl-citation.json"}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(Olden, Lawler, &amp; Poff, 2008)</w:t>
      </w:r>
      <w:ins w:id="90" w:author="Anthony F. Cannistra" w:date="2018-12-17T10:05:00Z">
        <w:r w:rsidR="005560DA">
          <w:rPr>
            <w:rFonts w:ascii="Times New Roman" w:hAnsi="Times New Roman" w:cs="Times New Roman"/>
          </w:rPr>
          <w:fldChar w:fldCharType="end"/>
        </w:r>
      </w:ins>
      <w:del w:id="91" w:author="Anthony F. Cannistra" w:date="2018-12-17T10:05:00Z">
        <w:r w:rsidDel="005560DA">
          <w:rPr>
            <w:rFonts w:ascii="Times New Roman" w:hAnsi="Times New Roman" w:cs="Times New Roman"/>
          </w:rPr>
          <w:delText>(</w:delText>
        </w:r>
        <w:r w:rsidRPr="004E055A" w:rsidDel="005560DA">
          <w:rPr>
            <w:rFonts w:ascii="Times New Roman" w:hAnsi="Times New Roman" w:cs="Times New Roman"/>
          </w:rPr>
          <w:delText>Olden</w:delText>
        </w:r>
      </w:del>
      <w:del w:id="92" w:author="Anthony F. Cannistra" w:date="2018-12-17T09:50:00Z">
        <w:r w:rsidRPr="004E055A" w:rsidDel="003F1E4A">
          <w:rPr>
            <w:rFonts w:ascii="Times New Roman" w:hAnsi="Times New Roman" w:cs="Times New Roman"/>
          </w:rPr>
          <w:delText xml:space="preserve"> </w:delText>
        </w:r>
      </w:del>
      <w:del w:id="93" w:author="Anthony F. Cannistra" w:date="2018-12-17T09:51:00Z">
        <w:r w:rsidRPr="003F1E4A" w:rsidDel="003F1E4A">
          <w:rPr>
            <w:rFonts w:ascii="Times New Roman" w:hAnsi="Times New Roman" w:cs="Times New Roman"/>
            <w:iCs/>
            <w:rPrChange w:id="94" w:author="Anthony F. Cannistra" w:date="2018-12-17T09:50:00Z">
              <w:rPr>
                <w:rFonts w:ascii="Times New Roman" w:hAnsi="Times New Roman" w:cs="Times New Roman"/>
                <w:i/>
                <w:iCs/>
              </w:rPr>
            </w:rPrChange>
          </w:rPr>
          <w:delText>et al.</w:delText>
        </w:r>
      </w:del>
      <w:del w:id="95" w:author="Anthony F. Cannistra" w:date="2018-12-17T10:05:00Z">
        <w:r w:rsidRPr="003F1E4A" w:rsidDel="005560DA">
          <w:rPr>
            <w:rFonts w:ascii="Times New Roman" w:hAnsi="Times New Roman" w:cs="Times New Roman"/>
            <w:iCs/>
            <w:rPrChange w:id="96" w:author="Anthony F. Cannistra" w:date="2018-12-17T09:50:00Z">
              <w:rPr>
                <w:rFonts w:ascii="Times New Roman" w:hAnsi="Times New Roman" w:cs="Times New Roman"/>
                <w:i/>
                <w:iCs/>
              </w:rPr>
            </w:rPrChange>
          </w:rPr>
          <w:delText>,</w:delText>
        </w:r>
        <w:r w:rsidDel="005560DA">
          <w:rPr>
            <w:rFonts w:ascii="Times New Roman" w:hAnsi="Times New Roman" w:cs="Times New Roman"/>
          </w:rPr>
          <w:delText xml:space="preserve"> 2008)</w:delText>
        </w:r>
      </w:del>
      <w:r w:rsidRPr="004E055A">
        <w:rPr>
          <w:rFonts w:ascii="Times New Roman" w:hAnsi="Times New Roman" w:cs="Times New Roman"/>
        </w:rPr>
        <w:t>. Some biological domains (e.g. the identification of nov</w:t>
      </w:r>
      <w:r>
        <w:rPr>
          <w:rFonts w:ascii="Times New Roman" w:hAnsi="Times New Roman" w:cs="Times New Roman"/>
        </w:rPr>
        <w:t xml:space="preserve">el zoonotic disease reservoirs </w:t>
      </w:r>
      <w:ins w:id="97" w:author="Anthony F. Cannistra" w:date="2018-12-17T10:06: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{"citationItems":[{"id":"ITEM-1","itemData":{"DOI":"10.1073/pnas.1501598112","ISSN":"1091-6490","PMID":"26038558","abstract":"The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States.","author":[{"dropping-particle":"","family":"Han","given":"Barbara A","non-dropping-particle":"","parse-names":false,"suffix":""},{"dropping-particle":"","family":"Schmidt","given":"John Paul","non-dropping-particle":"","parse-names":false,"suffix":""},{"dropping-particle":"","family":"Bowden","given":"Sarah E","non-dropping-particle":"","parse-names":false,"suffix":""},{"dropping-particle":"","family":"Drake","given":"John M","non-dropping-particle":"","parse-names":false,"suffix":""}],"container-title":"Proceedings of the National Academy of Sciences of the United States of America","id":"ITEM-1","issue":"22","issued":{"date-parts":[["2015","6","2"]]},"page":"7039-44","publisher":"National Academy of Sciences","title":"Rodent reservoirs of future zoonotic diseases.","type":"article-journal","volume":"112"},"uris":["http://www.mendeley.com/documents/?uuid=26da0e11-8deb-35b9-a2dd-5090ae16cb07"]}],"mendeley":{"formattedCitation":"(Han, Schmidt, Bowden, &amp; Drake, 2015)","manualFormatting":"[Han, Schmidt, Bowden, &amp; Drake, 2015","plainTextFormattedCitation":"(Han, Schmidt, Bowden, &amp; Drake, 2015)","previouslyFormattedCitation":"(Han, Schmidt, Bowden, &amp; Drake, 2015)"},"properties":{"noteIndex":0},"schema":"https://github.com/citation-style-language/schema/raw/master/csl-citation.json"}</w:instrText>
      </w:r>
      <w:r w:rsidR="005560DA">
        <w:rPr>
          <w:rFonts w:ascii="Times New Roman" w:hAnsi="Times New Roman" w:cs="Times New Roman"/>
        </w:rPr>
        <w:fldChar w:fldCharType="separate"/>
      </w:r>
      <w:ins w:id="98" w:author="Anthony F. Cannistra" w:date="2018-12-17T10:06:00Z">
        <w:r w:rsidR="005560DA">
          <w:rPr>
            <w:rFonts w:ascii="Times New Roman" w:hAnsi="Times New Roman" w:cs="Times New Roman"/>
            <w:noProof/>
          </w:rPr>
          <w:t>[</w:t>
        </w:r>
      </w:ins>
      <w:del w:id="99" w:author="Anthony F. Cannistra" w:date="2018-12-17T10:06: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Han, Schmidt, Bowden, &amp; Drake, 2015</w:t>
      </w:r>
      <w:del w:id="100" w:author="Anthony F. Cannistra" w:date="2018-12-17T10:06:00Z">
        <w:r w:rsidR="005560DA" w:rsidRPr="005560DA" w:rsidDel="005560DA">
          <w:rPr>
            <w:rFonts w:ascii="Times New Roman" w:hAnsi="Times New Roman" w:cs="Times New Roman"/>
            <w:noProof/>
          </w:rPr>
          <w:delText>)</w:delText>
        </w:r>
      </w:del>
      <w:ins w:id="101" w:author="Anthony F. Cannistra" w:date="2018-12-17T10:06:00Z">
        <w:r w:rsidR="005560DA">
          <w:rPr>
            <w:rFonts w:ascii="Times New Roman" w:hAnsi="Times New Roman" w:cs="Times New Roman"/>
          </w:rPr>
          <w:fldChar w:fldCharType="end"/>
        </w:r>
        <w:r w:rsidR="005560DA">
          <w:rPr>
            <w:rFonts w:ascii="Times New Roman" w:hAnsi="Times New Roman" w:cs="Times New Roman"/>
          </w:rPr>
          <w:t>]</w:t>
        </w:r>
      </w:ins>
      <w:del w:id="102" w:author="Anthony F. Cannistra" w:date="2018-12-17T09:50:00Z">
        <w:r w:rsidDel="003F1E4A">
          <w:rPr>
            <w:rFonts w:ascii="Times New Roman" w:hAnsi="Times New Roman" w:cs="Times New Roman"/>
          </w:rPr>
          <w:delText>(</w:delText>
        </w:r>
      </w:del>
      <w:del w:id="103" w:author="Anthony F. Cannistra" w:date="2018-12-17T10:06:00Z">
        <w:r w:rsidRPr="004E055A" w:rsidDel="005560DA">
          <w:rPr>
            <w:rFonts w:ascii="Times New Roman" w:hAnsi="Times New Roman" w:cs="Times New Roman"/>
          </w:rPr>
          <w:delText>Han</w:delText>
        </w:r>
      </w:del>
      <w:del w:id="104" w:author="Anthony F. Cannistra" w:date="2018-12-17T09:52:00Z">
        <w:r w:rsidRPr="004E055A" w:rsidDel="00FB67A0">
          <w:rPr>
            <w:rFonts w:ascii="Times New Roman" w:hAnsi="Times New Roman" w:cs="Times New Roman"/>
          </w:rPr>
          <w:delText xml:space="preserve"> </w:delText>
        </w:r>
        <w:r w:rsidRPr="003F1E4A" w:rsidDel="00FB67A0">
          <w:rPr>
            <w:rFonts w:ascii="Times New Roman" w:hAnsi="Times New Roman" w:cs="Times New Roman"/>
            <w:iCs/>
            <w:rPrChange w:id="105" w:author="Anthony F. Cannistra" w:date="2018-12-17T09:50:00Z">
              <w:rPr>
                <w:rFonts w:ascii="Times New Roman" w:hAnsi="Times New Roman" w:cs="Times New Roman"/>
                <w:i/>
                <w:iCs/>
              </w:rPr>
            </w:rPrChange>
          </w:rPr>
          <w:delText>et a</w:delText>
        </w:r>
      </w:del>
      <w:del w:id="106" w:author="Anthony F. Cannistra" w:date="2018-12-17T09:53:00Z">
        <w:r w:rsidRPr="003F1E4A" w:rsidDel="00FB67A0">
          <w:rPr>
            <w:rFonts w:ascii="Times New Roman" w:hAnsi="Times New Roman" w:cs="Times New Roman"/>
            <w:iCs/>
            <w:rPrChange w:id="107" w:author="Anthony F. Cannistra" w:date="2018-12-17T09:50:00Z">
              <w:rPr>
                <w:rFonts w:ascii="Times New Roman" w:hAnsi="Times New Roman" w:cs="Times New Roman"/>
                <w:i/>
                <w:iCs/>
              </w:rPr>
            </w:rPrChange>
          </w:rPr>
          <w:delText>l.</w:delText>
        </w:r>
      </w:del>
      <w:del w:id="108" w:author="Anthony F. Cannistra" w:date="2018-12-17T10:06:00Z">
        <w:r w:rsidRPr="003F1E4A" w:rsidDel="005560DA">
          <w:rPr>
            <w:rFonts w:ascii="Times New Roman" w:hAnsi="Times New Roman" w:cs="Times New Roman"/>
            <w:iCs/>
            <w:rPrChange w:id="109" w:author="Anthony F. Cannistra" w:date="2018-12-17T09:50:00Z">
              <w:rPr>
                <w:rFonts w:ascii="Times New Roman" w:hAnsi="Times New Roman" w:cs="Times New Roman"/>
                <w:i/>
                <w:iCs/>
              </w:rPr>
            </w:rPrChange>
          </w:rPr>
          <w:delText>,</w:delText>
        </w:r>
        <w:r w:rsidDel="005560DA">
          <w:rPr>
            <w:rFonts w:ascii="Times New Roman" w:hAnsi="Times New Roman" w:cs="Times New Roman"/>
          </w:rPr>
          <w:delText xml:space="preserve"> 2015</w:delText>
        </w:r>
      </w:del>
      <w:del w:id="110" w:author="Anthony F. Cannistra" w:date="2018-12-17T09:50:00Z">
        <w:r w:rsidDel="003F1E4A">
          <w:rPr>
            <w:rFonts w:ascii="Times New Roman" w:hAnsi="Times New Roman" w:cs="Times New Roman"/>
          </w:rPr>
          <w:delText>)</w:delText>
        </w:r>
      </w:del>
      <w:r>
        <w:rPr>
          <w:rFonts w:ascii="Times New Roman" w:hAnsi="Times New Roman" w:cs="Times New Roman"/>
        </w:rPr>
        <w:t>)</w:t>
      </w:r>
      <w:r w:rsidRPr="004E055A">
        <w:rPr>
          <w:rFonts w:ascii="Times New Roman" w:hAnsi="Times New Roman" w:cs="Times New Roman"/>
        </w:rPr>
        <w:t xml:space="preserve"> have showcased the potential of advanced machine learning, an</w:t>
      </w:r>
      <w:r>
        <w:rPr>
          <w:rFonts w:ascii="Times New Roman" w:hAnsi="Times New Roman" w:cs="Times New Roman"/>
        </w:rPr>
        <w:t>d methods like neural networks</w:t>
      </w:r>
      <w:del w:id="111" w:author="Anthony F. Cannistra" w:date="2018-12-17T10:06:00Z">
        <w:r w:rsidDel="005560DA">
          <w:rPr>
            <w:rFonts w:ascii="Times New Roman" w:hAnsi="Times New Roman" w:cs="Times New Roman"/>
          </w:rPr>
          <w:delText xml:space="preserve"> (</w:delText>
        </w:r>
        <w:r w:rsidRPr="004E055A" w:rsidDel="005560DA">
          <w:rPr>
            <w:rFonts w:ascii="Times New Roman" w:hAnsi="Times New Roman" w:cs="Times New Roman"/>
          </w:rPr>
          <w:delText xml:space="preserve">Olden </w:delText>
        </w:r>
        <w:r w:rsidRPr="004E055A" w:rsidDel="005560DA">
          <w:rPr>
            <w:rFonts w:ascii="Times New Roman" w:hAnsi="Times New Roman" w:cs="Times New Roman"/>
            <w:i/>
            <w:iCs/>
          </w:rPr>
          <w:delText>et al.,</w:delText>
        </w:r>
        <w:r w:rsidDel="005560DA">
          <w:rPr>
            <w:rFonts w:ascii="Times New Roman" w:hAnsi="Times New Roman" w:cs="Times New Roman"/>
          </w:rPr>
          <w:delText xml:space="preserve"> 2008)</w:delText>
        </w:r>
      </w:del>
      <w:ins w:id="112" w:author="Anthony F. Cannistra" w:date="2018-12-17T10:06:00Z">
        <w:r w:rsidR="005560DA">
          <w:rPr>
            <w:rFonts w:ascii="Times New Roman" w:hAnsi="Times New Roman" w:cs="Times New Roman"/>
          </w:rPr>
          <w:t xml:space="preserve"> </w:t>
        </w:r>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{"citationItems":[{"id":"ITEM-1","itemData":{"DOI":"10.1086/587826","ISBN":"00335770","ISSN":"0033-5770","PMID":"18605534","abstract":"ABSTRACT Machine learning methods, a family of statistical techniques with origins in the field of artificial intelligence, are recognized as holding great promise for the advancement of understanding and prediction about ecological phenomena. These modeling techniques are flexible enough to handle complex problems with multiple interacting elements and typically outcompete traditional approaches (e.g., generalized linear models), making them ideal for modeling ecological systems. Despite their inherent advantages, a review of the literature reveals only a modest use of these approaches in ecology as compared to other disciplines. One potential explanation for this lack of interest is that machine learning techniques do not fall neatly into the class of statistical modeling approaches with which most ecologists are familiar. In this paper, we provide an introduction to three machine learning approaches that can be broadly used by ecologists: classification and regression trees, artificial neural networks, and evolutionary computation. For each approach, we provide a brief background to the methodology, give examples of its application in ecology, describe model development and implementation, discuss strengths and weaknesses, explore the availability of statistical software, and provide an illustrative example. Although the ecological application of machine learning approaches has increased, there remains considerable skepticism with respect to the role of these techniques in ecology. Our review encourages a greater understanding of machine learning approaches and promotes their future application and utilization, while also providing a basis from which ecologists can make informed decisions about whether to select or avoid these approaches in their future modeling endeavors.","author":[{"dropping-particle":"","family":"Olden","given":"Julian D.","non-dropping-particle":"","parse-names":false,"suffix":""},{"dropping-particle":"","family":"Lawler","given":"Joshua J.","non-dropping-particle":"","parse-names":false,"suffix":""},{"dropping-particle":"","family":"Poff","given":"N. LeRoy","non-dropping-particle":"","parse-names":false,"suffix":""}],"container-title":"The Quarterly Review of Biology","id":"ITEM-1","issue":"2","issued":{"date-parts":[["2008","6"]]},"page":"171-193","title":"Machine Learning Methods Without Tears: A Primer for Ecologists","type":"article-journal","volume":"83"},"uris":["http://www.mendeley.com/documents/?uuid=a81418bb-7ce0-4d28-ab29-db75afafd41d"]}],"mendeley":{"formattedCitation":"(Olden et al., 2008)","plainTextFormattedCitation":"(Olden et al., 2008)","previouslyFormattedCitation":"(Olden et al., 2008)"},"properties":{"noteIndex":0},"schema":"https://github.com/citation-style-language/schema/raw/master/csl-citation.json"}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(Olden et al., 2008)</w:t>
      </w:r>
      <w:ins w:id="113" w:author="Anthony F. Cannistra" w:date="2018-12-17T10:06:00Z">
        <w:r w:rsidR="005560DA">
          <w:rPr>
            <w:rFonts w:ascii="Times New Roman" w:hAnsi="Times New Roman" w:cs="Times New Roman"/>
          </w:rPr>
          <w:fldChar w:fldCharType="end"/>
        </w:r>
      </w:ins>
      <w:r>
        <w:rPr>
          <w:rFonts w:ascii="Times New Roman" w:hAnsi="Times New Roman" w:cs="Times New Roman"/>
        </w:rPr>
        <w:t>, boosted regression trees</w:t>
      </w:r>
      <w:del w:id="114" w:author="Anthony F. Cannistra" w:date="2018-12-17T10:06:00Z">
        <w:r w:rsidDel="005560DA">
          <w:rPr>
            <w:rFonts w:ascii="Times New Roman" w:hAnsi="Times New Roman" w:cs="Times New Roman"/>
          </w:rPr>
          <w:delText xml:space="preserve"> (</w:delText>
        </w:r>
        <w:r w:rsidRPr="004E055A" w:rsidDel="005560DA">
          <w:rPr>
            <w:rFonts w:ascii="Times New Roman" w:hAnsi="Times New Roman" w:cs="Times New Roman"/>
          </w:rPr>
          <w:delText xml:space="preserve">Elith </w:delText>
        </w:r>
        <w:r w:rsidRPr="003F1E4A" w:rsidDel="005560DA">
          <w:rPr>
            <w:rFonts w:ascii="Times New Roman" w:hAnsi="Times New Roman" w:cs="Times New Roman"/>
            <w:iCs/>
            <w:rPrChange w:id="115" w:author="Anthony F. Cannistra" w:date="2018-12-17T09:50:00Z">
              <w:rPr>
                <w:rFonts w:ascii="Times New Roman" w:hAnsi="Times New Roman" w:cs="Times New Roman"/>
                <w:i/>
                <w:iCs/>
              </w:rPr>
            </w:rPrChange>
          </w:rPr>
          <w:delText>et al.,</w:delText>
        </w:r>
        <w:r w:rsidDel="005560DA">
          <w:rPr>
            <w:rFonts w:ascii="Times New Roman" w:hAnsi="Times New Roman" w:cs="Times New Roman"/>
          </w:rPr>
          <w:delText xml:space="preserve"> 2008)</w:delText>
        </w:r>
      </w:del>
      <w:ins w:id="116" w:author="Anthony F. Cannistra" w:date="2018-12-17T10:06:00Z">
        <w:r w:rsidR="005560DA">
          <w:rPr>
            <w:rFonts w:ascii="Times New Roman" w:hAnsi="Times New Roman" w:cs="Times New Roman"/>
          </w:rPr>
          <w:t xml:space="preserve"> </w:t>
        </w:r>
      </w:ins>
      <w:ins w:id="117" w:author="Anthony F. Cannistra" w:date="2018-12-17T10:07: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{"citationItems":[{"id":"ITEM-1","itemData":{"DOI":"10.1111/j.1365-2656.2008.01390.x","ISBN":"1365-2656","ISSN":"00218790","PMID":"18397250","abstract":"1.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ecologists.","author":[{"dropping-particle":"","family":"Elith","given":"J.","non-dropping-particle":"","parse-names":false,"suffix":""},{"dropping-particle":"","family":"Leathwick","given":"J. R.","non-dropping-particle":"","parse-names":false,"suffix":""},{"dropping-particle":"","family":"Hastie","given":"T.","non-dropping-particle":"","parse-names":false,"suffix":""}],"container-title":"Journal of Animal Ecology","id":"ITEM-1","issue":"4","issued":{"date-parts":[["2008","7","1"]]},"page":"802-813","publisher":"Blackwell Publishing Ltd","title":"A working guide to boosted regression trees","type":"article","volume":"77"},"uris":["http://www.mendeley.com/documents/?uuid=a16d2f3f-7b27-39b5-af67-3aaf681f8b83"]}],"mendeley":{"formattedCitation":"(Elith, Leathwick, &amp; Hastie, 2008)","plainTextFormattedCitation":"(Elith, Leathwick, &amp; Hastie, 2008)","previouslyFormattedCitation":"(Elith, Leathwick, &amp; Hastie, 2008)"},"properties":{"noteIndex":0},"schema":"https://github.com/citation-style-language/schema/raw/master/csl-citation.json"}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(Elith, Leathwick, &amp; Hastie, 2008)</w:t>
      </w:r>
      <w:ins w:id="118" w:author="Anthony F. Cannistra" w:date="2018-12-17T10:07:00Z">
        <w:r w:rsidR="005560DA">
          <w:rPr>
            <w:rFonts w:ascii="Times New Roman" w:hAnsi="Times New Roman" w:cs="Times New Roman"/>
          </w:rPr>
          <w:fldChar w:fldCharType="end"/>
        </w:r>
      </w:ins>
      <w:r w:rsidRPr="004E055A">
        <w:rPr>
          <w:rFonts w:ascii="Times New Roman" w:hAnsi="Times New Roman" w:cs="Times New Roman"/>
        </w:rPr>
        <w:t>,</w:t>
      </w:r>
      <w:r>
        <w:rPr>
          <w:rFonts w:ascii="Times New Roman" w:hAnsi="Times New Roman" w:cs="Times New Roman"/>
        </w:rPr>
        <w:t xml:space="preserve"> and random forest classifiers </w:t>
      </w:r>
      <w:ins w:id="119" w:author="Anthony F. Cannistra" w:date="2018-12-17T10:07: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{"citationItems":[{"id":"ITEM-1","itemData":{"DOI":"10.1890/07-0539.1","ISSN":"0012-9658","author":[{"dropping-particle":"","family":"Cutler","given":"D. Richard","non-dropping-particle":"","parse-names":false,"suffix":""},{"dropping-particle":"","family":"Edwards","given":"Thomas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Ecology","type":"article-journal","volume":"88"},"uris":["http://www.mendeley.com/documents/?uuid=f3c20031-2804-491c-a449-02d4c9ee6d6c"]}],"mendeley":{"formattedCitation":"(Cutler et al., 2007)","plainTextFormattedCitation":"(Cutler et al., 2007)","previouslyFormattedCitation":"(Cutler et al., 2007)"},"properties":{"noteIndex":0},"schema":"https://github.com/citation-style-language/schema/raw/master/csl-citation.json"}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(Cutler et al., 2007)</w:t>
      </w:r>
      <w:ins w:id="120" w:author="Anthony F. Cannistra" w:date="2018-12-17T10:07:00Z">
        <w:r w:rsidR="005560DA">
          <w:rPr>
            <w:rFonts w:ascii="Times New Roman" w:hAnsi="Times New Roman" w:cs="Times New Roman"/>
          </w:rPr>
          <w:fldChar w:fldCharType="end"/>
        </w:r>
      </w:ins>
      <w:del w:id="121" w:author="Anthony F. Cannistra" w:date="2018-12-17T10:07:00Z">
        <w:r w:rsidDel="005560DA">
          <w:rPr>
            <w:rFonts w:ascii="Times New Roman" w:hAnsi="Times New Roman" w:cs="Times New Roman"/>
          </w:rPr>
          <w:delText>(</w:delText>
        </w:r>
        <w:r w:rsidRPr="004E055A" w:rsidDel="005560DA">
          <w:rPr>
            <w:rFonts w:ascii="Times New Roman" w:hAnsi="Times New Roman" w:cs="Times New Roman"/>
          </w:rPr>
          <w:delText xml:space="preserve">Cutler </w:delText>
        </w:r>
        <w:r w:rsidRPr="004E055A" w:rsidDel="005560DA">
          <w:rPr>
            <w:rFonts w:ascii="Times New Roman" w:hAnsi="Times New Roman" w:cs="Times New Roman"/>
            <w:i/>
            <w:iCs/>
          </w:rPr>
          <w:delText xml:space="preserve">et al., </w:delText>
        </w:r>
        <w:r w:rsidDel="005560DA">
          <w:rPr>
            <w:rFonts w:ascii="Times New Roman" w:hAnsi="Times New Roman" w:cs="Times New Roman"/>
          </w:rPr>
          <w:delText>2007)</w:delText>
        </w:r>
      </w:del>
      <w:r w:rsidRPr="004E055A">
        <w:rPr>
          <w:rFonts w:ascii="Times New Roman" w:hAnsi="Times New Roman" w:cs="Times New Roman"/>
        </w:rPr>
        <w:t xml:space="preserve"> are gaining traction in applications such as species distribution modelling. Largely, however, these methods have not seen wide use in capturing non-linear biological responses such as organismal responses to climate change.</w:t>
      </w:r>
    </w:p>
    <w:p w14:paraId="4E30409D" w14:textId="77777777" w:rsidR="004E055A" w:rsidRPr="004E055A" w:rsidRDefault="004E055A" w:rsidP="004E055A">
      <w:pPr>
        <w:spacing w:line="480" w:lineRule="auto"/>
        <w:rPr>
          <w:rFonts w:ascii="Times New Roman" w:hAnsi="Times New Roman" w:cs="Times New Roman"/>
        </w:rPr>
      </w:pPr>
    </w:p>
    <w:p w14:paraId="2C2BAE70" w14:textId="1995503D" w:rsidR="004E055A" w:rsidRPr="004E055A" w:rsidRDefault="004E055A" w:rsidP="004E055A">
      <w:pPr>
        <w:spacing w:line="480" w:lineRule="auto"/>
        <w:rPr>
          <w:rFonts w:ascii="Times New Roman" w:hAnsi="Times New Roman" w:cs="Times New Roman"/>
        </w:rPr>
      </w:pPr>
      <w:r w:rsidRPr="004E055A">
        <w:rPr>
          <w:rFonts w:ascii="Times New Roman" w:hAnsi="Times New Roman" w:cs="Times New Roman"/>
        </w:rPr>
        <w:t>Here we assess whether machine learning-based models can better use species’ traits to predict the mag</w:t>
      </w:r>
      <w:r>
        <w:rPr>
          <w:rFonts w:ascii="Times New Roman" w:hAnsi="Times New Roman" w:cs="Times New Roman"/>
        </w:rPr>
        <w:t xml:space="preserve">nitude and direction of </w:t>
      </w:r>
      <w:r w:rsidRPr="004E055A">
        <w:rPr>
          <w:rFonts w:ascii="Times New Roman" w:hAnsi="Times New Roman" w:cs="Times New Roman"/>
        </w:rPr>
        <w:t xml:space="preserve">range shifts observed in response to recent climate change. First, we consider whether several models which </w:t>
      </w:r>
      <w:proofErr w:type="gramStart"/>
      <w:r w:rsidRPr="004E055A">
        <w:rPr>
          <w:rFonts w:ascii="Times New Roman" w:hAnsi="Times New Roman" w:cs="Times New Roman"/>
        </w:rPr>
        <w:t>are able to</w:t>
      </w:r>
      <w:proofErr w:type="gramEnd"/>
      <w:r w:rsidRPr="004E055A">
        <w:rPr>
          <w:rFonts w:ascii="Times New Roman" w:hAnsi="Times New Roman" w:cs="Times New Roman"/>
        </w:rPr>
        <w:t xml:space="preserve"> capture nonlinear relationships can outperform linear models in their predictive ability. Second, we us</w:t>
      </w:r>
      <w:r w:rsidR="000E0370">
        <w:rPr>
          <w:rFonts w:ascii="Times New Roman" w:hAnsi="Times New Roman" w:cs="Times New Roman"/>
        </w:rPr>
        <w:t>e</w:t>
      </w:r>
      <w:r w:rsidRPr="004E055A">
        <w:rPr>
          <w:rFonts w:ascii="Times New Roman" w:hAnsi="Times New Roman" w:cs="Times New Roman"/>
        </w:rPr>
        <w:t xml:space="preserve"> recent developments in model interpretability techniques</w:t>
      </w:r>
      <w:r w:rsidR="000E0370">
        <w:rPr>
          <w:rFonts w:ascii="Times New Roman" w:hAnsi="Times New Roman" w:cs="Times New Roman"/>
        </w:rPr>
        <w:t xml:space="preserve"> to ask whether </w:t>
      </w:r>
      <w:r w:rsidRPr="004E055A">
        <w:rPr>
          <w:rFonts w:ascii="Times New Roman" w:hAnsi="Times New Roman" w:cs="Times New Roman"/>
        </w:rPr>
        <w:t xml:space="preserve">model predictions </w:t>
      </w:r>
      <w:r w:rsidR="000E0370">
        <w:rPr>
          <w:rFonts w:ascii="Times New Roman" w:hAnsi="Times New Roman" w:cs="Times New Roman"/>
        </w:rPr>
        <w:t>are consistent across modelling approaches and concur with</w:t>
      </w:r>
      <w:r w:rsidRPr="004E055A">
        <w:rPr>
          <w:rFonts w:ascii="Times New Roman" w:hAnsi="Times New Roman" w:cs="Times New Roman"/>
        </w:rPr>
        <w:t xml:space="preserve"> ecological theory</w:t>
      </w:r>
      <w:r w:rsidR="000E0370">
        <w:rPr>
          <w:rFonts w:ascii="Times New Roman" w:hAnsi="Times New Roman" w:cs="Times New Roman"/>
        </w:rPr>
        <w:t>. N</w:t>
      </w:r>
      <w:r w:rsidR="002154CD">
        <w:rPr>
          <w:rFonts w:ascii="Times New Roman" w:hAnsi="Times New Roman" w:cs="Times New Roman"/>
        </w:rPr>
        <w:t>ovel model inspection approach</w:t>
      </w:r>
      <w:r w:rsidR="000E0370">
        <w:rPr>
          <w:rFonts w:ascii="Times New Roman" w:hAnsi="Times New Roman" w:cs="Times New Roman"/>
        </w:rPr>
        <w:t>es can reveal details of model predictions, which</w:t>
      </w:r>
      <w:r w:rsidR="002154CD">
        <w:rPr>
          <w:rFonts w:ascii="Times New Roman" w:hAnsi="Times New Roman" w:cs="Times New Roman"/>
        </w:rPr>
        <w:t xml:space="preserve"> addresses reasonable concerns about the “black box” nature of many machine learning-based models. </w:t>
      </w:r>
      <w:r w:rsidRPr="004E055A">
        <w:rPr>
          <w:rFonts w:ascii="Times New Roman" w:hAnsi="Times New Roman" w:cs="Times New Roman"/>
        </w:rPr>
        <w:t xml:space="preserve">We assess </w:t>
      </w:r>
      <w:r w:rsidR="000E0370">
        <w:rPr>
          <w:rFonts w:ascii="Times New Roman" w:hAnsi="Times New Roman" w:cs="Times New Roman"/>
        </w:rPr>
        <w:t>model performance and robustness</w:t>
      </w:r>
      <w:r w:rsidRPr="004E055A">
        <w:rPr>
          <w:rFonts w:ascii="Times New Roman" w:hAnsi="Times New Roman" w:cs="Times New Roman"/>
        </w:rPr>
        <w:t xml:space="preserve"> using four datasets encompassing a broad taxonomic range. The number of included species ranges from 20 to 176 and range shifts were observed over time spans ranging from 30 to 100+ years. Each dataset</w:t>
      </w:r>
      <w:r w:rsidR="000E0370">
        <w:rPr>
          <w:rFonts w:ascii="Times New Roman" w:hAnsi="Times New Roman" w:cs="Times New Roman"/>
        </w:rPr>
        <w:t xml:space="preserve"> was derived from previous evaluations of traits as range shift predictors and</w:t>
      </w:r>
      <w:r w:rsidRPr="004E055A">
        <w:rPr>
          <w:rFonts w:ascii="Times New Roman" w:hAnsi="Times New Roman" w:cs="Times New Roman"/>
        </w:rPr>
        <w:t xml:space="preserve"> consists of a list of focal species, associated species-level traits, and a range shift metric. We examine (1) whether non-linear methods can improve predictive ability of traits compared to linear methods, (2) whether the novel methods identify important traits consistent with </w:t>
      </w:r>
      <w:r w:rsidRPr="004E055A">
        <w:rPr>
          <w:rFonts w:ascii="Times New Roman" w:hAnsi="Times New Roman" w:cs="Times New Roman"/>
        </w:rPr>
        <w:lastRenderedPageBreak/>
        <w:t xml:space="preserve">significant results from other studies, and (3) whether the directionality of the modeled effect of traits </w:t>
      </w:r>
      <w:r w:rsidR="002154CD">
        <w:rPr>
          <w:rFonts w:ascii="Times New Roman" w:hAnsi="Times New Roman" w:cs="Times New Roman"/>
        </w:rPr>
        <w:t>is consistent across model types</w:t>
      </w:r>
      <w:r w:rsidRPr="004E055A">
        <w:rPr>
          <w:rFonts w:ascii="Times New Roman" w:hAnsi="Times New Roman" w:cs="Times New Roman"/>
        </w:rPr>
        <w:t>.</w:t>
      </w:r>
    </w:p>
    <w:p w14:paraId="3A9A50A6" w14:textId="77777777" w:rsidR="005E6218" w:rsidRDefault="005E6218" w:rsidP="004E055A">
      <w:pPr>
        <w:spacing w:line="480" w:lineRule="auto"/>
        <w:rPr>
          <w:rFonts w:ascii="Times New Roman" w:hAnsi="Times New Roman" w:cs="Times New Roman"/>
          <w:b/>
        </w:rPr>
      </w:pPr>
    </w:p>
    <w:p w14:paraId="4D14D1A3" w14:textId="78DE6F87" w:rsidR="005E6218" w:rsidRPr="00F76AB3" w:rsidRDefault="00A35ACE" w:rsidP="00F76AB3">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MATERIALS AND METHODS</w:t>
      </w:r>
    </w:p>
    <w:p w14:paraId="288FC0E6" w14:textId="77777777"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describe the nonlinear modeling approaches, a framework for interpreting model predictions, and the assembly of range shift and trait data to determine whether traits can play a more powerful role in predicting ecological responses to climate change. </w:t>
      </w:r>
    </w:p>
    <w:p w14:paraId="2DE7F3A6" w14:textId="76627CDC" w:rsidR="002F16B9" w:rsidRPr="00F76AB3" w:rsidRDefault="00A35ACE" w:rsidP="0068071B">
      <w:pPr>
        <w:spacing w:line="480" w:lineRule="auto"/>
        <w:outlineLvl w:val="0"/>
        <w:rPr>
          <w:rFonts w:ascii="Times New Roman" w:hAnsi="Times New Roman" w:cs="Times New Roman"/>
          <w:b/>
        </w:rPr>
      </w:pPr>
      <w:r w:rsidRPr="00F76AB3">
        <w:rPr>
          <w:rFonts w:ascii="Times New Roman" w:hAnsi="Times New Roman" w:cs="Times New Roman"/>
          <w:b/>
        </w:rPr>
        <w:t xml:space="preserve">2.1 </w:t>
      </w:r>
      <w:r w:rsidR="002F16B9" w:rsidRPr="00F76AB3">
        <w:rPr>
          <w:rFonts w:ascii="Times New Roman" w:hAnsi="Times New Roman" w:cs="Times New Roman"/>
          <w:b/>
        </w:rPr>
        <w:t>Modeling Approach</w:t>
      </w:r>
    </w:p>
    <w:p w14:paraId="367AF4B5" w14:textId="10704419" w:rsid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applied three classes of learning algorithms: regularized linear regression, kernel-based regression, and tree-based regression. Regularization is a modification to traditional generalized linear regression which limits the complexity of the learned model to avoid overfitting to the data </w:t>
      </w:r>
      <w:ins w:id="122" w:author="Anthony F. Cannistra" w:date="2018-12-17T10:07: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{"citationItems":[{"id":"ITEM-1","itemData":{"DOI":"10.1007/978-0-387-84858-7","ISBN":"978-0-387-84857-0","ISSN":"03436993","PMID":"21196786","abstract":"During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revor","non-dropping-particle":"","parse-names":false,"suffix":""},{"dropping-particle":"","family":"Tibshirani","given":"Robert","non-dropping-particle":"","parse-names":false,"suffix":""},{"dropping-particle":"","family":"Friedman","given":"Jerome","non-dropping-particle":"","parse-names":false,"suffix":""}],"collection-title":"Springer Series in Statistics","container-title":"The Mathematical Intelligencer","id":"ITEM-1","issue":"2","issued":{"date-parts":[["2009"]]},"number-of-pages":"83–85","publisher":"Springer New York","publisher-place":"New York, NY","title":"The Elements of Statistical Learning","type":"book","volume":"27"},"uris":["http://www.mendeley.com/documents/?uuid=a3114aa4-386a-411c-8c7a-98ca8243b955"]}],"mendeley":{"formattedCitation":"(Hastie, Tibshirani, &amp; Friedman, 2009)","plainTextFormattedCitation":"(Hastie, Tibshirani, &amp; Friedman, 2009)","previouslyFormattedCitation":"(Hastie, Tibshirani, &amp; Friedman, 2009)"},"properties":{"noteIndex":0},"schema":"https://github.com/citation-style-language/schema/raw/master/csl-citation.json"}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(Hastie, Tibshirani, &amp; Friedman, 2009)</w:t>
      </w:r>
      <w:ins w:id="123" w:author="Anthony F. Cannistra" w:date="2018-12-17T10:07:00Z">
        <w:r w:rsidR="005560DA">
          <w:rPr>
            <w:rFonts w:ascii="Times New Roman" w:hAnsi="Times New Roman" w:cs="Times New Roman"/>
          </w:rPr>
          <w:fldChar w:fldCharType="end"/>
        </w:r>
      </w:ins>
      <w:del w:id="124" w:author="Anthony F. Cannistra" w:date="2018-12-17T10:07:00Z">
        <w:r w:rsidRPr="002F16B9" w:rsidDel="005560DA">
          <w:rPr>
            <w:rFonts w:ascii="Times New Roman" w:hAnsi="Times New Roman" w:cs="Times New Roman"/>
          </w:rPr>
          <w:delText xml:space="preserve">(Hastie </w:delText>
        </w:r>
        <w:r w:rsidRPr="002F16B9" w:rsidDel="005560DA">
          <w:rPr>
            <w:rFonts w:ascii="Times New Roman" w:hAnsi="Times New Roman" w:cs="Times New Roman"/>
            <w:i/>
            <w:iCs/>
          </w:rPr>
          <w:delText>et al.,</w:delText>
        </w:r>
        <w:r w:rsidRPr="002F16B9" w:rsidDel="005560DA">
          <w:rPr>
            <w:rFonts w:ascii="Times New Roman" w:hAnsi="Times New Roman" w:cs="Times New Roman"/>
          </w:rPr>
          <w:delText xml:space="preserve"> 2009)</w:delText>
        </w:r>
      </w:del>
      <w:r w:rsidRPr="002F16B9">
        <w:rPr>
          <w:rFonts w:ascii="Times New Roman" w:hAnsi="Times New Roman" w:cs="Times New Roman"/>
        </w:rPr>
        <w:t xml:space="preserve">. Several types of regularization exist; we chose to use a “ridge”-regularized linear model, which imposes a penalty on the magnitude of each learned coefficient. The cumulative effect of this regularization procedure is a set of coefficients which both minimize prediction error on the training data and prevent overfitting. These coefficients can be interpreted explicitly as with ordinary least squares regression. </w:t>
      </w:r>
    </w:p>
    <w:p w14:paraId="058CFAA5" w14:textId="77777777" w:rsidR="00AB7803" w:rsidRPr="002F16B9" w:rsidRDefault="00AB7803" w:rsidP="002F16B9">
      <w:pPr>
        <w:spacing w:line="480" w:lineRule="auto"/>
        <w:rPr>
          <w:rFonts w:ascii="Times New Roman" w:hAnsi="Times New Roman" w:cs="Times New Roman"/>
        </w:rPr>
      </w:pPr>
    </w:p>
    <w:p w14:paraId="260A8F95" w14:textId="1AB291F1"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While regularization reduces overfitting when compared to a standard least-squares linear fit, regularized linear models are still not able to capture nonlinearities among or interactions between predictive variables. To remedy this, we employ two additional classes of models: kernel-based regression and tree-based regression.  A “kernel” is a function which projects a set of input data, often into a high-dimensional space, to allow for the linear “</w:t>
      </w:r>
      <w:proofErr w:type="spellStart"/>
      <w:r w:rsidRPr="002F16B9">
        <w:rPr>
          <w:rFonts w:ascii="Times New Roman" w:hAnsi="Times New Roman" w:cs="Times New Roman"/>
        </w:rPr>
        <w:t>separability</w:t>
      </w:r>
      <w:proofErr w:type="spellEnd"/>
      <w:r w:rsidRPr="002F16B9">
        <w:rPr>
          <w:rFonts w:ascii="Times New Roman" w:hAnsi="Times New Roman" w:cs="Times New Roman"/>
        </w:rPr>
        <w:t xml:space="preserve">” of the data for the purposes of classification or regression </w:t>
      </w:r>
      <w:ins w:id="125"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{"citationItems":[{"id":"ITEM-1","itemData":{"DOI":"10.1007/978-0-387-84858-7","ISBN":"978-0-387-84857-0","ISSN":"03436993","PMID":"21196786","abstract":"During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revor","non-dropping-particle":"","parse-names":false,"suffix":""},{"dropping-particle":"","family":"Tibshirani","given":"Robert","non-dropping-particle":"","parse-names":false,"suffix":""},{"dropping-particle":"","family":"Friedman","given":"Jerome","non-dropping-particle":"","parse-names":false,"suffix":""}],"collection-title":"Springer Series in Statistics","container-title":"The Mathematical Intelligencer","id":"ITEM-1","issue":"2","issued":{"date-parts":[["2009"]]},"number-of-pages":"83–85","publisher":"Springer New York","publisher-place":"New York, NY","title":"The Elements of Statistical Learning","type":"book","volume":"27"},"uris":["http://www.mendeley.com/documents/?uuid=a3114aa4-386a-411c-8c7a-98ca8243b955"]}],"mendeley":{"formattedCitation":"(Hastie et al., 2009)","plainTextFormattedCitation":"(Hastie et al., 2009)","previouslyFormattedCitation":"(Hastie et al., 2009)"},"properties":{"noteIndex":0},"schema":"https://github.com/citation-style-language/schema/raw/master/csl-citation.json"}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(Hastie et al., 2009)</w:t>
      </w:r>
      <w:ins w:id="126" w:author="Anthony F. Cannistra" w:date="2018-12-17T10:08:00Z">
        <w:r w:rsidR="005560DA">
          <w:rPr>
            <w:rFonts w:ascii="Times New Roman" w:hAnsi="Times New Roman" w:cs="Times New Roman"/>
          </w:rPr>
          <w:fldChar w:fldCharType="end"/>
        </w:r>
      </w:ins>
      <w:del w:id="127" w:author="Anthony F. Cannistra" w:date="2018-12-17T10:08:00Z">
        <w:r w:rsidRPr="002F16B9" w:rsidDel="005560DA">
          <w:rPr>
            <w:rFonts w:ascii="Times New Roman" w:hAnsi="Times New Roman" w:cs="Times New Roman"/>
          </w:rPr>
          <w:delText xml:space="preserve">(Hastie </w:delText>
        </w:r>
        <w:r w:rsidRPr="002F16B9" w:rsidDel="005560DA">
          <w:rPr>
            <w:rFonts w:ascii="Times New Roman" w:hAnsi="Times New Roman" w:cs="Times New Roman"/>
            <w:i/>
            <w:iCs/>
          </w:rPr>
          <w:delText>et al.,</w:delText>
        </w:r>
        <w:r w:rsidR="00AB7803" w:rsidDel="005560DA">
          <w:rPr>
            <w:rFonts w:ascii="Times New Roman" w:hAnsi="Times New Roman" w:cs="Times New Roman"/>
          </w:rPr>
          <w:delText xml:space="preserve"> 2009)</w:delText>
        </w:r>
      </w:del>
      <w:r w:rsidR="00AB7803">
        <w:rPr>
          <w:rFonts w:ascii="Times New Roman" w:hAnsi="Times New Roman" w:cs="Times New Roman"/>
        </w:rPr>
        <w:t xml:space="preserve">. The Kernel Ridge </w:t>
      </w:r>
      <w:r w:rsidRPr="002F16B9">
        <w:rPr>
          <w:rFonts w:ascii="Times New Roman" w:hAnsi="Times New Roman" w:cs="Times New Roman"/>
        </w:rPr>
        <w:lastRenderedPageBreak/>
        <w:t xml:space="preserve">method employed herein uses a radial basis function (or squared exponential) kernel applied to the training data and fits a ridge-regularized linear model to this transformed input. </w:t>
      </w:r>
      <w:proofErr w:type="gramStart"/>
      <w:r w:rsidRPr="002F16B9">
        <w:rPr>
          <w:rFonts w:ascii="Times New Roman" w:hAnsi="Times New Roman" w:cs="Times New Roman"/>
        </w:rPr>
        <w:t>As a result of</w:t>
      </w:r>
      <w:proofErr w:type="gramEnd"/>
      <w:r w:rsidRPr="002F16B9">
        <w:rPr>
          <w:rFonts w:ascii="Times New Roman" w:hAnsi="Times New Roman" w:cs="Times New Roman"/>
        </w:rPr>
        <w:t xml:space="preserve"> this transformation the learned coefficients, while regularized, are not immediately interpretable.</w:t>
      </w:r>
    </w:p>
    <w:p w14:paraId="265553A5" w14:textId="37324427" w:rsidR="00AB7803"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also evaluate a kernel-based technique known as a support vector machine (SVM). This popular learning method can be formulated for regression, is robust to outliers, and can capture nonlinearities and variable interactions through a similar radial basis function kernel as in the Kernel Ridge approach. </w:t>
      </w:r>
      <w:r w:rsidR="00062F86" w:rsidRPr="002F16B9">
        <w:rPr>
          <w:rFonts w:ascii="Times New Roman" w:hAnsi="Times New Roman" w:cs="Times New Roman"/>
        </w:rPr>
        <w:t>Like</w:t>
      </w:r>
      <w:r w:rsidRPr="002F16B9">
        <w:rPr>
          <w:rFonts w:ascii="Times New Roman" w:hAnsi="Times New Roman" w:cs="Times New Roman"/>
        </w:rPr>
        <w:t xml:space="preserve"> the Kernel Ridge method, the SVM </w:t>
      </w:r>
      <w:proofErr w:type="spellStart"/>
      <w:r w:rsidRPr="002F16B9">
        <w:rPr>
          <w:rFonts w:ascii="Times New Roman" w:hAnsi="Times New Roman" w:cs="Times New Roman"/>
        </w:rPr>
        <w:t>regressor</w:t>
      </w:r>
      <w:proofErr w:type="spellEnd"/>
      <w:r w:rsidRPr="002F16B9">
        <w:rPr>
          <w:rFonts w:ascii="Times New Roman" w:hAnsi="Times New Roman" w:cs="Times New Roman"/>
        </w:rPr>
        <w:t xml:space="preserve"> does not have interpretable coefficients. Finally</w:t>
      </w:r>
      <w:r w:rsidR="0037579D">
        <w:rPr>
          <w:rFonts w:ascii="Times New Roman" w:hAnsi="Times New Roman" w:cs="Times New Roman"/>
        </w:rPr>
        <w:t>,</w:t>
      </w:r>
      <w:r w:rsidRPr="002F16B9">
        <w:rPr>
          <w:rFonts w:ascii="Times New Roman" w:hAnsi="Times New Roman" w:cs="Times New Roman"/>
        </w:rPr>
        <w:t xml:space="preserve"> we train a random forest regression algorithm to evaluate the performance of tree-based methods. All of these models are implemented in the Python programming language using the </w:t>
      </w:r>
      <w:proofErr w:type="spellStart"/>
      <w:r w:rsidRPr="002F16B9">
        <w:rPr>
          <w:rFonts w:ascii="Times New Roman" w:hAnsi="Times New Roman" w:cs="Times New Roman"/>
        </w:rPr>
        <w:t>scikit</w:t>
      </w:r>
      <w:proofErr w:type="spellEnd"/>
      <w:r w:rsidRPr="002F16B9">
        <w:rPr>
          <w:rFonts w:ascii="Times New Roman" w:hAnsi="Times New Roman" w:cs="Times New Roman"/>
        </w:rPr>
        <w:t>-learn software package</w:t>
      </w:r>
      <w:r w:rsidR="003C427F">
        <w:rPr>
          <w:rFonts w:ascii="Times New Roman" w:hAnsi="Times New Roman" w:cs="Times New Roman"/>
        </w:rPr>
        <w:t xml:space="preserve"> </w:t>
      </w:r>
      <w:ins w:id="128"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Python","type":"article-journal","volume":"12"},"uris":["http://www.mendeley.com/documents/?uuid=4a635470-fc66-4ddb-b257-e22946cc5553"]}],"mendeley":{"formattedCitation":"(Pedregosa et al., 2011)","plainTextFormattedCitation":"(Pedregosa et al., 2011)","previouslyFormattedCitation":"(Pedregosa et al., 2011)"},"properties":{"noteIndex":0},"schema":"https://github.com/citation-style-language/schema/raw/master/csl-citation.json"}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(Pedregosa et al., 2011)</w:t>
      </w:r>
      <w:ins w:id="129" w:author="Anthony F. Cannistra" w:date="2018-12-17T10:08:00Z">
        <w:r w:rsidR="005560DA">
          <w:rPr>
            <w:rFonts w:ascii="Times New Roman" w:hAnsi="Times New Roman" w:cs="Times New Roman"/>
          </w:rPr>
          <w:fldChar w:fldCharType="end"/>
        </w:r>
      </w:ins>
      <w:del w:id="130" w:author="Anthony F. Cannistra" w:date="2018-12-17T10:08:00Z">
        <w:r w:rsidR="003C427F" w:rsidDel="005560DA">
          <w:rPr>
            <w:rFonts w:ascii="Times New Roman" w:hAnsi="Times New Roman" w:cs="Times New Roman"/>
          </w:rPr>
          <w:delText>(</w:delText>
        </w:r>
        <w:r w:rsidR="003C427F" w:rsidRPr="003C427F" w:rsidDel="005560DA">
          <w:rPr>
            <w:rFonts w:ascii="Times New Roman" w:hAnsi="Times New Roman" w:cs="Times New Roman"/>
          </w:rPr>
          <w:delText>Pedregosa</w:delText>
        </w:r>
        <w:r w:rsidR="003C427F" w:rsidDel="005560DA">
          <w:rPr>
            <w:rFonts w:ascii="Times New Roman" w:hAnsi="Times New Roman" w:cs="Times New Roman"/>
          </w:rPr>
          <w:delText xml:space="preserve"> </w:delText>
        </w:r>
        <w:r w:rsidR="003C427F" w:rsidDel="005560DA">
          <w:rPr>
            <w:rFonts w:ascii="Times New Roman" w:hAnsi="Times New Roman" w:cs="Times New Roman"/>
            <w:i/>
          </w:rPr>
          <w:delText>et al</w:delText>
        </w:r>
        <w:r w:rsidR="003C427F" w:rsidDel="005560DA">
          <w:rPr>
            <w:rFonts w:ascii="Times New Roman" w:hAnsi="Times New Roman" w:cs="Times New Roman"/>
          </w:rPr>
          <w:delText>., 2011)</w:delText>
        </w:r>
      </w:del>
      <w:r w:rsidR="0043049F">
        <w:rPr>
          <w:rFonts w:ascii="Times New Roman" w:hAnsi="Times New Roman" w:cs="Times New Roman"/>
        </w:rPr>
        <w:t xml:space="preserve">, though all analyses can be computed in the R language using </w:t>
      </w:r>
      <w:r w:rsidR="00DF2281">
        <w:rPr>
          <w:rFonts w:ascii="Times New Roman" w:hAnsi="Times New Roman" w:cs="Times New Roman"/>
        </w:rPr>
        <w:t>a</w:t>
      </w:r>
      <w:r w:rsidR="0037579D">
        <w:rPr>
          <w:rFonts w:ascii="Times New Roman" w:hAnsi="Times New Roman" w:cs="Times New Roman"/>
        </w:rPr>
        <w:t>vailable</w:t>
      </w:r>
      <w:r w:rsidR="0043049F">
        <w:rPr>
          <w:rFonts w:ascii="Times New Roman" w:hAnsi="Times New Roman" w:cs="Times New Roman"/>
        </w:rPr>
        <w:t xml:space="preserve"> machine learning packages. </w:t>
      </w:r>
      <w:r w:rsidRPr="002F16B9">
        <w:rPr>
          <w:rFonts w:ascii="Times New Roman" w:hAnsi="Times New Roman" w:cs="Times New Roman"/>
        </w:rPr>
        <w:t xml:space="preserve">All code for this project is available on GitHub in </w:t>
      </w:r>
      <w:proofErr w:type="spellStart"/>
      <w:r w:rsidRPr="002F16B9">
        <w:rPr>
          <w:rFonts w:ascii="Times New Roman" w:hAnsi="Times New Roman" w:cs="Times New Roman"/>
        </w:rPr>
        <w:t>Jupyter</w:t>
      </w:r>
      <w:proofErr w:type="spellEnd"/>
      <w:r w:rsidRPr="002F16B9">
        <w:rPr>
          <w:rFonts w:ascii="Times New Roman" w:hAnsi="Times New Roman" w:cs="Times New Roman"/>
        </w:rPr>
        <w:t xml:space="preserve"> notebooks, a “literate programming” format which combines text and executable code </w:t>
      </w:r>
      <w:del w:id="131" w:author="Anthony F. Cannistra" w:date="2018-12-11T10:16:00Z">
        <w:r w:rsidRPr="002F16B9" w:rsidDel="005921B8">
          <w:rPr>
            <w:rFonts w:ascii="Times New Roman" w:hAnsi="Times New Roman" w:cs="Times New Roman"/>
          </w:rPr>
          <w:delText xml:space="preserve">viewable </w:delText>
        </w:r>
      </w:del>
      <w:r w:rsidRPr="002F16B9">
        <w:rPr>
          <w:rFonts w:ascii="Times New Roman" w:hAnsi="Times New Roman" w:cs="Times New Roman"/>
        </w:rPr>
        <w:t>in a web browser.</w:t>
      </w:r>
      <w:del w:id="132" w:author="Anthony F. Cannistra" w:date="2018-12-11T10:16:00Z">
        <w:r w:rsidRPr="002F16B9" w:rsidDel="005921B8">
          <w:rPr>
            <w:rFonts w:ascii="Times New Roman" w:hAnsi="Times New Roman" w:cs="Times New Roman"/>
          </w:rPr>
          <w:delText xml:space="preserve"> </w:delText>
        </w:r>
      </w:del>
      <w:r w:rsidRPr="002F16B9">
        <w:rPr>
          <w:rFonts w:ascii="Times New Roman" w:hAnsi="Times New Roman" w:cs="Times New Roman"/>
        </w:rPr>
        <w:t> </w:t>
      </w:r>
      <w:r w:rsidR="00AB7803">
        <w:rPr>
          <w:rFonts w:ascii="Times New Roman" w:hAnsi="Times New Roman" w:cs="Times New Roman"/>
        </w:rPr>
        <w:t xml:space="preserve">The code is located at </w:t>
      </w:r>
      <w:r w:rsidR="00C236D0">
        <w:fldChar w:fldCharType="begin"/>
      </w:r>
      <w:r w:rsidR="00C236D0">
        <w:instrText xml:space="preserve"> HYPERLINK "http://github.com/huckleylab/cc_traits" </w:instrText>
      </w:r>
      <w:r w:rsidR="00C236D0">
        <w:fldChar w:fldCharType="separate"/>
      </w:r>
      <w:r w:rsidR="00AB7803" w:rsidRPr="007236AC">
        <w:rPr>
          <w:rStyle w:val="Hyperlink"/>
          <w:rFonts w:ascii="Times New Roman" w:hAnsi="Times New Roman" w:cs="Times New Roman"/>
        </w:rPr>
        <w:t>http://github.com/huckleylab/cc_traits</w:t>
      </w:r>
      <w:r w:rsidR="00C236D0">
        <w:rPr>
          <w:rStyle w:val="Hyperlink"/>
          <w:rFonts w:ascii="Times New Roman" w:hAnsi="Times New Roman" w:cs="Times New Roman"/>
        </w:rPr>
        <w:fldChar w:fldCharType="end"/>
      </w:r>
      <w:ins w:id="133" w:author="Anthony F. Cannistra" w:date="2018-12-11T10:16:00Z">
        <w:r w:rsidR="005921B8">
          <w:rPr>
            <w:rFonts w:ascii="Times New Roman" w:hAnsi="Times New Roman" w:cs="Times New Roman"/>
          </w:rPr>
          <w:t xml:space="preserve">. </w:t>
        </w:r>
      </w:ins>
      <w:del w:id="134" w:author="Anthony F. Cannistra" w:date="2018-12-11T10:16:00Z">
        <w:r w:rsidR="00AB7803" w:rsidDel="005921B8">
          <w:rPr>
            <w:rFonts w:ascii="Times New Roman" w:hAnsi="Times New Roman" w:cs="Times New Roman"/>
          </w:rPr>
          <w:delText xml:space="preserve">. </w:delText>
        </w:r>
      </w:del>
    </w:p>
    <w:p w14:paraId="40CADC66" w14:textId="77777777" w:rsidR="00AB7803" w:rsidRPr="002F16B9" w:rsidRDefault="00AB7803" w:rsidP="002F16B9">
      <w:pPr>
        <w:spacing w:line="480" w:lineRule="auto"/>
        <w:rPr>
          <w:rFonts w:ascii="Times New Roman" w:hAnsi="Times New Roman" w:cs="Times New Roman"/>
        </w:rPr>
      </w:pPr>
    </w:p>
    <w:p w14:paraId="097C27AB" w14:textId="42EE6798" w:rsidR="002F16B9" w:rsidRPr="002F16B9"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For comparison to the original analyses, we train an ordinary least squares regression model, which assumes linear relationships and no variable interaction. While the original analyses were mostly conducted in a single-variable framework (that is, to assess the effect size of </w:t>
      </w:r>
      <w:r w:rsidRPr="002F16B9">
        <w:rPr>
          <w:rFonts w:ascii="Times New Roman" w:hAnsi="Times New Roman" w:cs="Times New Roman"/>
          <w:i/>
          <w:iCs/>
        </w:rPr>
        <w:t>M</w:t>
      </w:r>
      <w:r w:rsidRPr="002F16B9">
        <w:rPr>
          <w:rFonts w:ascii="Times New Roman" w:hAnsi="Times New Roman" w:cs="Times New Roman"/>
        </w:rPr>
        <w:t xml:space="preserve"> different potential predictive variables </w:t>
      </w:r>
      <w:r w:rsidRPr="002F16B9">
        <w:rPr>
          <w:rFonts w:ascii="Times New Roman" w:hAnsi="Times New Roman" w:cs="Times New Roman"/>
          <w:i/>
          <w:iCs/>
        </w:rPr>
        <w:t>M</w:t>
      </w:r>
      <w:r w:rsidRPr="002F16B9">
        <w:rPr>
          <w:rFonts w:ascii="Times New Roman" w:hAnsi="Times New Roman" w:cs="Times New Roman"/>
        </w:rPr>
        <w:t xml:space="preserve"> models were trained, each model containing only 1 variable), we include all variables in single analyses to enable the models to capture variable interactions and to follow a common predictive modeling paradigm. </w:t>
      </w:r>
      <w:r w:rsidR="00B05D1B">
        <w:rPr>
          <w:rFonts w:ascii="Times New Roman" w:hAnsi="Times New Roman" w:cs="Times New Roman"/>
        </w:rPr>
        <w:t xml:space="preserve">This </w:t>
      </w:r>
      <w:r w:rsidR="00223BC5">
        <w:rPr>
          <w:rFonts w:ascii="Times New Roman" w:hAnsi="Times New Roman" w:cs="Times New Roman"/>
        </w:rPr>
        <w:t xml:space="preserve">multivariate approach is a </w:t>
      </w:r>
      <w:r w:rsidR="00B05D1B">
        <w:rPr>
          <w:rFonts w:ascii="Times New Roman" w:hAnsi="Times New Roman" w:cs="Times New Roman"/>
        </w:rPr>
        <w:t>standard</w:t>
      </w:r>
      <w:r w:rsidR="00223BC5">
        <w:rPr>
          <w:rFonts w:ascii="Times New Roman" w:hAnsi="Times New Roman" w:cs="Times New Roman"/>
        </w:rPr>
        <w:t xml:space="preserve"> one</w:t>
      </w:r>
      <w:r w:rsidR="00B05D1B">
        <w:rPr>
          <w:rFonts w:ascii="Times New Roman" w:hAnsi="Times New Roman" w:cs="Times New Roman"/>
        </w:rPr>
        <w:t xml:space="preserve"> in machine-learning based predictive analytics </w:t>
      </w:r>
      <w:ins w:id="135"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{"citationItems":[{"id":"ITEM-1","itemData":{"DOI":"10.1007/978-0-387-84858-7","ISBN":"978-0-387-84857-0","ISSN":"03436993","PMID":"21196786","abstract":"During the past decade there has been an explosion in computation and information technology. With it has come a vast amount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author":[{"dropping-particle":"","family":"Hastie","given":"Trevor","non-dropping-particle":"","parse-names":false,"suffix":""},{"dropping-particle":"","family":"Tibshirani","given":"Robert","non-dropping-particle":"","parse-names":false,"suffix":""},{"dropping-particle":"","family":"Friedman","given":"Jerome","non-dropping-particle":"","parse-names":false,"suffix":""}],"collection-title":"Springer Series in Statistics","container-title":"The Mathematical Intelligencer","id":"ITEM-1","issue":"2","issued":{"date-parts":[["2009"]]},"number-of-pages":"83–85","publisher":"Springer New York","publisher-place":"New York, NY","title":"The Elements of Statistical Learning","type":"book","volume":"27"},"uris":["http://www.mendeley.com/documents/?uuid=a3114aa4-386a-411c-8c7a-98ca8243b955"]}],"mendeley":{"formattedCitation":"(Hastie et al., 2009)","plainTextFormattedCitation":"(Hastie et al., 2009)","previouslyFormattedCitation":"(Hastie et al., 2009)"},"properties":{"noteIndex":0},"schema":"https://github.com/citation-style-language/schema/raw/master/csl-citation.json"}</w:instrText>
      </w:r>
      <w:r w:rsidR="005560DA">
        <w:rPr>
          <w:rFonts w:ascii="Times New Roman" w:hAnsi="Times New Roman" w:cs="Times New Roman"/>
        </w:rPr>
        <w:fldChar w:fldCharType="separate"/>
      </w:r>
      <w:r w:rsidR="005560DA" w:rsidRPr="005560DA">
        <w:rPr>
          <w:rFonts w:ascii="Times New Roman" w:hAnsi="Times New Roman" w:cs="Times New Roman"/>
          <w:noProof/>
        </w:rPr>
        <w:t>(Hastie et al., 2009)</w:t>
      </w:r>
      <w:ins w:id="136" w:author="Anthony F. Cannistra" w:date="2018-12-17T10:08:00Z">
        <w:r w:rsidR="005560DA">
          <w:rPr>
            <w:rFonts w:ascii="Times New Roman" w:hAnsi="Times New Roman" w:cs="Times New Roman"/>
          </w:rPr>
          <w:fldChar w:fldCharType="end"/>
        </w:r>
      </w:ins>
      <w:del w:id="137" w:author="Anthony F. Cannistra" w:date="2018-12-17T10:08:00Z">
        <w:r w:rsidR="00B05D1B" w:rsidDel="005560DA">
          <w:rPr>
            <w:rFonts w:ascii="Times New Roman" w:hAnsi="Times New Roman" w:cs="Times New Roman"/>
          </w:rPr>
          <w:delText>(Hastie et al., 2009)</w:delText>
        </w:r>
      </w:del>
      <w:r w:rsidR="00B05D1B">
        <w:rPr>
          <w:rFonts w:ascii="Times New Roman" w:hAnsi="Times New Roman" w:cs="Times New Roman"/>
        </w:rPr>
        <w:t>.</w:t>
      </w:r>
    </w:p>
    <w:p w14:paraId="7B0A79CC" w14:textId="77777777" w:rsidR="002F16B9" w:rsidRPr="002F16B9" w:rsidRDefault="002F16B9" w:rsidP="002F16B9">
      <w:pPr>
        <w:spacing w:line="480" w:lineRule="auto"/>
        <w:rPr>
          <w:rFonts w:ascii="Times New Roman" w:hAnsi="Times New Roman" w:cs="Times New Roman"/>
        </w:rPr>
      </w:pPr>
    </w:p>
    <w:p w14:paraId="5BEF8D88" w14:textId="4713C831" w:rsidR="002F16B9" w:rsidRPr="00062F86" w:rsidRDefault="00A35ACE" w:rsidP="0068071B">
      <w:pPr>
        <w:spacing w:line="480" w:lineRule="auto"/>
        <w:outlineLvl w:val="0"/>
        <w:rPr>
          <w:rFonts w:ascii="Times New Roman" w:hAnsi="Times New Roman" w:cs="Times New Roman"/>
          <w:b/>
        </w:rPr>
      </w:pPr>
      <w:r w:rsidRPr="00062F86">
        <w:rPr>
          <w:rFonts w:ascii="Times New Roman" w:hAnsi="Times New Roman" w:cs="Times New Roman"/>
          <w:b/>
        </w:rPr>
        <w:lastRenderedPageBreak/>
        <w:t xml:space="preserve">2.2 </w:t>
      </w:r>
      <w:r w:rsidR="002F16B9" w:rsidRPr="00062F86">
        <w:rPr>
          <w:rFonts w:ascii="Times New Roman" w:hAnsi="Times New Roman" w:cs="Times New Roman"/>
          <w:b/>
        </w:rPr>
        <w:t>Evaluation</w:t>
      </w:r>
    </w:p>
    <w:p w14:paraId="10156F27" w14:textId="29A06A8F" w:rsidR="002F16B9" w:rsidRPr="00E56C77"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We use data subsets for performance evaluation. To assess the predictive performance of our models we employ a </w:t>
      </w:r>
      <w:r w:rsidRPr="002F16B9">
        <w:rPr>
          <w:rFonts w:ascii="Times New Roman" w:hAnsi="Times New Roman" w:cs="Times New Roman"/>
          <w:i/>
          <w:iCs/>
        </w:rPr>
        <w:t>k</w:t>
      </w:r>
      <w:r w:rsidR="00E56C77">
        <w:rPr>
          <w:rFonts w:ascii="Times New Roman" w:hAnsi="Times New Roman" w:cs="Times New Roman"/>
        </w:rPr>
        <w:t>-fold cross-</w:t>
      </w:r>
      <w:r w:rsidRPr="002F16B9">
        <w:rPr>
          <w:rFonts w:ascii="Times New Roman" w:hAnsi="Times New Roman" w:cs="Times New Roman"/>
        </w:rPr>
        <w:t xml:space="preserve">validation scheme (Hastie et al. 2009) combined with a squared </w:t>
      </w:r>
      <w:r w:rsidR="00E56C77">
        <w:rPr>
          <w:rFonts w:ascii="Times New Roman" w:hAnsi="Times New Roman" w:cs="Times New Roman"/>
        </w:rPr>
        <w:t>error loss function. This cross-</w:t>
      </w:r>
      <w:r w:rsidRPr="002F16B9">
        <w:rPr>
          <w:rFonts w:ascii="Times New Roman" w:hAnsi="Times New Roman" w:cs="Times New Roman"/>
        </w:rPr>
        <w:t xml:space="preserve">validation technique </w:t>
      </w:r>
      <w:r w:rsidR="00ED4767">
        <w:rPr>
          <w:rFonts w:ascii="Times New Roman" w:hAnsi="Times New Roman" w:cs="Times New Roman"/>
        </w:rPr>
        <w:t xml:space="preserve">has been shown to </w:t>
      </w:r>
      <w:r w:rsidR="00BD7331">
        <w:rPr>
          <w:rFonts w:ascii="Times New Roman" w:hAnsi="Times New Roman" w:cs="Times New Roman"/>
        </w:rPr>
        <w:t>estimate expected prediction error</w:t>
      </w:r>
      <w:r w:rsidR="00ED4767">
        <w:rPr>
          <w:rFonts w:ascii="Times New Roman" w:hAnsi="Times New Roman" w:cs="Times New Roman"/>
        </w:rPr>
        <w:t xml:space="preserve"> (Hastie et al. 2009)</w:t>
      </w:r>
      <w:r w:rsidR="00BD7331">
        <w:rPr>
          <w:rFonts w:ascii="Times New Roman" w:hAnsi="Times New Roman" w:cs="Times New Roman"/>
        </w:rPr>
        <w:t xml:space="preserve"> by </w:t>
      </w:r>
      <w:r w:rsidR="000837EC">
        <w:rPr>
          <w:rFonts w:ascii="Times New Roman" w:hAnsi="Times New Roman" w:cs="Times New Roman"/>
        </w:rPr>
        <w:t xml:space="preserve">randomly </w:t>
      </w:r>
      <w:r w:rsidR="00BD7331">
        <w:rPr>
          <w:rFonts w:ascii="Times New Roman" w:hAnsi="Times New Roman" w:cs="Times New Roman"/>
        </w:rPr>
        <w:t>partitioning</w:t>
      </w:r>
      <w:r w:rsidRPr="002F16B9">
        <w:rPr>
          <w:rFonts w:ascii="Times New Roman" w:hAnsi="Times New Roman" w:cs="Times New Roman"/>
        </w:rPr>
        <w:t xml:space="preserve"> data points into </w:t>
      </w:r>
      <w:r w:rsidRPr="002F16B9">
        <w:rPr>
          <w:rFonts w:ascii="Times New Roman" w:hAnsi="Times New Roman" w:cs="Times New Roman"/>
          <w:i/>
          <w:iCs/>
        </w:rPr>
        <w:t xml:space="preserve">k = </w:t>
      </w:r>
      <w:r w:rsidRPr="002F16B9">
        <w:rPr>
          <w:rFonts w:ascii="Times New Roman" w:hAnsi="Times New Roman" w:cs="Times New Roman"/>
        </w:rPr>
        <w:t>10 subsets</w:t>
      </w:r>
      <w:r w:rsidR="000837EC">
        <w:rPr>
          <w:rFonts w:ascii="Times New Roman" w:hAnsi="Times New Roman" w:cs="Times New Roman"/>
        </w:rPr>
        <w:t xml:space="preserve">, each with </w:t>
      </w:r>
      <w:r w:rsidR="000837EC">
        <w:rPr>
          <w:rFonts w:ascii="Times New Roman" w:hAnsi="Times New Roman" w:cs="Times New Roman"/>
          <w:i/>
        </w:rPr>
        <w:t xml:space="preserve">N/k </w:t>
      </w:r>
      <w:r w:rsidR="000837EC">
        <w:rPr>
          <w:rFonts w:ascii="Times New Roman" w:hAnsi="Times New Roman" w:cs="Times New Roman"/>
        </w:rPr>
        <w:t>members</w:t>
      </w:r>
      <w:r w:rsidRPr="002F16B9">
        <w:rPr>
          <w:rFonts w:ascii="Times New Roman" w:hAnsi="Times New Roman" w:cs="Times New Roman"/>
        </w:rPr>
        <w:t xml:space="preserve">; </w:t>
      </w:r>
      <w:r w:rsidRPr="002F16B9">
        <w:rPr>
          <w:rFonts w:ascii="Times New Roman" w:hAnsi="Times New Roman" w:cs="Times New Roman"/>
          <w:i/>
          <w:iCs/>
        </w:rPr>
        <w:t>k - 1</w:t>
      </w:r>
      <w:r w:rsidRPr="002F16B9">
        <w:rPr>
          <w:rFonts w:ascii="Times New Roman" w:hAnsi="Times New Roman" w:cs="Times New Roman"/>
        </w:rPr>
        <w:t xml:space="preserve"> subsets are used to fit t</w:t>
      </w:r>
      <w:r w:rsidR="00AB7803">
        <w:rPr>
          <w:rFonts w:ascii="Times New Roman" w:hAnsi="Times New Roman" w:cs="Times New Roman"/>
        </w:rPr>
        <w:t xml:space="preserve">he model (the “training set”), </w:t>
      </w:r>
      <w:r w:rsidRPr="002F16B9">
        <w:rPr>
          <w:rFonts w:ascii="Times New Roman" w:hAnsi="Times New Roman" w:cs="Times New Roman"/>
        </w:rPr>
        <w:t xml:space="preserve">reserving one subset for testing model performance. </w:t>
      </w:r>
      <w:r w:rsidR="000837EC">
        <w:rPr>
          <w:rFonts w:ascii="Times New Roman" w:hAnsi="Times New Roman" w:cs="Times New Roman"/>
        </w:rPr>
        <w:t xml:space="preserve">Each of the </w:t>
      </w:r>
      <w:r w:rsidR="000837EC">
        <w:rPr>
          <w:rFonts w:ascii="Times New Roman" w:hAnsi="Times New Roman" w:cs="Times New Roman"/>
          <w:i/>
        </w:rPr>
        <w:t xml:space="preserve">k </w:t>
      </w:r>
      <w:r w:rsidR="000837EC">
        <w:rPr>
          <w:rFonts w:ascii="Times New Roman" w:hAnsi="Times New Roman" w:cs="Times New Roman"/>
        </w:rPr>
        <w:t xml:space="preserve">subsets is used exactly once for evaluation. </w:t>
      </w:r>
      <w:r w:rsidRPr="000837EC">
        <w:rPr>
          <w:rFonts w:ascii="Times New Roman" w:hAnsi="Times New Roman" w:cs="Times New Roman"/>
        </w:rPr>
        <w:t>A</w:t>
      </w:r>
      <w:r w:rsidRPr="002F16B9">
        <w:rPr>
          <w:rFonts w:ascii="Times New Roman" w:hAnsi="Times New Roman" w:cs="Times New Roman"/>
        </w:rPr>
        <w:t xml:space="preserve"> mean squared error (MSE) loss is then computed for the model prediction of range shift magnitude in the reserved test data, which is the sum of squared differences between predicted and actual range shift magnitude over all data in the </w:t>
      </w:r>
      <w:r w:rsidRPr="000837EC">
        <w:rPr>
          <w:rFonts w:ascii="Times New Roman" w:hAnsi="Times New Roman" w:cs="Times New Roman"/>
        </w:rPr>
        <w:t>testing</w:t>
      </w:r>
      <w:r w:rsidRPr="002F16B9">
        <w:rPr>
          <w:rFonts w:ascii="Times New Roman" w:hAnsi="Times New Roman" w:cs="Times New Roman"/>
        </w:rPr>
        <w:t xml:space="preserve"> set.  This process is repeated </w:t>
      </w:r>
      <w:r w:rsidRPr="002F16B9">
        <w:rPr>
          <w:rFonts w:ascii="Times New Roman" w:hAnsi="Times New Roman" w:cs="Times New Roman"/>
          <w:i/>
          <w:iCs/>
        </w:rPr>
        <w:t>k</w:t>
      </w:r>
      <w:r w:rsidRPr="002F16B9">
        <w:rPr>
          <w:rFonts w:ascii="Times New Roman" w:hAnsi="Times New Roman" w:cs="Times New Roman"/>
        </w:rPr>
        <w:t xml:space="preserve"> times and a mean statistic is computed across the </w:t>
      </w:r>
      <w:r w:rsidRPr="002F16B9">
        <w:rPr>
          <w:rFonts w:ascii="Times New Roman" w:hAnsi="Times New Roman" w:cs="Times New Roman"/>
          <w:i/>
          <w:iCs/>
        </w:rPr>
        <w:t>k</w:t>
      </w:r>
      <w:r w:rsidRPr="002F16B9">
        <w:rPr>
          <w:rFonts w:ascii="Times New Roman" w:hAnsi="Times New Roman" w:cs="Times New Roman"/>
        </w:rPr>
        <w:t xml:space="preserve"> MSE values</w:t>
      </w:r>
      <w:r w:rsidR="00E56C77">
        <w:rPr>
          <w:rFonts w:ascii="Times New Roman" w:hAnsi="Times New Roman" w:cs="Times New Roman"/>
        </w:rPr>
        <w:t xml:space="preserve"> that result (known as a “cross-</w:t>
      </w:r>
      <w:r w:rsidRPr="002F16B9">
        <w:rPr>
          <w:rFonts w:ascii="Times New Roman" w:hAnsi="Times New Roman" w:cs="Times New Roman"/>
        </w:rPr>
        <w:t>validation mean”).</w:t>
      </w:r>
      <w:r w:rsidR="0037579D">
        <w:rPr>
          <w:rFonts w:ascii="Times New Roman" w:hAnsi="Times New Roman" w:cs="Times New Roman"/>
        </w:rPr>
        <w:t xml:space="preserve"> The units of MSE estimates are those of the range shift, so MSE provides a direct assessment of model </w:t>
      </w:r>
      <w:del w:id="138" w:author="Anthony F. Cannistra" w:date="2018-12-11T10:21:00Z">
        <w:r w:rsidR="0037579D" w:rsidDel="00D077E3">
          <w:rPr>
            <w:rFonts w:ascii="Times New Roman" w:hAnsi="Times New Roman" w:cs="Times New Roman"/>
          </w:rPr>
          <w:delText>predictability</w:delText>
        </w:r>
      </w:del>
      <w:ins w:id="139" w:author="Anthony F. Cannistra" w:date="2018-12-11T10:21:00Z">
        <w:r w:rsidR="00D077E3">
          <w:rPr>
            <w:rFonts w:ascii="Times New Roman" w:hAnsi="Times New Roman" w:cs="Times New Roman"/>
          </w:rPr>
          <w:t>predictive ability</w:t>
        </w:r>
      </w:ins>
      <w:r w:rsidR="0037579D">
        <w:rPr>
          <w:rFonts w:ascii="Times New Roman" w:hAnsi="Times New Roman" w:cs="Times New Roman"/>
        </w:rPr>
        <w:t>.</w:t>
      </w:r>
      <w:r w:rsidR="000837EC">
        <w:rPr>
          <w:rFonts w:ascii="Times New Roman" w:hAnsi="Times New Roman" w:cs="Times New Roman"/>
        </w:rPr>
        <w:t xml:space="preserve"> The same cross-validation mean </w:t>
      </w:r>
      <w:r w:rsidR="00BD7331">
        <w:rPr>
          <w:rFonts w:ascii="Times New Roman" w:hAnsi="Times New Roman" w:cs="Times New Roman"/>
        </w:rPr>
        <w:t xml:space="preserve">approach </w:t>
      </w:r>
      <w:r w:rsidR="000837EC">
        <w:rPr>
          <w:rFonts w:ascii="Times New Roman" w:hAnsi="Times New Roman" w:cs="Times New Roman"/>
        </w:rPr>
        <w:t>is used to compute average variable importance values to evaluate model drivers, described below.</w:t>
      </w:r>
      <w:r w:rsidR="00E56C77">
        <w:rPr>
          <w:rFonts w:ascii="Times New Roman" w:hAnsi="Times New Roman" w:cs="Times New Roman"/>
        </w:rPr>
        <w:t xml:space="preserve"> In these </w:t>
      </w:r>
      <w:proofErr w:type="gramStart"/>
      <w:r w:rsidR="00E56C77">
        <w:rPr>
          <w:rFonts w:ascii="Times New Roman" w:hAnsi="Times New Roman" w:cs="Times New Roman"/>
        </w:rPr>
        <w:t>experiments</w:t>
      </w:r>
      <w:proofErr w:type="gramEnd"/>
      <w:r w:rsidR="00E56C77">
        <w:rPr>
          <w:rFonts w:ascii="Times New Roman" w:hAnsi="Times New Roman" w:cs="Times New Roman"/>
        </w:rPr>
        <w:t xml:space="preserve"> we choose </w:t>
      </w:r>
      <w:r w:rsidR="00E56C77">
        <w:rPr>
          <w:rFonts w:ascii="Times New Roman" w:hAnsi="Times New Roman" w:cs="Times New Roman"/>
          <w:i/>
        </w:rPr>
        <w:t xml:space="preserve">k = </w:t>
      </w:r>
      <w:r w:rsidR="00E56C77">
        <w:rPr>
          <w:rFonts w:ascii="Times New Roman" w:hAnsi="Times New Roman" w:cs="Times New Roman"/>
        </w:rPr>
        <w:t xml:space="preserve">10 (Hastie et al. 2009). </w:t>
      </w:r>
    </w:p>
    <w:p w14:paraId="2155EF5B" w14:textId="77777777" w:rsidR="002F16B9" w:rsidRPr="002F16B9" w:rsidRDefault="002F16B9" w:rsidP="002F16B9">
      <w:pPr>
        <w:spacing w:line="480" w:lineRule="auto"/>
        <w:rPr>
          <w:rFonts w:ascii="Times New Roman" w:hAnsi="Times New Roman" w:cs="Times New Roman"/>
        </w:rPr>
      </w:pPr>
    </w:p>
    <w:p w14:paraId="3447FA73" w14:textId="4D6AAA02" w:rsidR="00AB7803" w:rsidRPr="00062F86" w:rsidRDefault="00A35ACE" w:rsidP="0068071B">
      <w:pPr>
        <w:spacing w:line="480" w:lineRule="auto"/>
        <w:outlineLvl w:val="0"/>
        <w:rPr>
          <w:rFonts w:ascii="Times New Roman" w:hAnsi="Times New Roman" w:cs="Times New Roman"/>
          <w:b/>
        </w:rPr>
      </w:pPr>
      <w:r w:rsidRPr="00062F86">
        <w:rPr>
          <w:rFonts w:ascii="Times New Roman" w:hAnsi="Times New Roman" w:cs="Times New Roman"/>
          <w:b/>
        </w:rPr>
        <w:t xml:space="preserve">2.3 </w:t>
      </w:r>
      <w:r w:rsidR="002F16B9" w:rsidRPr="00062F86">
        <w:rPr>
          <w:rFonts w:ascii="Times New Roman" w:hAnsi="Times New Roman" w:cs="Times New Roman"/>
          <w:b/>
        </w:rPr>
        <w:t>Model Interpretation</w:t>
      </w:r>
    </w:p>
    <w:p w14:paraId="4D116B0B" w14:textId="21AF4567" w:rsidR="002F16B9" w:rsidRPr="00E56C77" w:rsidRDefault="002F16B9" w:rsidP="002F16B9">
      <w:pPr>
        <w:spacing w:line="480" w:lineRule="auto"/>
        <w:rPr>
          <w:rFonts w:ascii="Times New Roman" w:hAnsi="Times New Roman" w:cs="Times New Roman"/>
        </w:rPr>
      </w:pPr>
      <w:r w:rsidRPr="002F16B9">
        <w:rPr>
          <w:rFonts w:ascii="Times New Roman" w:hAnsi="Times New Roman" w:cs="Times New Roman"/>
        </w:rPr>
        <w:t xml:space="preserve">The core of any basic regression analysis is typically an inspection of the significance </w:t>
      </w:r>
      <w:r w:rsidR="0037579D">
        <w:rPr>
          <w:rFonts w:ascii="Times New Roman" w:hAnsi="Times New Roman" w:cs="Times New Roman"/>
        </w:rPr>
        <w:t xml:space="preserve">and direction </w:t>
      </w:r>
      <w:r w:rsidRPr="002F16B9">
        <w:rPr>
          <w:rFonts w:ascii="Times New Roman" w:hAnsi="Times New Roman" w:cs="Times New Roman"/>
        </w:rPr>
        <w:t>of the coefficients of a fitted model. However, the kernel methods employed herein (Kernel Ridge, SVM) do not expose any interpretable coefficients. To address this, we utilize the Shapley additive feature value method</w:t>
      </w:r>
      <w:r w:rsidR="00AB7803">
        <w:rPr>
          <w:rFonts w:ascii="Times New Roman" w:hAnsi="Times New Roman" w:cs="Times New Roman"/>
        </w:rPr>
        <w:t xml:space="preserve">, proposed in </w:t>
      </w:r>
      <w:ins w:id="140" w:author="Anthony F. Cannistra" w:date="2018-12-17T10:08:00Z">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{"citationItems":[{"id":"ITEM-1","itemData":{"author":[{"dropping-particle":"","family":"Lundberg","given":"Scott M","non-dropping-particle":"","parse-names":false,"suffix":""},{"dropping-particle":"","family":"Lee","given":"Su-In","non-dropping-particle":"","parse-names":false,"suffix":""}],"container-title":"Advances in Neural Information Processing Systems 30","editor":[{"dropping-particle":"","family":"Guyon","given":"I","non-dropping-particle":"","parse-names":false,"suffix":""},{"dropping-particle":"V","family":"Luxburg","given":"U","non-dropping-particle":"","parse-names":false,"suffix":""},{"dropping-particle":"","family":"Bengio","given":"S","non-dropping-particle":"","parse-names":false,"suffix":""},{"dropping-particle":"","family":"Wallach","given":"H","non-dropping-particle":"","parse-names":false,"suffix":""},{"dropping-particle":"","family":"Fergus","given":"R","non-dropping-particle":"","parse-names":false,"suffix":""},{"dropping-particle":"","family":"Vishwanathan","given":"S","non-dropping-particle":"","parse-names":false,"suffix":""},{"dropping-particle":"","family":"Garnett","given":"R","non-dropping-particle":"","parse-names":false,"suffix":""}],"id":"ITEM-1","issued":{"date-parts":[["2017"]]},"page":"4765-4774","publisher":"Curran Associates, Inc.","title":"A Unified Approach to Interpreting Model Predictions","type":"chapter"},"uris":["http://www.mendeley.com/documents/?uuid=ab8e94de-dc02-4518-8c9b-20532c9f8f96"]}],"mendeley":{"formattedCitation":"(Lundberg &amp; Lee, 2017)","manualFormatting":"Lundberg &amp; Lee (2017","plainTextFormattedCitation":"(Lundberg &amp; Lee, 2017)","previouslyFormattedCitation":"(Lundberg &amp; Lee, 2017)"},"properties":{"noteIndex":0},"schema":"https://github.com/citation-style-language/schema/raw/master/csl-citation.json"}</w:instrText>
      </w:r>
      <w:r w:rsidR="005560DA">
        <w:rPr>
          <w:rFonts w:ascii="Times New Roman" w:hAnsi="Times New Roman" w:cs="Times New Roman"/>
        </w:rPr>
        <w:fldChar w:fldCharType="separate"/>
      </w:r>
      <w:del w:id="141" w:author="Anthony F. Cannistra" w:date="2018-12-17T10:09: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Lundberg &amp; Lee</w:t>
      </w:r>
      <w:del w:id="142" w:author="Anthony F. Cannistra" w:date="2018-12-17T10:09: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 xml:space="preserve"> </w:t>
      </w:r>
      <w:ins w:id="143" w:author="Anthony F. Cannistra" w:date="2018-12-17T10:09:00Z">
        <w:r w:rsidR="005560DA">
          <w:rPr>
            <w:rFonts w:ascii="Times New Roman" w:hAnsi="Times New Roman" w:cs="Times New Roman"/>
            <w:noProof/>
          </w:rPr>
          <w:t>(</w:t>
        </w:r>
      </w:ins>
      <w:r w:rsidR="005560DA" w:rsidRPr="005560DA">
        <w:rPr>
          <w:rFonts w:ascii="Times New Roman" w:hAnsi="Times New Roman" w:cs="Times New Roman"/>
          <w:noProof/>
        </w:rPr>
        <w:t>2017</w:t>
      </w:r>
      <w:del w:id="144" w:author="Anthony F. Cannistra" w:date="2018-12-17T10:09:00Z">
        <w:r w:rsidR="005560DA" w:rsidRPr="005560DA" w:rsidDel="005560DA">
          <w:rPr>
            <w:rFonts w:ascii="Times New Roman" w:hAnsi="Times New Roman" w:cs="Times New Roman"/>
            <w:noProof/>
          </w:rPr>
          <w:delText>)</w:delText>
        </w:r>
      </w:del>
      <w:ins w:id="145" w:author="Anthony F. Cannistra" w:date="2018-12-17T10:08:00Z">
        <w:r w:rsidR="005560DA">
          <w:rPr>
            <w:rFonts w:ascii="Times New Roman" w:hAnsi="Times New Roman" w:cs="Times New Roman"/>
          </w:rPr>
          <w:fldChar w:fldCharType="end"/>
        </w:r>
      </w:ins>
      <w:ins w:id="146" w:author="Anthony F. Cannistra" w:date="2018-12-17T10:09:00Z">
        <w:r w:rsidR="005560DA">
          <w:rPr>
            <w:rFonts w:ascii="Times New Roman" w:hAnsi="Times New Roman" w:cs="Times New Roman"/>
          </w:rPr>
          <w:t xml:space="preserve">). </w:t>
        </w:r>
      </w:ins>
      <w:del w:id="147" w:author="Anthony F. Cannistra" w:date="2018-12-17T10:08:00Z">
        <w:r w:rsidR="00AB7803" w:rsidDel="005560DA">
          <w:rPr>
            <w:rFonts w:ascii="Times New Roman" w:hAnsi="Times New Roman" w:cs="Times New Roman"/>
          </w:rPr>
          <w:delText>Lundberg and Lee (2017)</w:delText>
        </w:r>
        <w:r w:rsidRPr="002F16B9" w:rsidDel="005560DA">
          <w:rPr>
            <w:rFonts w:ascii="Times New Roman" w:hAnsi="Times New Roman" w:cs="Times New Roman"/>
          </w:rPr>
          <w:delText xml:space="preserve">. </w:delText>
        </w:r>
      </w:del>
      <w:r w:rsidRPr="002F16B9">
        <w:rPr>
          <w:rFonts w:ascii="Times New Roman" w:hAnsi="Times New Roman" w:cs="Times New Roman"/>
        </w:rPr>
        <w:t xml:space="preserve">Shapley values are computed for each variable by treating the explanation of a given model’s prediction as a model in and of itself—values are computed by training an additive method derived from cooperative </w:t>
      </w:r>
      <w:r w:rsidRPr="002F16B9">
        <w:rPr>
          <w:rFonts w:ascii="Times New Roman" w:hAnsi="Times New Roman" w:cs="Times New Roman"/>
        </w:rPr>
        <w:lastRenderedPageBreak/>
        <w:t>game theory to learn each variable’s contribution to a model’s prediction. Explanations are generated from each prediction in the model training set to identify the most important variables during training and are averaged for each feature across all training examples to generate a whole-model feature importance scale. We perform this procedure for each of the train</w:t>
      </w:r>
      <w:r w:rsidR="00E56C77">
        <w:rPr>
          <w:rFonts w:ascii="Times New Roman" w:hAnsi="Times New Roman" w:cs="Times New Roman"/>
        </w:rPr>
        <w:t>ing sets generated by the cross-</w:t>
      </w:r>
      <w:r w:rsidRPr="002F16B9">
        <w:rPr>
          <w:rFonts w:ascii="Times New Roman" w:hAnsi="Times New Roman" w:cs="Times New Roman"/>
        </w:rPr>
        <w:t>validation scheme described above to compute average feature impor</w:t>
      </w:r>
      <w:r w:rsidR="00E56C77">
        <w:rPr>
          <w:rFonts w:ascii="Times New Roman" w:hAnsi="Times New Roman" w:cs="Times New Roman"/>
        </w:rPr>
        <w:t xml:space="preserve">tance values. To compare </w:t>
      </w:r>
      <w:r w:rsidRPr="002F16B9">
        <w:rPr>
          <w:rFonts w:ascii="Times New Roman" w:hAnsi="Times New Roman" w:cs="Times New Roman"/>
        </w:rPr>
        <w:t>the learning techniques, we use either mean regression coefficients (for OLS and Ridge regression), mean Shapley variable importance values (Kernel Ridge and SVM), or mean Gini variable importance values (Random Forest</w:t>
      </w:r>
      <w:r w:rsidR="001D0FF0">
        <w:rPr>
          <w:rFonts w:ascii="Times New Roman" w:hAnsi="Times New Roman" w:cs="Times New Roman"/>
        </w:rPr>
        <w:t>;</w:t>
      </w:r>
      <w:del w:id="148" w:author="Anthony F. Cannistra" w:date="2018-12-17T10:10:00Z">
        <w:r w:rsidR="001D0FF0" w:rsidDel="005560DA">
          <w:rPr>
            <w:rFonts w:ascii="Times New Roman" w:hAnsi="Times New Roman" w:cs="Times New Roman"/>
          </w:rPr>
          <w:delText xml:space="preserve"> </w:delText>
        </w:r>
      </w:del>
      <w:ins w:id="149" w:author="Anthony F. Cannistra" w:date="2018-12-17T10:10:00Z">
        <w:r w:rsidR="005560DA">
          <w:rPr>
            <w:rFonts w:ascii="Times New Roman" w:hAnsi="Times New Roman" w:cs="Times New Roman"/>
          </w:rPr>
          <w:t xml:space="preserve"> </w:t>
        </w:r>
        <w:r w:rsidR="005560DA">
          <w:rPr>
            <w:rFonts w:ascii="Times New Roman" w:hAnsi="Times New Roman" w:cs="Times New Roman"/>
          </w:rPr>
          <w:fldChar w:fldCharType="begin" w:fldLock="1"/>
        </w:r>
      </w:ins>
      <w:r w:rsidR="005560DA">
        <w:rPr>
          <w:rFonts w:ascii="Times New Roman" w:hAnsi="Times New Roman" w:cs="Times New Roman"/>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Forests","type":"article-journal","volume":"45"},"uris":["http://www.mendeley.com/documents/?uuid=7551fde4-7721-4587-9a00-127ee7d22fc8"]}],"mendeley":{"formattedCitation":"(Breiman, 2001)","manualFormatting":"Breiman, 2001","plainTextFormattedCitation":"(Breiman, 2001)","previouslyFormattedCitation":"(Breiman, 2001)"},"properties":{"noteIndex":0},"schema":"https://github.com/citation-style-language/schema/raw/master/csl-citation.json"}</w:instrText>
      </w:r>
      <w:r w:rsidR="005560DA">
        <w:rPr>
          <w:rFonts w:ascii="Times New Roman" w:hAnsi="Times New Roman" w:cs="Times New Roman"/>
        </w:rPr>
        <w:fldChar w:fldCharType="separate"/>
      </w:r>
      <w:del w:id="150" w:author="Anthony F. Cannistra" w:date="2018-12-17T10:10:00Z">
        <w:r w:rsidR="005560DA" w:rsidRPr="005560DA" w:rsidDel="005560DA">
          <w:rPr>
            <w:rFonts w:ascii="Times New Roman" w:hAnsi="Times New Roman" w:cs="Times New Roman"/>
            <w:noProof/>
          </w:rPr>
          <w:delText>(</w:delText>
        </w:r>
      </w:del>
      <w:r w:rsidR="005560DA" w:rsidRPr="005560DA">
        <w:rPr>
          <w:rFonts w:ascii="Times New Roman" w:hAnsi="Times New Roman" w:cs="Times New Roman"/>
          <w:noProof/>
        </w:rPr>
        <w:t>Breiman, 2001</w:t>
      </w:r>
      <w:del w:id="151" w:author="Anthony F. Cannistra" w:date="2018-12-17T10:10:00Z">
        <w:r w:rsidR="005560DA" w:rsidRPr="005560DA" w:rsidDel="005560DA">
          <w:rPr>
            <w:rFonts w:ascii="Times New Roman" w:hAnsi="Times New Roman" w:cs="Times New Roman"/>
            <w:noProof/>
          </w:rPr>
          <w:delText>)</w:delText>
        </w:r>
      </w:del>
      <w:ins w:id="152" w:author="Anthony F. Cannistra" w:date="2018-12-17T10:10:00Z">
        <w:r w:rsidR="005560DA">
          <w:rPr>
            <w:rFonts w:ascii="Times New Roman" w:hAnsi="Times New Roman" w:cs="Times New Roman"/>
          </w:rPr>
          <w:fldChar w:fldCharType="end"/>
        </w:r>
      </w:ins>
      <w:del w:id="153" w:author="Anthony F. Cannistra" w:date="2018-12-17T10:10:00Z">
        <w:r w:rsidR="001D0FF0" w:rsidDel="005560DA">
          <w:rPr>
            <w:rFonts w:ascii="Times New Roman" w:hAnsi="Times New Roman" w:cs="Times New Roman"/>
          </w:rPr>
          <w:delText>Brieman, 2011</w:delText>
        </w:r>
      </w:del>
      <w:r w:rsidRPr="002F16B9">
        <w:rPr>
          <w:rFonts w:ascii="Times New Roman" w:hAnsi="Times New Roman" w:cs="Times New Roman"/>
        </w:rPr>
        <w:t>) to rank all variables such that each feature has an importance ranking for each of the several regression methods.</w:t>
      </w:r>
      <w:r w:rsidR="00E56C77">
        <w:rPr>
          <w:rFonts w:ascii="Times New Roman" w:hAnsi="Times New Roman" w:cs="Times New Roman"/>
        </w:rPr>
        <w:t xml:space="preserve"> </w:t>
      </w:r>
      <w:r w:rsidR="00331F6C">
        <w:rPr>
          <w:rFonts w:ascii="Times New Roman" w:hAnsi="Times New Roman" w:cs="Times New Roman"/>
        </w:rPr>
        <w:t>We</w:t>
      </w:r>
      <w:r w:rsidR="00895764">
        <w:rPr>
          <w:rFonts w:ascii="Times New Roman" w:hAnsi="Times New Roman" w:cs="Times New Roman"/>
        </w:rPr>
        <w:t xml:space="preserve"> use the</w:t>
      </w:r>
      <w:r w:rsidR="00331F6C">
        <w:rPr>
          <w:rFonts w:ascii="Times New Roman" w:hAnsi="Times New Roman" w:cs="Times New Roman"/>
        </w:rPr>
        <w:t xml:space="preserve"> sign of</w:t>
      </w:r>
      <w:r w:rsidR="00895764">
        <w:rPr>
          <w:rFonts w:ascii="Times New Roman" w:hAnsi="Times New Roman" w:cs="Times New Roman"/>
        </w:rPr>
        <w:t xml:space="preserve"> Shapley and coefficient values to compare the directionality of predicted trait drivers</w:t>
      </w:r>
      <w:r w:rsidR="00331F6C">
        <w:rPr>
          <w:rFonts w:ascii="Times New Roman" w:hAnsi="Times New Roman" w:cs="Times New Roman"/>
        </w:rPr>
        <w:t xml:space="preserve"> for models other than random f</w:t>
      </w:r>
      <w:r w:rsidR="00895764">
        <w:rPr>
          <w:rFonts w:ascii="Times New Roman" w:hAnsi="Times New Roman" w:cs="Times New Roman"/>
        </w:rPr>
        <w:t xml:space="preserve">orests (Gini scores are an </w:t>
      </w:r>
      <w:r w:rsidR="00331F6C">
        <w:rPr>
          <w:rFonts w:ascii="Times New Roman" w:hAnsi="Times New Roman" w:cs="Times New Roman"/>
        </w:rPr>
        <w:t xml:space="preserve">unsigned </w:t>
      </w:r>
      <w:r w:rsidR="00895764">
        <w:rPr>
          <w:rFonts w:ascii="Times New Roman" w:hAnsi="Times New Roman" w:cs="Times New Roman"/>
        </w:rPr>
        <w:t>information-theo</w:t>
      </w:r>
      <w:r w:rsidR="009E48BD">
        <w:rPr>
          <w:rFonts w:ascii="Times New Roman" w:hAnsi="Times New Roman" w:cs="Times New Roman"/>
        </w:rPr>
        <w:t>retic measure).</w:t>
      </w:r>
      <w:r w:rsidR="00895764">
        <w:rPr>
          <w:rFonts w:ascii="Times New Roman" w:hAnsi="Times New Roman" w:cs="Times New Roman"/>
        </w:rPr>
        <w:t xml:space="preserve"> </w:t>
      </w:r>
      <w:r w:rsidR="00E56C77">
        <w:rPr>
          <w:rFonts w:ascii="Times New Roman" w:hAnsi="Times New Roman" w:cs="Times New Roman"/>
        </w:rPr>
        <w:t xml:space="preserve">All means are </w:t>
      </w:r>
      <w:r w:rsidR="00E56C77">
        <w:rPr>
          <w:rFonts w:ascii="Times New Roman" w:hAnsi="Times New Roman" w:cs="Times New Roman"/>
          <w:i/>
        </w:rPr>
        <w:t>k</w:t>
      </w:r>
      <w:r w:rsidR="00E56C77">
        <w:rPr>
          <w:rFonts w:ascii="Times New Roman" w:hAnsi="Times New Roman" w:cs="Times New Roman"/>
        </w:rPr>
        <w:t>-fold cross-validated means.</w:t>
      </w:r>
    </w:p>
    <w:p w14:paraId="30445A0A" w14:textId="77777777" w:rsidR="002F16B9" w:rsidRPr="002F16B9" w:rsidRDefault="002F16B9" w:rsidP="002F16B9">
      <w:pPr>
        <w:spacing w:line="480" w:lineRule="auto"/>
        <w:rPr>
          <w:rFonts w:ascii="Times New Roman" w:hAnsi="Times New Roman" w:cs="Times New Roman"/>
        </w:rPr>
      </w:pPr>
    </w:p>
    <w:p w14:paraId="493F11B1" w14:textId="3108B6CF" w:rsidR="002F16B9" w:rsidRPr="001A1820" w:rsidRDefault="00A35ACE" w:rsidP="0068071B">
      <w:pPr>
        <w:spacing w:line="480" w:lineRule="auto"/>
        <w:outlineLvl w:val="0"/>
        <w:rPr>
          <w:rFonts w:ascii="Times New Roman" w:hAnsi="Times New Roman" w:cs="Times New Roman"/>
          <w:b/>
        </w:rPr>
      </w:pPr>
      <w:r w:rsidRPr="001A1820">
        <w:rPr>
          <w:rFonts w:ascii="Times New Roman" w:hAnsi="Times New Roman" w:cs="Times New Roman"/>
          <w:b/>
        </w:rPr>
        <w:t xml:space="preserve">2.4 </w:t>
      </w:r>
      <w:r w:rsidR="002F16B9" w:rsidRPr="001A1820">
        <w:rPr>
          <w:rFonts w:ascii="Times New Roman" w:hAnsi="Times New Roman" w:cs="Times New Roman"/>
          <w:b/>
        </w:rPr>
        <w:t>Trait and Range Shift Data</w:t>
      </w:r>
    </w:p>
    <w:p w14:paraId="32BB322F" w14:textId="281FFFD8" w:rsidR="005E6218" w:rsidRDefault="002F16B9" w:rsidP="004E055A">
      <w:pPr>
        <w:spacing w:line="480" w:lineRule="auto"/>
        <w:rPr>
          <w:rFonts w:ascii="Times New Roman" w:hAnsi="Times New Roman" w:cs="Times New Roman"/>
        </w:rPr>
      </w:pPr>
      <w:r w:rsidRPr="002F16B9">
        <w:rPr>
          <w:rFonts w:ascii="Times New Roman" w:hAnsi="Times New Roman" w:cs="Times New Roman"/>
        </w:rPr>
        <w:t xml:space="preserve">We evaluate our approach independently by replicating analysis across four datasets that (1) repeated historical surveys or conducted continuous surveys along latitudinal or elevational gradients to quantify shifts in northern or upper elevation range boundaries over at least three decades of change and (2) included all surveyed species (i.e. rather than including only species that shifted significantly). The first two data sets are those used by </w:t>
      </w:r>
      <w:proofErr w:type="spellStart"/>
      <w:r w:rsidRPr="002F16B9">
        <w:rPr>
          <w:rFonts w:ascii="Times New Roman" w:hAnsi="Times New Roman" w:cs="Times New Roman"/>
        </w:rPr>
        <w:t>Angert</w:t>
      </w:r>
      <w:proofErr w:type="spellEnd"/>
      <w:r w:rsidRPr="002F16B9">
        <w:rPr>
          <w:rFonts w:ascii="Times New Roman" w:hAnsi="Times New Roman" w:cs="Times New Roman"/>
        </w:rPr>
        <w:t xml:space="preserve"> et al. (2011) to assess the predictive power of traits. These datasets supplement trait data </w:t>
      </w:r>
      <w:r w:rsidR="00A35ACE">
        <w:rPr>
          <w:rFonts w:ascii="Times New Roman" w:hAnsi="Times New Roman" w:cs="Times New Roman"/>
        </w:rPr>
        <w:t>to</w:t>
      </w:r>
      <w:r w:rsidRPr="002F16B9">
        <w:rPr>
          <w:rFonts w:ascii="Times New Roman" w:hAnsi="Times New Roman" w:cs="Times New Roman"/>
        </w:rPr>
        <w:t xml:space="preserve"> elevational range shift</w:t>
      </w:r>
      <w:r w:rsidR="00A35ACE">
        <w:rPr>
          <w:rFonts w:ascii="Times New Roman" w:hAnsi="Times New Roman" w:cs="Times New Roman"/>
        </w:rPr>
        <w:t xml:space="preserve"> data</w:t>
      </w:r>
      <w:r w:rsidRPr="002F16B9">
        <w:rPr>
          <w:rFonts w:ascii="Times New Roman" w:hAnsi="Times New Roman" w:cs="Times New Roman"/>
        </w:rPr>
        <w:t xml:space="preserve"> for Swiss alpine plants (</w:t>
      </w:r>
      <w:ins w:id="154" w:author="Anthony F. Cannistra" w:date="2018-12-17T10:12:00Z">
        <w:r w:rsidR="00B652DB">
          <w:rPr>
            <w:rFonts w:ascii="Times New Roman" w:hAnsi="Times New Roman" w:cs="Times New Roman"/>
          </w:rPr>
          <w:fldChar w:fldCharType="begin" w:fldLock="1"/>
        </w:r>
      </w:ins>
      <w:r w:rsidR="00B652DB">
        <w:rPr>
          <w:rFonts w:ascii="Times New Roman" w:hAnsi="Times New Roman" w:cs="Times New Roman"/>
        </w:rPr>
        <w:instrText>ADDIN CSL_CITATION {"citationItems":[{"id":"ITEM-1","itemData":{"DOI":"10.1007/s11258-007-9314-9","ISSN":"1573-5052","abstract":"Areas of 2,800–3,000 m a.s.l. represent the alpine-nival ecotone in the Alps. This transition zone connecting the closed swards of the alpine belt and the scattered vegetation of the nival belt may show particularly strong climate warming driven fluctuations in plant species richness compared to the nival belt. To test this hypothesis, 12 summits within this range were investigated in the canton of Grisons, Switzerland in 2004. Complete lists of vascular plant species consisting of 5–70 species were collected on each summit and the elevation of the uppermost occurrence of each species was recorded. These data were compared to historical records over 120 years in age. Within this time, vascular plant species richness increased by 11% per decade on summits in the alpine-nival ecotone. Despite this considerable change, a comparison with nival summits did not support the hypothesis that species richness increase at the alpine-nival ecotone is higher than in the nival belt. A general trend of upward migration in the range of several metres per decade could be observed. Anemochorous species were more often found to be migrating than zoochorous or autochorous species and migration was higher on calcareous than on siliceous bedrock. A comparison between the summits with the adjacent slopes in our study revealed that changes in species number could be used as an indicator for climate-induced changes—if at all—only for the narrow summit areas.","author":[{"dropping-particle":"","family":"Holzinger","given":"Barbara","non-dropping-particle":"","parse-names":false,"suffix":""},{"dropping-particle":"","family":"Hülber","given":"Karl","non-dropping-particle":"","parse-names":false,"suffix":""},{"dropping-particle":"","family":"Camenisch","given":"Martin","non-dropping-particle":"","parse-names":false,"suffix":""},{"dropping-particle":"","family":"Grabherr","given":"Georg","non-dropping-particle":"","parse-names":false,"suffix":""}],"container-title":"Plant Ecology","id":"ITEM-1","issue":"2","issued":{"date-parts":[["2008"]]},"page":"179-196","title":"Changes in plant species richness over the last century in the eastern Swiss Alps: elevational gradient, bedrock effects and migration rates","type":"article-journal","volume":"195"},"uris":["http://www.mendeley.com/documents/?uuid=6e8d954a-656f-4c1f-81bb-75a549bf6f2c"]}],"mendeley":{"formattedCitation":"(Holzinger, Hülber, Camenisch, &amp; Grabherr, 2008)","manualFormatting":"Holzinger, Hülber, Camenisch, &amp; Grabherr, 2008","plainTextFormattedCitation":"(Holzinger, Hülber, Camenisch, &amp; Grabherr, 2008)","previouslyFormattedCitation":"(Holzinger, Hülber, Camenisch, &amp; Grabherr, 2008)"},"properties":{"noteIndex":0},"schema":"https://github.com/citation-style-language/schema/raw/master/csl-citation.json"}</w:instrText>
      </w:r>
      <w:r w:rsidR="00B652DB">
        <w:rPr>
          <w:rFonts w:ascii="Times New Roman" w:hAnsi="Times New Roman" w:cs="Times New Roman"/>
        </w:rPr>
        <w:fldChar w:fldCharType="separate"/>
      </w:r>
      <w:del w:id="155" w:author="Anthony F. Cannistra" w:date="2018-12-17T10:12:00Z">
        <w:r w:rsidR="00B652DB" w:rsidRPr="00B652DB" w:rsidDel="00B652DB">
          <w:rPr>
            <w:rFonts w:ascii="Times New Roman" w:hAnsi="Times New Roman" w:cs="Times New Roman"/>
            <w:noProof/>
          </w:rPr>
          <w:delText>(</w:delText>
        </w:r>
      </w:del>
      <w:r w:rsidR="00B652DB" w:rsidRPr="00B652DB">
        <w:rPr>
          <w:rFonts w:ascii="Times New Roman" w:hAnsi="Times New Roman" w:cs="Times New Roman"/>
          <w:noProof/>
        </w:rPr>
        <w:t>Holzinger, Hülber, Camenisch, &amp; Grabherr, 2008</w:t>
      </w:r>
      <w:del w:id="156" w:author="Anthony F. Cannistra" w:date="2018-12-17T10:13:00Z">
        <w:r w:rsidR="00B652DB" w:rsidRPr="00B652DB" w:rsidDel="00B652DB">
          <w:rPr>
            <w:rFonts w:ascii="Times New Roman" w:hAnsi="Times New Roman" w:cs="Times New Roman"/>
            <w:noProof/>
          </w:rPr>
          <w:delText>)</w:delText>
        </w:r>
      </w:del>
      <w:ins w:id="157" w:author="Anthony F. Cannistra" w:date="2018-12-17T10:12:00Z">
        <w:r w:rsidR="00B652DB">
          <w:rPr>
            <w:rFonts w:ascii="Times New Roman" w:hAnsi="Times New Roman" w:cs="Times New Roman"/>
          </w:rPr>
          <w:fldChar w:fldCharType="end"/>
        </w:r>
      </w:ins>
      <w:ins w:id="158" w:author="Anthony F. Cannistra" w:date="2018-12-17T10:13:00Z">
        <w:r w:rsidR="00B652DB">
          <w:rPr>
            <w:rFonts w:ascii="Times New Roman" w:hAnsi="Times New Roman" w:cs="Times New Roman"/>
          </w:rPr>
          <w:t>;</w:t>
        </w:r>
      </w:ins>
      <w:ins w:id="159" w:author="Anthony F. Cannistra" w:date="2018-12-17T10:12:00Z">
        <w:r w:rsidR="00B652DB" w:rsidRPr="002F16B9" w:rsidDel="005560DA">
          <w:rPr>
            <w:rFonts w:ascii="Times New Roman" w:hAnsi="Times New Roman" w:cs="Times New Roman"/>
          </w:rPr>
          <w:t xml:space="preserve"> </w:t>
        </w:r>
      </w:ins>
      <w:del w:id="160" w:author="Anthony F. Cannistra" w:date="2018-12-17T10:11:00Z">
        <w:r w:rsidRPr="002F16B9" w:rsidDel="005560DA">
          <w:rPr>
            <w:rFonts w:ascii="Times New Roman" w:hAnsi="Times New Roman" w:cs="Times New Roman"/>
          </w:rPr>
          <w:delText xml:space="preserve">Holzinger et al. (2008), </w:delText>
        </w:r>
      </w:del>
      <w:r w:rsidRPr="002F16B9">
        <w:rPr>
          <w:rFonts w:ascii="Times New Roman" w:hAnsi="Times New Roman" w:cs="Times New Roman"/>
          <w:i/>
          <w:iCs/>
        </w:rPr>
        <w:t>N</w:t>
      </w:r>
      <w:r w:rsidRPr="002F16B9">
        <w:rPr>
          <w:rFonts w:ascii="Times New Roman" w:hAnsi="Times New Roman" w:cs="Times New Roman"/>
        </w:rPr>
        <w:t xml:space="preserve"> = 139) and for Western North American small mammals </w:t>
      </w:r>
      <w:ins w:id="161" w:author="Anthony F. Cannistra" w:date="2018-12-17T10:13:00Z">
        <w:r w:rsidR="00B652DB">
          <w:rPr>
            <w:rFonts w:ascii="Times New Roman" w:hAnsi="Times New Roman" w:cs="Times New Roman"/>
          </w:rPr>
          <w:fldChar w:fldCharType="begin" w:fldLock="1"/>
        </w:r>
      </w:ins>
      <w:r w:rsidR="00B652DB">
        <w:rPr>
          <w:rFonts w:ascii="Times New Roman" w:hAnsi="Times New Roman" w:cs="Times New Roman"/>
        </w:rPr>
        <w:instrText>ADDIN CSL_CITATION {"citationItems":[{"id":"ITEM-1","itemData":{"DOI":"10.1126/science.1163428","ISSN":"0036-8075","abstract":"We provide a century-scale view of small-mammal responses to global warming, without confounding effects of land-use change, by repeating Grinnell{\\textquoteright}s early{\\textendash}20th century survey across a 3000-meter-elevation gradient that spans Yosemite National Park, California, USA. Using occupancy modeling to control for variation in detectability, we show substantial (~500 meters on average) upward changes in elevational limits for half of 28 species monitored, consistent with the observed ~3{\\textdegree}C increase in minimum temperatures. Formerly low-elevation species expanded their ranges and high-elevation species contracted theirs, leading to changed community composition at mid- and high elevations. Elevational replacement among congeners changed because species{\\textquoteright} responses were idiosyncratic. Though some high-elevation species are threatened, protection of elevation gradients allows other species to respond via migration.","author":[{"dropping-particle":"","family":"Moritz","given":"Craig","non-dropping-particle":"","parse-names":false,"suffix":""},{"dropping-particle":"","family":"Patton","given":"James L","non-dropping-particle":"","parse-names":false,"suffix":""},{"dropping-particle":"","family":"Conroy","given":"Chris J","non-dropping-particle":"","parse-names":false,"suffix":""},{"dropping-particle":"","family":"Parra","given":"Juan L","non-dropping-particle":"","parse-names":false,"suffix":""},{"dropping-particle":"","family":"White","given":"Gary C","non-dropping-particle":"","parse-names":false,"suffix":""},{"dropping-particle":"","family":"Beissinger","given":"Steven R","non-dropping-particle":"","parse-names":false,"suffix":""}],"container-title":"Science","id":"ITEM-1","issue":"5899","issued":{"date-parts":[["2008"]]},"page":"261-264","publisher":"American Association for the Advancement of Science","title":"Impact of a Century of Climate Change on Small-Mammal Communities in Yosemite National Park, USA","type":"article-journal","volume":"322"},"uris":["http://www.mendeley.com/documents/?uuid=00c45f34-a202-46e4-8fd7-97dc4255cd2d"]}],"mendeley":{"formattedCitation":"(Moritz et al., 2008)","plainTextFormattedCitation":"(Moritz et al., 2008)","previouslyFormattedCitation":"(Moritz et al., 2008)"},"properties":{"noteIndex":0},"schema":"https://github.com/citation-style-language/schema/raw/master/csl-citation.json"}</w:instrText>
      </w:r>
      <w:r w:rsidR="00B652DB">
        <w:rPr>
          <w:rFonts w:ascii="Times New Roman" w:hAnsi="Times New Roman" w:cs="Times New Roman"/>
        </w:rPr>
        <w:fldChar w:fldCharType="separate"/>
      </w:r>
      <w:r w:rsidR="00B652DB" w:rsidRPr="00B652DB">
        <w:rPr>
          <w:rFonts w:ascii="Times New Roman" w:hAnsi="Times New Roman" w:cs="Times New Roman"/>
          <w:noProof/>
        </w:rPr>
        <w:t>(Moritz et al., 2008)</w:t>
      </w:r>
      <w:ins w:id="162" w:author="Anthony F. Cannistra" w:date="2018-12-17T10:13:00Z">
        <w:r w:rsidR="00B652DB">
          <w:rPr>
            <w:rFonts w:ascii="Times New Roman" w:hAnsi="Times New Roman" w:cs="Times New Roman"/>
          </w:rPr>
          <w:fldChar w:fldCharType="end"/>
        </w:r>
        <w:r w:rsidR="00B652DB">
          <w:rPr>
            <w:rFonts w:ascii="Times New Roman" w:hAnsi="Times New Roman" w:cs="Times New Roman"/>
          </w:rPr>
          <w:t xml:space="preserve">. </w:t>
        </w:r>
      </w:ins>
      <w:del w:id="163" w:author="Anthony F. Cannistra" w:date="2018-12-17T10:13:00Z">
        <w:r w:rsidRPr="002F16B9" w:rsidDel="00B652DB">
          <w:rPr>
            <w:rFonts w:ascii="Times New Roman" w:hAnsi="Times New Roman" w:cs="Times New Roman"/>
          </w:rPr>
          <w:delText xml:space="preserve">(Moritz et al (2008)). </w:delText>
        </w:r>
      </w:del>
      <w:r w:rsidRPr="002F16B9">
        <w:rPr>
          <w:rFonts w:ascii="Times New Roman" w:hAnsi="Times New Roman" w:cs="Times New Roman"/>
        </w:rPr>
        <w:t>A th</w:t>
      </w:r>
      <w:r w:rsidR="00AB7803">
        <w:rPr>
          <w:rFonts w:ascii="Times New Roman" w:hAnsi="Times New Roman" w:cs="Times New Roman"/>
        </w:rPr>
        <w:t xml:space="preserve">ird database from </w:t>
      </w:r>
      <w:ins w:id="164" w:author="Anthony F. Cannistra" w:date="2018-12-17T10:13:00Z">
        <w:r w:rsidR="00B652DB">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{"citationItems":[{"id":"ITEM-1","itemData":{"DOI":"10.1073/pnas.1713936115","ISSN":"0027-8424","abstract":"Shifts of upper range limits are a key response of mountain biota to climate change. However, assessing whether species profit or suffer from the changing climate requires the simultaneous evaluation of changes in species{\\textquoteright} lower and upper range limits, optima, and abundances. Here, we provide an integrated assessment for 183 plant species of the European Alps. We demonstrate that, over recent decades, increases in abundance were more pronounced than range shifts, suggesting an in-filling process which decreases in intensity with increasing elevation. While most species profited from recent range dynamics, a sizeable minority both decreased in abundance and experienced range contractions. These {\\textquotedblleft}losers{\\textquotedblright} are overrepresented among species of highest elevations which represent a unique contribution to the European flora.Many studies report that mountain plant species are shifting upward in elevation. However, the majority of these reports focus on shifts of upper limits. Here, we expand the focus and simultaneously analyze changes of both range limits, optima, and abundances of 183 mountain plant species. We therefore resurveyed 1,576 vegetation plots first recorded before 1970 in the European Alps. We found that both range limits and optima shifted upward in elevation, but the most pronounced trend was a mean increase in species abundance. Despite huge species-specific variation, range dynamics showed a consistent trend along the elevational gradient: Both range limits and optima shifted upslope faster the lower they were situated historically, and species{\\textquoteright} abundance increased more for species from lower elevations. Traits affecting the species{\\textquoteright} dispersal and persistence capacity were not related to their range dynamics. Using indicator values to stratify species by their thermal and nutrient demands revealed that elevational ranges of thermophilic species tended to expand, while those of cold-adapted species tended to contract. Abundance increases were strongest for nutriphilous species. These results suggest that recent climate warming interacted with airborne nitrogen deposition in driving the observed dynamics. So far, the majority of species appear as {\\textquotedblleft}winners{\\textquotedblright} of recent changes, yet {\\textquotedblleft}losers{\\textquotedblright} are overrepresented among high-elevation, cold-adapted species with low nutrient demands. In the decades…","author":[{"dropping-particle":"","family":"Rumpf","given":"Sabine B","non-dropping-particle":"","parse-names":false,"suffix":""},{"dropping-particle":"","family":"Hülber","given":"Karl","non-dropping-particle":"","parse-names":false,"suffix":""},{"dropping-particle":"","family":"Klonner","given":"Günther","non-dropping-particle":"","parse-names":false,"suffix":""},{"dropping-particle":"","family":"Moser","given":"Dietmar","non-dropping-particle":"","parse-names":false,"suffix":""},{"dropping-particle":"","family":"Schütz","given":"Martin","non-dropping-particle":"","parse-names":false,"suffix":""},{"dropping-particle":"","family":"Wessely","given":"Johannes","non-dropping-particle":"","parse-names":false,"suffix":""},{"dropping-particle":"","family":"Willner","given":"Wolfgang","non-dropping-particle":"","parse-names":false,"suffix":""},{"dropping-particle":"","family":"Zimmermann","given":"Niklaus E","non-dropping-particle":"","parse-names":false,"suffix":""},{"dropping-particle":"","family":"Dullinger","given":"Stefan","non-dropping-particle":"","parse-names":false,"suffix":""}],"container-title":"Proceedings of the National Academy of Sciences","id":"ITEM-1","issue":"8","issued":{"date-parts":[["2018"]]},"page":"1848-1853","publisher":"National Academy of Sciences","title":"Range dynamics of mountain plants decrease with elevation","type":"article-journal","volume":"115"},"uris":["http://www.mendeley.com/documents/?uuid=9695ca6f-2fa3-434c-b139-243c2efce110"]}],"mendeley":{"formattedCitation":"(Rumpf et al., 2018)","manualFormatting":"Rumpf et al. (2018)","plainTextFormattedCitation":"(Rumpf et al., 2018)","previouslyFormattedCitation":"(Rumpf et al., 2018)"},"properties":{"noteIndex":0},"schema":"https://github.com/citation-style-language/schema/raw/master/csl-citation.json"}</w:instrText>
      </w:r>
      <w:r w:rsidR="00B652DB">
        <w:rPr>
          <w:rFonts w:ascii="Times New Roman" w:hAnsi="Times New Roman" w:cs="Times New Roman"/>
        </w:rPr>
        <w:fldChar w:fldCharType="separate"/>
      </w:r>
      <w:del w:id="165" w:author="Anthony F. Cannistra" w:date="2018-12-17T10:13:00Z">
        <w:r w:rsidR="00B652DB" w:rsidRPr="00B652DB" w:rsidDel="00B652DB">
          <w:rPr>
            <w:rFonts w:ascii="Times New Roman" w:hAnsi="Times New Roman" w:cs="Times New Roman"/>
            <w:noProof/>
          </w:rPr>
          <w:delText>(</w:delText>
        </w:r>
      </w:del>
      <w:r w:rsidR="00B652DB" w:rsidRPr="00B652DB">
        <w:rPr>
          <w:rFonts w:ascii="Times New Roman" w:hAnsi="Times New Roman" w:cs="Times New Roman"/>
          <w:noProof/>
        </w:rPr>
        <w:t>Rumpf et al.</w:t>
      </w:r>
      <w:del w:id="166" w:author="Anthony F. Cannistra" w:date="2018-12-17T10:13:00Z">
        <w:r w:rsidR="00B652DB" w:rsidRPr="00B652DB" w:rsidDel="00B652DB">
          <w:rPr>
            <w:rFonts w:ascii="Times New Roman" w:hAnsi="Times New Roman" w:cs="Times New Roman"/>
            <w:noProof/>
          </w:rPr>
          <w:delText>,</w:delText>
        </w:r>
      </w:del>
      <w:r w:rsidR="00B652DB" w:rsidRPr="00B652DB">
        <w:rPr>
          <w:rFonts w:ascii="Times New Roman" w:hAnsi="Times New Roman" w:cs="Times New Roman"/>
          <w:noProof/>
        </w:rPr>
        <w:t xml:space="preserve"> </w:t>
      </w:r>
      <w:ins w:id="167" w:author="Anthony F. Cannistra" w:date="2018-12-17T10:13:00Z">
        <w:r w:rsidR="00B652DB">
          <w:rPr>
            <w:rFonts w:ascii="Times New Roman" w:hAnsi="Times New Roman" w:cs="Times New Roman"/>
            <w:noProof/>
          </w:rPr>
          <w:t>(</w:t>
        </w:r>
      </w:ins>
      <w:r w:rsidR="00B652DB" w:rsidRPr="00B652DB">
        <w:rPr>
          <w:rFonts w:ascii="Times New Roman" w:hAnsi="Times New Roman" w:cs="Times New Roman"/>
          <w:noProof/>
        </w:rPr>
        <w:t>2018)</w:t>
      </w:r>
      <w:ins w:id="168" w:author="Anthony F. Cannistra" w:date="2018-12-17T10:13:00Z">
        <w:r w:rsidR="00B652DB">
          <w:rPr>
            <w:rFonts w:ascii="Times New Roman" w:hAnsi="Times New Roman" w:cs="Times New Roman"/>
          </w:rPr>
          <w:fldChar w:fldCharType="end"/>
        </w:r>
      </w:ins>
      <w:del w:id="169" w:author="Anthony F. Cannistra" w:date="2018-12-17T10:13:00Z">
        <w:r w:rsidR="00AB7803" w:rsidDel="00B652DB">
          <w:rPr>
            <w:rFonts w:ascii="Times New Roman" w:hAnsi="Times New Roman" w:cs="Times New Roman"/>
          </w:rPr>
          <w:delText>Rumpf et al. (2018)</w:delText>
        </w:r>
      </w:del>
      <w:r w:rsidRPr="002F16B9">
        <w:rPr>
          <w:rFonts w:ascii="Times New Roman" w:hAnsi="Times New Roman" w:cs="Times New Roman"/>
        </w:rPr>
        <w:t xml:space="preserve"> consists of elevational range shifts for European montane plants coupled with trait data </w:t>
      </w:r>
      <w:r w:rsidRPr="002F16B9">
        <w:rPr>
          <w:rFonts w:ascii="Times New Roman" w:hAnsi="Times New Roman" w:cs="Times New Roman"/>
        </w:rPr>
        <w:lastRenderedPageBreak/>
        <w:t>derived fr</w:t>
      </w:r>
      <w:r w:rsidR="00F11717">
        <w:rPr>
          <w:rFonts w:ascii="Times New Roman" w:hAnsi="Times New Roman" w:cs="Times New Roman"/>
        </w:rPr>
        <w:t xml:space="preserve">om the TRY Plant Trait Database </w:t>
      </w:r>
      <w:r w:rsidRPr="002F16B9">
        <w:rPr>
          <w:rFonts w:ascii="Times New Roman" w:hAnsi="Times New Roman" w:cs="Times New Roman"/>
        </w:rPr>
        <w:t>(</w:t>
      </w:r>
      <w:ins w:id="170" w:author="Anthony F. Cannistra" w:date="2018-12-17T10:14: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{"citationItems":[{"id":"ITEM-1","itemData":{"DOI":"10.1111/j.1365-2486.2011.02451.x","ISSN":"13541013","abstract":"Abstract Plant traits ? the morphological, anatomical, physiological, biochemical and phenological characteristics of plants and their organs ? determine how primary producers respond to environmental factors, affect other trophic levels, influence ecosystem processes and services and provide a link from species richness to ecosystem functional diversity. Trait data thus represent the raw material for a wide range of research from evolutionary biology, community and functional ecology to biogeography. Here we present the global database initiative named TRY, which has united a wide range of the plant trait research community worldwide and gained an unprecedented buy-in of trait data: so far 93 trait databases have been contributed. The data repository currently contains almost three million trait entries for 69?000 out of the world's 300?000 plant species, with a focus on 52 groups of traits characterizing the vegetative and regeneration stages of the plant life cycle, including growth, dispersal, establishment and persistence. A first data analysis shows that most plant traits are approximately log-normally distributed, with widely differing ranges of variation across traits. Most trait variation is between species (interspecific), but significant intraspecific variation is also documented, up to 40% of the overall variation. Plant functional types (PFTs), as commonly used in vegetation models, capture a substantial fraction of the observed variation ? but for several traits most variation occurs within PFTs, up to 75% of the overall variation. In the context of vegetation models these traits would better be represented by state variables rather than fixed parameter values. The improved availability of plant trait data in the unified global database is expected to support a paradigm shift from species to trait-based ecology, offer new opportunities for synthetic plant trait research and enable a more realistic and empirically grounded representation of terrestrial vegetation in Earth system models.","author":[{"dropping-particle":"","family":"Kattge","given":"J.","non-dropping-particle":"","parse-names":false,"suffix":""},{"dropping-particle":"","family":"Díaz","given":"S.","non-dropping-particle":"","parse-names":false,"suffix":""},{"dropping-particle":"","family":"Lavorel","given":"S.","non-dropping-particle":"","parse-names":false,"suffix":""},{"dropping-particle":"","family":"Prentice","given":"I. C.","non-dropping-particle":"","parse-names":false,"suffix":""},{"dropping-particle":"","family":"Leadley","given":"P.","non-dropping-particle":"","parse-names":false,"suffix":""},{"dropping-particle":"","family":"Bönisch","given":"G.","non-dropping-particle":"","parse-names":false,"suffix":""},{"dropping-particle":"","family":"Garnier","given":"E","non-dropping-particle":"","parse-names":false,"suffix":""},{"dropping-particle":"","family":"Westoby","given":"M","non-dropping-particle":"","parse-names":false,"suffix":""},{"dropping-particle":"","family":"Reich","given":"P B","non-dropping-particle":"","parse-names":false,"suffix":""},{"dropping-particle":"","family":"Wright","given":"I. J","non-dropping-particle":"","parse-names":false,"suffix":""},{"dropping-particle":"","family":"Cornelissen","given":"J H C","non-dropping-particle":"","parse-names":false,"suffix":""},{"dropping-particle":"","family":"Violle","given":"C","non-dropping-particle":"","parse-names":false,"suffix":""},{"dropping-particle":"","family":"Harrison","given":"S P","non-dropping-particle":"","parse-names":false,"suffix":""},{"dropping-particle":"","family":"Bodegom","given":"P M","non-dropping-particle":"Van","parse-names":false,"suffix":""},{"dropping-particle":"","family":"Reichstein","given":"M","non-dropping-particle":"","parse-names":false,"suffix":""},{"dropping-particle":"","family":"Enquist","given":"B J","non-dropping-particle":"","parse-names":false,"suffix":""},{"dropping-particle":"","family":"Soudzilovskaia","given":"N A","non-dropping-particle":"","parse-names":false,"suffix":""},{"dropping-particle":"","family":"Ackerly","given":"D D","non-dropping-particle":"","parse-names":false,"suffix":""},{"dropping-particle":"","family":"Anand","given":"M","non-dropping-particle":"","parse-names":false,"suffix":""},{"dropping-particle":"","family":"Atkin","given":"O","non-dropping-particle":"","parse-names":false,"suffix":""},{"dropping-particle":"","family":"Bahn","given":"M","non-dropping-particle":"","parse-names":false,"suffix":""},{"dropping-particle":"","family":"Baker","given":"T R","non-dropping-particle":"","parse-names":false,"suffix":""},{"dropping-particle":"","family":"Baldocchi","given":"D","non-dropping-particle":"","parse-names":false,"suffix":""},{"dropping-particle":"","family":"Bekker","given":"R","non-dropping-particle":"","parse-names":false,"suffix":""},{"dropping-particle":"","family":"Blanco","given":"C C","non-dropping-particle":"","parse-names":false,"suffix":""},{"dropping-particle":"","family":"Blonder","given":"B","non-dropping-particle":"","parse-names":false,"suffix":""},{"dropping-particle":"","family":"Bond","given":"W J","non-dropping-particle":"","parse-names":false,"suffix":""},{"dropping-particle":"","family":"Bradstock","given":"R","non-dropping-particle":"","parse-names":false,"suffix":""},{"dropping-particle":"","family":"Bunker","given":"D E","non-dropping-particle":"","parse-names":false,"suffix":""},{"dropping-particle":"","family":"Casanoves","given":"F","non-dropping-particle":"","parse-names":false,"suffix":""},{"dropping-particle":"","family":"Cavender-bares","given":"J","non-dropping-particle":"","parse-names":false,"suffix":""},{"dropping-particle":"","family":"Chambers","given":"J Q","non-dropping-particle":"","parse-names":false,"suffix":""},{"dropping-particle":"","family":"Chapin Iii","given":"F S","non-dropping-particle":"","parse-names":false,"suffix":""},{"dropping-particle":"","family":"Chave","given":"J","non-dropping-particle":"","parse-names":false,"suffix":""},{"dropping-particle":"","family":"Coomes","given":"D","non-dropping-particle":"","parse-names":false,"suffix":""},{"dropping-particle":"","family":"Cornwell","given":"W K","non-dropping-particle":"","parse-names":false,"suffix":""},{"dropping-particle":"","family":"Craine","given":"J M","non-dropping-particle":"","parse-names":false,"suffix":""},{"dropping-particle":"","family":"Dobrin","given":"B H","non-dropping-particle":"","parse-names":false,"suffix":""},{"dropping-particle":"","family":"Duarte","given":"L","non-dropping-particle":"","parse-names":false,"suffix":""},{"dropping-particle":"","family":"Durka","given":"W","non-dropping-particle":"","parse-names":false,"suffix":""},{"dropping-particle":"","family":"Elser","given":"J","non-dropping-particle":"","parse-names":false,"suffix":""},{"dropping-particle":"","family":"Esser","given":"G","non-dropping-particle":"","parse-names":false,"suffix":""},{"dropping-particle":"","family":"Estiarte","given":"M","non-dropping-particle":"","parse-names":false,"suffix":""},{"dropping-particle":"","family":"Fagan","given":"W F","non-dropping-particle":"","parse-names":false,"suffix":""},{"dropping-particle":"","family":"Fang","given":"J","non-dropping-particle":"","parse-names":false,"suffix":""},{"dropping-particle":"","family":"Fernández-méndez","given":"F","non-dropping-particle":"","parse-names":false,"suffix":""},{"dropping-particle":"","family":"Fidelis","given":"A","non-dropping-particle":"","parse-names":false,"suffix":""},{"dropping-particle":"","family":"Finegan","given":"B","non-dropping-particle":"","parse-names":false,"suffix":""},{"dropping-particle":"","family":"Flores","given":"O","non-dropping-particle":"","parse-names":false,"suffix":""},{"dropping-particle":"","family":"Ford","given":"H","non-dropping-particle":"","parse-names":false,"suffix":""},{"dropping-particle":"","family":"Frank","given":"D","non-dropping-particle":"","parse-names":false,"suffix":""},{"dropping-particle":"","family":"Freschet","given":"G T","non-dropping-particle":"","parse-names":false,"suffix":""},{"dropping-particle":"","family":"Fyllas","given":"N M","non-dropping-particle":"","parse-names":false,"suffix":""},{"dropping-particle":"V","family":"Gallagher","given":"R","non-dropping-particle":"","parse-names":false,"suffix":""},{"dropping-particle":"","family":"Green","given":"W A","non-dropping-particle":"","parse-names":false,"suffix":""},{"dropping-particle":"","family":"Gutierrez","given":"a G","non-dropping-particle":"","parse-names":false,"suffix":""},{"dropping-particle":"","family":"Hickler","given":"T","non-dropping-particle":"","parse-names":false,"suffix":""},{"dropping-particle":"","family":"Higgins","given":"S I","non-dropping-particle":"","parse-names":false,"suffix":""},{"dropping-particle":"","family":"Hodgson","given":"J G","non-dropping-particle":"","parse-names":false,"suffix":""},{"dropping-particle":"","family":"Jalili","given":"A","non-dropping-particle":"","parse-names":false,"suffix":""},{"dropping-particle":"","family":"Jansen","given":"S","non-dropping-particle":"","parse-names":false,"suffix":""},{"dropping-particle":"","family":"Joly","given":"C A","non-dropping-particle":"","parse-names":false,"suffix":""},{"dropping-particle":"","family":"Kerkhoff","given":"a J","non-dropping-particle":"","parse-names":false,"suffix":""},{"dropping-particle":"","family":"Kirkup","given":"D","non-dropping-particle":"","parse-names":false,"suffix":""},{"dropping-particle":"","family":"Kitajima","given":"K","non-dropping-particle":"","parse-names":false,"suffix":""},{"dropping-particle":"","family":"Kleyer","given":"M","non-dropping-particle":"","parse-names":false,"suffix":""},{"dropping-particle":"","family":"Klotz","given":"S","non-dropping-particle":"","parse-names":false,"suffix":""},{"dropping-particle":"","family":"Knops","given":"J M H","non-dropping-particle":"","parse-names":false,"suffix":""},{"dropping-particle":"","family":"Kramer","given":"K","non-dropping-particle":"","parse-names":false,"suffix":""},{"dropping-particle":"","family":"Kühn","given":"I","non-dropping-particle":"","parse-names":false,"suffix":""},{"dropping-particle":"","family":"Kurokawa","given":"H","non-dropping-particle":"","parse-names":false,"suffix":""},{"dropping-particle":"","family":"Laughlin","given":"D","non-dropping-particle":"","parse-names":false,"suffix":""},{"dropping-particle":"","family":"Lee","given":"T D","non-dropping-particle":"","parse-names":false,"suffix":""},{"dropping-particle":"","family":"Leishman","given":"M","non-dropping-particle":"","parse-names":false,"suffix":""},{"dropping-particle":"","family":"Lens","given":"F","non-dropping-particle":"","parse-names":false,"suffix":""},{"dropping-particle":"","family":"Lenz","given":"T","non-dropping-particle":"","parse-names":false,"suffix":""},{"dropping-particle":"","family":"Lewis","given":"S L","non-dropping-particle":"","parse-names":false,"suffix":""},{"dropping-particle":"","family":"Lloyd","given":"J","non-dropping-particle":"","parse-names":false,"suffix":""},{"dropping-particle":"","family":"Llusià","given":"J","non-dropping-particle":"","parse-names":false,"suffix":""},{"dropping-particle":"","family":"Louault","given":"F","non-dropping-particle":"","parse-names":false,"suffix":""},{"dropping-particle":"","family":"Ma","given":"S","non-dropping-particle":"","parse-names":false,"suffix":""},{"dropping-particle":"","family":"Mahecha","given":"M D","non-dropping-particle":"","parse-names":false,"suffix":""},{"dropping-particle":"","family":"Manning","given":"P","non-dropping-particle":"","parse-names":false,"suffix":""},{"dropping-particle":"","family":"Massad","given":"T","non-dropping-particle":"","parse-names":false,"suffix":""},{"dropping-particle":"","family":"Medlyn","given":"B E","non-dropping-particle":"","parse-names":false,"suffix":""},{"dropping-particle":"","family":"Messier","given":"J","non-dropping-particle":"","parse-names":false,"suffix":""},{"dropping-particle":"","family":"Moles","given":"a T","non-dropping-particle":"","parse-names":false,"suffix":""},{"dropping-particle":"","family":"Müller","given":"S C","non-dropping-particle":"","parse-names":false,"suffix":""},{"dropping-particle":"","family":"Nadrowski","given":"K","non-dropping-particle":"","parse-names":false,"suffix":""},{"dropping-particle":"","family":"Naeem","given":"S","non-dropping-particle":"","parse-names":false,"suffix":""},{"dropping-particle":"","family":"Niinemets","given":"Ü","non-dropping-particle":"","parse-names":false,"suffix":""},{"dropping-particle":"","family":"Nöllert","given":"S","non-dropping-particle":"","parse-names":false,"suffix":""},{"dropping-particle":"","family":"Nüske","given":"A","non-dropping-particle":"","parse-names":false,"suffix":""},{"dropping-particle":"","family":"Ogaya","given":"R","non-dropping-particle":"","parse-names":false,"suffix":""},{"dropping-particle":"","family":"Oleksyn","given":"J","non-dropping-particle":"","parse-names":false,"suffix":""},{"dropping-particle":"","family":"Onipchenko","given":"V G","non-dropping-particle":"","parse-names":false,"suffix":""},{"dropping-particle":"","family":"Onoda","given":"Y","non-dropping-particle":"","parse-names":false,"suffix":""},{"dropping-particle":"","family":"Ordoñez","given":"J","non-dropping-particle":"","parse-names":false,"suffix":""},{"dropping-particle":"","family":"Overbeck","given":"G","non-dropping-particle":"","parse-names":false,"suffix":""},{"dropping-particle":"","family":"Ozinga","given":"W A","non-dropping-particle":"","parse-names":false,"suffix":""},{"dropping-particle":"","family":"Patiño","given":"S","non-dropping-particle":"","parse-names":false,"suffix":""},{"dropping-particle":"","family":"Paula","given":"S","non-dropping-particle":"","parse-names":false,"suffix":""},{"dropping-particle":"","family":"Pausas","given":"J G","non-dropping-particle":"","parse-names":false,"suffix":""},{"dropping-particle":"","family":"Peñuelas","given":"J","non-dropping-particle":"","parse-names":false,"suffix":""},{"dropping-particle":"","family":"Phillips","given":"O L","non-dropping-particle":"","parse-names":false,"suffix":""},{"dropping-particle":"","family":"Pillar","given":"V","non-dropping-particle":"","parse-names":false,"suffix":""},{"dropping-particle":"","family":"Poorter","given":"H.","non-dropping-particle":"","parse-names":false,"suffix":""},{"dropping-particle":"","family":"Poorter","given":"L","non-dropping-particle":"","parse-names":false,"suffix":""},{"dropping-particle":"","family":"Poschlod","given":"P","non-dropping-particle":"","parse-names":false,"suffix":""},{"dropping-particle":"","family":"Prinzing","given":"A","non-dropping-particle":"","parse-names":false,"suffix":""},{"dropping-particle":"","family":"Proulx","given":"R","non-dropping-particle":"","parse-names":false,"suffix":""},{"dropping-particle":"","family":"Rammig","given":"A","non-dropping-particle":"","parse-names":false,"suffix":""},{"dropping-particle":"","family":"Reinsch","given":"S","non-dropping-particle":"","parse-names":false,"suffix":""},{"dropping-particle":"","family":"Reu","given":"B","non-dropping-particle":"","parse-names":false,"suffix":""},{"dropping-particle":"","family":"Sack","given":"L","non-dropping-particle":"","parse-names":false,"suffix":""},{"dropping-particle":"","family":"Salgado-negret","given":"B","non-dropping-particle":"","parse-names":false,"suffix":""},{"dropping-particle":"","family":"Sardans","given":"J","non-dropping-particle":"","parse-names":false,"suffix":""},{"dropping-particle":"","family":"Shiodera","given":"S","non-dropping-particle":"","parse-names":false,"suffix":""},{"dropping-particle":"","family":"Shipley","given":"B","non-dropping-particle":"","parse-names":false,"suffix":""},{"dropping-particle":"","family":"Siefert","given":"A","non-dropping-particle":"","parse-names":false,"suffix":""},{"dropping-particle":"","family":"Sosinski","given":"E","non-dropping-particle":"","parse-names":false,"suffix":""},{"dropping-particle":"","family":"Soussana","given":"J.-f.","non-dropping-particle":"","parse-names":false,"suffix":""},{"dropping-particle":"","family":"Swaine","given":"E","non-dropping-particle":"","parse-names":false,"suffix":""},{"dropping-particle":"","family":"Swenson","given":"N","non-dropping-particle":"","parse-names":false,"suffix":""},{"dropping-particle":"","family":"Thompson","given":"K","non-dropping-particle":"","parse-names":false,"suffix":""},{"dropping-particle":"","family":"Thornton","given":"P","non-dropping-particle":"","parse-names":false,"suffix":""},{"dropping-particle":"","family":"Waldram","given":"M","non-dropping-particle":"","parse-names":false,"suffix":""},{"dropping-particle":"","family":"Weiher","given":"E","non-dropping-particle":"","parse-names":false,"suffix":""},{"dropping-particle":"","family":"White","given":"M.","non-dropping-particle":"","parse-names":false,"suffix":""},{"dropping-particle":"","family":"White","given":"S","non-dropping-particle":"","parse-names":false,"suffix":""},{"dropping-particle":"","family":"Wright","given":"S J","non-dropping-particle":"","parse-names":false,"suffix":""},{"dropping-particle":"","family":"Yguel","given":"B","non-dropping-particle":"","parse-names":false,"suffix":""},{"dropping-particle":"","family":"Zaehle","given":"S","non-dropping-particle":"","parse-names":false,"suffix":""},{"dropping-particle":"","family":"Zanne","given":"a E","non-dropping-particle":"","parse-names":false,"suffix":""},{"dropping-particle":"","family":"Wirth","given":"C","non-dropping-particle":"","parse-names":false,"suffix":""}],"container-title":"Global Change Biology","id":"ITEM-1","issue":"9","issued":{"date-parts":[["2011","9","26"]]},"note":"doi: 10.1111/j.1365-2486.2011.02451.x","page":"2905-2935","publisher":"Wiley/Blackwell (10.1111)","title":"TRY - a global database of plant traits","type":"article-journal","volume":"17"},"uris":["http://www.mendeley.com/documents/?uuid=f71df096-f1cb-4b39-a2ec-04974b4a927c"]}],"mendeley":{"formattedCitation":"(Kattge et al., 2011)","manualFormatting":"Kattge et al., 2011","plainTextFormattedCitation":"(Kattge et al., 2011)","previouslyFormattedCitation":"(Kattge et al., 2011)"},"properties":{"noteIndex":0},"schema":"https://github.com/citation-style-language/schema/raw/master/csl-citation.json"}</w:instrText>
      </w:r>
      <w:r w:rsidR="00CF58A7">
        <w:rPr>
          <w:rFonts w:ascii="Times New Roman" w:hAnsi="Times New Roman" w:cs="Times New Roman"/>
        </w:rPr>
        <w:fldChar w:fldCharType="separate"/>
      </w:r>
      <w:del w:id="171" w:author="Anthony F. Cannistra" w:date="2018-12-17T10:15: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Kattge et al., 2011</w:t>
      </w:r>
      <w:del w:id="172" w:author="Anthony F. Cannistra" w:date="2018-12-17T10:15:00Z">
        <w:r w:rsidR="00CF58A7" w:rsidRPr="00CF58A7" w:rsidDel="00CF58A7">
          <w:rPr>
            <w:rFonts w:ascii="Times New Roman" w:hAnsi="Times New Roman" w:cs="Times New Roman"/>
            <w:noProof/>
          </w:rPr>
          <w:delText>)</w:delText>
        </w:r>
      </w:del>
      <w:ins w:id="173" w:author="Anthony F. Cannistra" w:date="2018-12-17T10:14:00Z">
        <w:r w:rsidR="00CF58A7">
          <w:rPr>
            <w:rFonts w:ascii="Times New Roman" w:hAnsi="Times New Roman" w:cs="Times New Roman"/>
          </w:rPr>
          <w:fldChar w:fldCharType="end"/>
        </w:r>
      </w:ins>
      <w:del w:id="174" w:author="Anthony F. Cannistra" w:date="2018-12-17T10:14:00Z">
        <w:r w:rsidR="00F11717" w:rsidDel="00CF58A7">
          <w:rPr>
            <w:rFonts w:ascii="Times New Roman" w:hAnsi="Times New Roman" w:cs="Times New Roman"/>
          </w:rPr>
          <w:delText>Kattge et al., 2011</w:delText>
        </w:r>
      </w:del>
      <w:r w:rsidR="00F11717">
        <w:rPr>
          <w:rFonts w:ascii="Times New Roman" w:hAnsi="Times New Roman" w:cs="Times New Roman"/>
        </w:rPr>
        <w:t xml:space="preserve">; </w:t>
      </w:r>
      <w:r w:rsidR="00867D76" w:rsidRPr="00867D76">
        <w:rPr>
          <w:rFonts w:ascii="Times New Roman" w:hAnsi="Times New Roman" w:cs="Times New Roman"/>
        </w:rPr>
        <w:t>https://www.try-db.org)</w:t>
      </w:r>
      <w:r w:rsidR="00867D76">
        <w:rPr>
          <w:rFonts w:ascii="Times New Roman" w:hAnsi="Times New Roman" w:cs="Times New Roman"/>
        </w:rPr>
        <w:t xml:space="preserve"> and other </w:t>
      </w:r>
      <w:commentRangeStart w:id="175"/>
      <w:commentRangeStart w:id="176"/>
      <w:r w:rsidR="00867D76">
        <w:rPr>
          <w:rFonts w:ascii="Times New Roman" w:hAnsi="Times New Roman" w:cs="Times New Roman"/>
        </w:rPr>
        <w:t>databases</w:t>
      </w:r>
      <w:commentRangeEnd w:id="175"/>
      <w:commentRangeEnd w:id="176"/>
      <w:r w:rsidR="00634D67">
        <w:rPr>
          <w:rStyle w:val="CommentReference"/>
        </w:rPr>
        <w:commentReference w:id="175"/>
      </w:r>
      <w:ins w:id="177" w:author="Anthony F. Cannistra" w:date="2018-12-11T10:43:00Z">
        <w:r w:rsidR="0096524D">
          <w:rPr>
            <w:rFonts w:ascii="Times New Roman" w:hAnsi="Times New Roman" w:cs="Times New Roman"/>
          </w:rPr>
          <w:t xml:space="preserve"> (e.g.</w:t>
        </w:r>
      </w:ins>
      <w:ins w:id="178" w:author="Anthony F. Cannistra" w:date="2018-12-17T10:15:00Z">
        <w:r w:rsidR="00CF58A7">
          <w:rPr>
            <w:rFonts w:ascii="Times New Roman" w:hAnsi="Times New Roman" w:cs="Times New Roman"/>
          </w:rPr>
          <w:t xml:space="preserve"> </w:t>
        </w:r>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{"citationItems":[{"id":"ITEM-1","itemData":{"DOI":"10.1111/geb.12821","ISSN":"1466-822X","abstract":"Abstract Motivation The Tundra Trait Team (TTT) database includes field-based measurements of key traits related to plant form and function at multiple sites across the tundra biome. This dataset can be used to address theoretical questions about plant strategy and trade-offs, trait?environment relationships and environmental filtering, and trait variation across spatial scales, to validate satellite data, and to inform Earth system model parameters. Main types of variable contained The database contains 91,970 measurements of 18 plant traits. The most frequently measured traits (&gt; 1,000 observations each) include plant height, leaf area, specific leaf area, leaf fresh and dry mass, leaf dry matter content, leaf nitrogen, carbon and phosphorus content, leaf C:N and N:P, seed mass, and stem specific density. Spatial location and grain Measurements were collected in tundra habitats in both the Northern and Southern Hemispheres, including Arctic sites in Alaska, Canada, Greenland, Fennoscandia and Siberia, alpine sites in the European Alps, Colorado Rockies, Caucasus, Ural Mountains, Pyrenees, Australian Alps, and Central Otago Mountains (New Zealand), and sub-Antarctic Marion Island. More than 99% of observations are georeferenced. Time period and grain All data were collected between 1964 and 2018. A small number of sites have repeated trait measurements at two or more time periods. Major taxa and level of measurement Trait measurements were made on 978 terrestrial vascular plant species growing in tundra habitats. Most observations are on individuals (86%), while the remainder represent plot or site means or maximums per species. Software format csv file and GitHub repository with data cleaning scripts in R; contribution to TRY plant trait database (www.try-db.org) to be included in the next version release.","author":[{"dropping-particle":"","family":"Bjorkman","given":"Anne D","non-dropping-particle":"","parse-names":false,"suffix":""},{"dropping-particle":"","family":"Myers-Smith","given":"Isla H","non-dropping-particle":"","parse-names":false,"suffix":""},{"dropping-particle":"","family":"Elmendorf","given":"Sarah C","non-dropping-particle":"","parse-names":false,"suffix":""},{"dropping-particle":"","family":"Normand","given":"Signe","non-dropping-particle":"","parse-names":false,"suffix":""},{"dropping-particle":"","family":"Thomas","given":"Haydn J D","non-dropping-particle":"","parse-names":false,"suffix":""},{"dropping-particle":"","family":"Alatalo","given":"Juha M","non-dropping-particle":"","parse-names":false,"suffix":""},{"dropping-particle":"","family":"Alexander","given":"Heather","non-dropping-particle":"","parse-names":false,"suffix":""},{"dropping-particle":"","family":"Anadon-Rosell","given":"Alba","non-dropping-particle":"","parse-names":false,"suffix":""},{"dropping-particle":"","family":"Angers-Blondin","given":"Sandra","non-dropping-particle":"","parse-names":false,"suffix":""},{"dropping-particle":"","family":"Bai","given":"Yang","non-dropping-particle":"","parse-names":false,"suffix":""},{"dropping-particle":"","family":"Baruah","given":"Gaurav","non-dropping-particle":"","parse-names":false,"suffix":""},{"dropping-particle":"","family":"Beest","given":"Mariska","non-dropping-particle":"te","parse-names":false,"suffix":""},{"dropping-particle":"","family":"Berner","given":"Logan","non-dropping-particle":"","parse-names":false,"suffix":""},{"dropping-particle":"","family":"Björk","given":"Robert G","non-dropping-particle":"","parse-names":false,"suffix":""},{"dropping-particle":"","family":"Blok","given":"Daan","non-dropping-particle":"","parse-names":false,"suffix":""},{"dropping-particle":"","family":"Bruelheide","given":"Helge","non-dropping-particle":"","parse-names":false,"suffix":""},{"dropping-particle":"","family":"Buchwal","given":"Agata","non-dropping-particle":"","parse-names":false,"suffix":""},{"dropping-particle":"","family":"Buras","given":"Allan","non-dropping-particle":"","parse-names":false,"suffix":""},{"dropping-particle":"","family":"Carbognani","given":"Michele","non-dropping-particle":"","parse-names":false,"suffix":""},{"dropping-particle":"","family":"Christie","given":"Katherine","non-dropping-particle":"","parse-names":false,"suffix":""},{"dropping-particle":"","family":"Collier","given":"Laura S","non-dropping-particle":"","parse-names":false,"suffix":""},{"dropping-particle":"","family":"Cooper","given":"Elisabeth J","non-dropping-particle":"","parse-names":false,"suffix":""},{"dropping-particle":"","family":"Cornelissen","given":"J Hans C","non-dropping-particle":"","parse-names":false,"suffix":""},{"dropping-particle":"","family":"Dickinson","given":"Katharine J M","non-dropping-particle":"","parse-names":false,"suffix":""},{"dropping-particle":"","family":"Dullinger","given":"Stefan","non-dropping-particle":"","parse-names":false,"suffix":""},{"dropping-particle":"","family":"Elberling","given":"Bo","non-dropping-particle":"","parse-names":false,"suffix":""},{"dropping-particle":"","family":"Eskelinen","given":"Anu","non-dropping-particle":"","parse-names":false,"suffix":""},{"dropping-particle":"","family":"Forbes","given":"Bruce C","non-dropping-particle":"","parse-names":false,"suffix":""},{"dropping-particle":"","family":"Frei","given":"Esther R","non-dropping-particle":"","parse-names":false,"suffix":""},{"dropping-particle":"","family":"Iturrate-Garcia","given":"Maitane","non-dropping-particle":"","parse-names":false,"suffix":""},{"dropping-particle":"","family":"Good","given":"Megan K","non-dropping-particle":"","parse-names":false,"suffix":""},{"dropping-particle":"","family":"Grau","given":"Oriol","non-dropping-particle":"","parse-names":false,"suffix":""},{"dropping-particle":"","family":"Green","given":"Peter","non-dropping-particle":"","parse-names":false,"suffix":""},{"dropping-particle":"","family":"Greve","given":"Michelle","non-dropping-particle":"","parse-names":false,"suffix":""},{"dropping-particle":"","family":"Grogan","given":"Paul","non-dropping-particle":"","parse-names":false,"suffix":""},{"dropping-particle":"","family":"Haider","given":"Sylvia","non-dropping-particle":"","parse-names":false,"suffix":""},{"dropping-particle":"","family":"Hájek","given":"Tomáš","non-dropping-particle":"","parse-names":false,"suffix":""},{"dropping-particle":"","family":"Hallinger","given":"Martin","non-dropping-particle":"","parse-names":false,"suffix":""},{"dropping-particle":"","family":"Happonen","given":"Konsta","non-dropping-particle":"","parse-names":false,"suffix":""},{"dropping-particle":"","family":"Harper","given":"Karen A","non-dropping-particle":"","parse-names":false,"suffix":""},{"dropping-particle":"","family":"Heijmans","given":"Monique M P D","non-dropping-particle":"","parse-names":false,"suffix":""},{"dropping-particle":"","family":"Henry","given":"Gregory H R","non-dropping-particle":"","parse-names":false,"suffix":""},{"dropping-particle":"","family":"Hermanutz","given":"Luise","non-dropping-particle":"","parse-names":false,"suffix":""},{"dropping-particle":"","family":"Hewitt","given":"Rebecca E","non-dropping-particle":"","parse-names":false,"suffix":""},{"dropping-particle":"","family":"Hollister","given":"Robert D","non-dropping-particle":"","parse-names":false,"suffix":""},{"dropping-particle":"","family":"Hudson","given":"James","non-dropping-particle":"","parse-names":false,"suffix":""},{"dropping-particle":"","family":"Hülber","given":"Karl","non-dropping-particle":"","parse-names":false,"suffix":""},{"dropping-particle":"","family":"Iversen","given":"Colleen M","non-dropping-particle":"","parse-names":false,"suffix":""},{"dropping-particle":"","family":"Jaroszynska","given":"Francesca","non-dropping-particle":"","parse-names":false,"suffix":""},{"dropping-particle":"","family":"Jiménez-Alfaro","given":"Borja","non-dropping-particle":"","parse-names":false,"suffix":""},{"dropping-particle":"","family":"Johnstone","given":"Jill","non-dropping-particle":"","parse-names":false,"suffix":""},{"dropping-particle":"","family":"Jorgensen","given":"Rasmus Halfdan","non-dropping-particle":"","parse-names":false,"suffix":""},{"dropping-particle":"","family":"Kaarlejärvi","given":"Elina","non-dropping-particle":"","parse-names":false,"suffix":""},{"dropping-particle":"","family":"Klady","given":"Rebecca","non-dropping-particle":"","parse-names":false,"suffix":""},{"dropping-particle":"","family":"Klimešová","given":"Jitka","non-dropping-particle":"","parse-names":false,"suffix":""},{"dropping-particle":"","family":"Korsten","given":"Annika","non-dropping-particle":"","parse-names":false,"suffix":""},{"dropping-particle":"","family":"Kuleza","given":"Sara","non-dropping-particle":"","parse-names":false,"suffix":""},{"dropping-particle":"","family":"Kulonen","given":"Aino","non-dropping-particle":"","parse-names":false,"suffix":""},{"dropping-particle":"","family":"Lamarque","given":"Laurent J","non-dropping-particle":"","parse-names":false,"suffix":""},{"dropping-particle":"","family":"Lantz","given":"Trevor","non-dropping-particle":"","parse-names":false,"suffix":""},{"dropping-particle":"","family":"Lavalle","given":"Amanda","non-dropping-particle":"","parse-names":false,"suffix":""},{"dropping-particle":"","family":"Lembrechts","given":"Jonas J","non-dropping-particle":"","parse-names":false,"suffix":""},{"dropping-particle":"","family":"Lévesque","given":"Esther","non-dropping-particle":"","parse-names":false,"suffix":""},{"dropping-particle":"","family":"Little","given":"Chelsea J","non-dropping-particle":"","parse-names":false,"suffix":""},{"dropping-particle":"","family":"Luoto","given":"Miska","non-dropping-particle":"","parse-names":false,"suffix":""},{"dropping-particle":"","family":"Macek","given":"Petr","non-dropping-particle":"","parse-names":false,"suffix":""},{"dropping-particle":"","family":"Mack","given":"Michelle C","non-dropping-particle":"","parse-names":false,"suffix":""},{"dropping-particle":"","family":"Mathakutha","given":"Rabia","non-dropping-particle":"","parse-names":false,"suffix":""},{"dropping-particle":"","family":"Michelsen","given":"Anders","non-dropping-particle":"","parse-names":false,"suffix":""},{"dropping-particle":"","family":"Milbau","given":"Ann","non-dropping-particle":"","parse-names":false,"suffix":""},{"dropping-particle":"","family":"Molau","given":"Ulf","non-dropping-particle":"","parse-names":false,"suffix":""},{"dropping-particle":"","family":"Morgan","given":"John W","non-dropping-particle":"","parse-names":false,"suffix":""},{"dropping-particle":"","family":"Mörsdorf","given":"Martin Alfons","non-dropping-particle":"","parse-names":false,"suffix":""},{"dropping-particle":"","family":"Nabe-Nielsen","given":"Jacob","non-dropping-particle":"","parse-names":false,"suffix":""},{"dropping-particle":"","family":"Nielsen","given":"Sigrid Schøler","non-dropping-particle":"","parse-names":false,"suffix":""},{"dropping-particle":"","family":"Ninot","given":"Josep M","non-dropping-particle":"","parse-names":false,"suffix":""},{"dropping-particle":"","family":"Oberbauer","given":"Steven F","non-dropping-particle":"","parse-names":false,"suffix":""},{"dropping-particle":"","family":"Olofsson","given":"Johan","non-dropping-particle":"","parse-names":false,"suffix":""},{"dropping-particle":"","family":"Onipchenko","given":"Vladimir G","non-dropping-particle":"","parse-names":false,"suffix":""},{"dropping-particle":"","family":"Petraglia","given":"Alessandro","non-dropping-particle":"","parse-names":false,"suffix":""},{"dropping-particle":"","family":"Pickering","given":"Catherine","non-dropping-particle":"","parse-names":false,"suffix":""},{"dropping-particle":"","family":"Prevéy","given":"Janet S","non-dropping-particle":"","parse-names":false,"suffix":""},{"dropping-particle":"","family":"Rixen","given":"Christian","non-dropping-particle":"","parse-names":false,"suffix":""},{"dropping-particle":"","family":"Rumpf","given":"Sabine B","non-dropping-particle":"","parse-names":false,"suffix":""},{"dropping-particle":"","family":"Schaepman-Strub","given":"Gabriela","non-dropping-particle":"","parse-names":false,"suffix":""},{"dropping-particle":"","family":"Semenchuk","given":"Philipp","non-dropping-particle":"","parse-names":false,"suffix":""},{"dropping-particle":"","family":"Shetti","given":"Rohan","non-dropping-particle":"","parse-names":false,"suffix":""},{"dropping-particle":"","family":"Soudzilovskaia","given":"Nadejda A","non-dropping-particle":"","parse-names":false,"suffix":""},{"dropping-particle":"","family":"Spasojevic","given":"Marko J","non-dropping-particle":"","parse-names":false,"suffix":""},{"dropping-particle":"","family":"Speed","given":"James David Mervyn","non-dropping-particle":"","parse-names":false,"suffix":""},{"dropping-particle":"","family":"Street","given":"Lorna E","non-dropping-particle":"","parse-names":false,"suffix":""},{"dropping-particle":"","family":"Suding","given":"Katharine","non-dropping-particle":"","parse-names":false,"suffix":""},{"dropping-particle":"","family":"Tape","given":"Ken D","non-dropping-particle":"","parse-names":false,"suffix":""},{"dropping-particle":"","family":"Tomaselli","given":"Marcello","non-dropping-particle":"","parse-names":false,"suffix":""},{"dropping-particle":"","family":"Trant","given":"Andrew","non-dropping-particle":"","parse-names":false,"suffix":""},{"dropping-particle":"","family":"Treier","given":"Urs A","non-dropping-particle":"","parse-names":false,"suffix":""},{"dropping-particle":"","family":"Tremblay","given":"Jean-Pierre","non-dropping-particle":"","parse-names":false,"suffix":""},{"dropping-particle":"","family":"Tremblay","given":"Maxime","non-dropping-particle":"","parse-names":false,"suffix":""},{"dropping-particle":"","family":"Venn","given":"Susanna","non-dropping-particle":"","parse-names":false,"suffix":""},{"dropping-particle":"","family":"Virkkala","given":"Anna-Maria","non-dropping-particle":"","parse-names":false,"suffix":""},{"dropping-particle":"","family":"Vowles","given":"Tage","non-dropping-particle":"","parse-names":false,"suffix":""},{"dropping-particle":"","family":"Weijers","given":"Stef","non-dropping-particle":"","parse-names":false,"suffix":""},{"dropping-particle":"","family":"Wilmking","given":"Martin","non-dropping-particle":"","parse-names":false,"suffix":""},{"dropping-particle":"","family":"Wipf","given":"Sonja","non-dropping-particle":"","parse-names":false,"suffix":""},{"dropping-particle":"","family":"Zamin","given":"Tara","non-dropping-particle":"","parse-names":false,"suffix":""}],"container-title":"Global Ecology and Biogeography","id":"ITEM-1","issue":"12","issued":{"date-parts":[["2018","10","22"]]},"note":"doi: 10.1111/geb.12821","page":"1402-1411","publisher":"John Wiley &amp; Sons, Ltd (10.1111)","title":"Tundra Trait Team: A database of plant traits spanning the tundra biome","type":"article-journal","volume":"27"},"uris":["http://www.mendeley.com/documents/?uuid=9371e6d4-7b4a-4237-9a51-1238475319d3"]}],"mendeley":{"formattedCitation":"(Bjorkman et al., 2018)","manualFormatting":"Bjorkman et al., 2018","plainTextFormattedCitation":"(Bjorkman et al., 2018)","previouslyFormattedCitation":"(Bjorkman et al., 2018)"},"properties":{"noteIndex":0},"schema":"https://github.com/citation-style-language/schema/raw/master/csl-citation.json"}</w:instrText>
      </w:r>
      <w:r w:rsidR="00CF58A7">
        <w:rPr>
          <w:rFonts w:ascii="Times New Roman" w:hAnsi="Times New Roman" w:cs="Times New Roman"/>
        </w:rPr>
        <w:fldChar w:fldCharType="separate"/>
      </w:r>
      <w:del w:id="179" w:author="Anthony F. Cannistra" w:date="2018-12-17T10:15: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Bjorkman et al., 2018</w:t>
      </w:r>
      <w:del w:id="180" w:author="Anthony F. Cannistra" w:date="2018-12-17T10:15:00Z">
        <w:r w:rsidR="00CF58A7" w:rsidRPr="00CF58A7" w:rsidDel="00CF58A7">
          <w:rPr>
            <w:rFonts w:ascii="Times New Roman" w:hAnsi="Times New Roman" w:cs="Times New Roman"/>
            <w:noProof/>
          </w:rPr>
          <w:delText>)</w:delText>
        </w:r>
      </w:del>
      <w:ins w:id="181" w:author="Anthony F. Cannistra" w:date="2018-12-17T10:15:00Z">
        <w:r w:rsidR="00CF58A7">
          <w:rPr>
            <w:rFonts w:ascii="Times New Roman" w:hAnsi="Times New Roman" w:cs="Times New Roman"/>
          </w:rPr>
          <w:fldChar w:fldCharType="end"/>
        </w:r>
      </w:ins>
      <w:ins w:id="182" w:author="Anthony F. Cannistra" w:date="2018-12-11T10:43:00Z">
        <w:r w:rsidR="0096524D">
          <w:rPr>
            <w:rFonts w:ascii="Times New Roman" w:hAnsi="Times New Roman" w:cs="Times New Roman"/>
          </w:rPr>
          <w:t>)</w:t>
        </w:r>
      </w:ins>
      <w:r w:rsidR="00A35ACE">
        <w:rPr>
          <w:rStyle w:val="CommentReference"/>
        </w:rPr>
        <w:commentReference w:id="176"/>
      </w:r>
      <w:r w:rsidRPr="002F16B9">
        <w:rPr>
          <w:rFonts w:ascii="Times New Roman" w:hAnsi="Times New Roman" w:cs="Times New Roman"/>
        </w:rPr>
        <w:t xml:space="preserve">. The fourth database was created by pairing estimates of </w:t>
      </w:r>
      <w:r w:rsidR="00D52972">
        <w:rPr>
          <w:rFonts w:ascii="Times New Roman" w:hAnsi="Times New Roman" w:cs="Times New Roman"/>
        </w:rPr>
        <w:t xml:space="preserve">latitudinal </w:t>
      </w:r>
      <w:r w:rsidRPr="002F16B9">
        <w:rPr>
          <w:rFonts w:ascii="Times New Roman" w:hAnsi="Times New Roman" w:cs="Times New Roman"/>
        </w:rPr>
        <w:t xml:space="preserve">range shifts from coastal North American marine fish surveys </w:t>
      </w:r>
      <w:ins w:id="183" w:author="Anthony F. Cannistra" w:date="2018-12-17T10:15: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{"citationItems":[{"id":"ITEM-1","itemData":{"DOI":"10.1126/science.1239352","ISSN":"0036-8075","abstract":"Early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&amp;gt;350 marine taxa, they found that climate velocity was a much better predictor of patterns of change than individual species{\\textquoteright} characteristics or life histories. The findings suggest that responses to climate change largely track changes in local conditions.Organisms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velocity{\\textemdash}the rate and direction that climate shifts across the landscape{\\textemdash}can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velocities.","author":[{"dropping-particle":"","family":"Pinsky","given":"Malin L","non-dropping-particle":"","parse-names":false,"suffix":""},{"dropping-particle":"","family":"Worm","given":"Boris","non-dropping-particle":"","parse-names":false,"suffix":""},{"dropping-particle":"","family":"Fogarty","given":"Michael J","non-dropping-particle":"","parse-names":false,"suffix":""},{"dropping-particle":"","family":"Sarmiento","given":"Jorge L","non-dropping-particle":"","parse-names":false,"suffix":""},{"dropping-particle":"","family":"Levin","given":"Simon A","non-dropping-particle":"","parse-names":false,"suffix":""}],"container-title":"Science","id":"ITEM-1","issue":"6151","issued":{"date-parts":[["2013"]]},"page":"1239-1242","publisher":"American Association for the Advancement of Science","title":"Marine Taxa Track Local Climate Velocities","type":"article-journal","volume":"341"},"uris":["http://www.mendeley.com/documents/?uuid=618ebe19-9d7b-4d6b-bf5d-3d5c50b1ba9c"]}],"mendeley":{"formattedCitation":"(Pinsky, Worm, Fogarty, Sarmiento, &amp; Levin, 2013)","plainTextFormattedCitation":"(Pinsky, Worm, Fogarty, Sarmiento, &amp; Levin, 2013)","previouslyFormattedCitation":"(Pinsky, Worm, Fogarty, Sarmiento, &amp; Levin, 2013)"},"properties":{"noteIndex":0},"schema":"https://github.com/citation-style-language/schema/raw/master/csl-citation.json"}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(Pinsky, Worm, Fogarty, Sarmiento, &amp; Levin, 2013)</w:t>
      </w:r>
      <w:ins w:id="184" w:author="Anthony F. Cannistra" w:date="2018-12-17T10:15:00Z">
        <w:r w:rsidR="00CF58A7">
          <w:rPr>
            <w:rFonts w:ascii="Times New Roman" w:hAnsi="Times New Roman" w:cs="Times New Roman"/>
          </w:rPr>
          <w:fldChar w:fldCharType="end"/>
        </w:r>
      </w:ins>
      <w:del w:id="185" w:author="Anthony F. Cannistra" w:date="2018-12-17T10:15:00Z">
        <w:r w:rsidRPr="002F16B9" w:rsidDel="00CF58A7">
          <w:rPr>
            <w:rFonts w:ascii="Times New Roman" w:hAnsi="Times New Roman" w:cs="Times New Roman"/>
          </w:rPr>
          <w:delText>(Pinsky et al., 2013)</w:delText>
        </w:r>
      </w:del>
      <w:r w:rsidRPr="002F16B9">
        <w:rPr>
          <w:rFonts w:ascii="Times New Roman" w:hAnsi="Times New Roman" w:cs="Times New Roman"/>
        </w:rPr>
        <w:t xml:space="preserve"> with functional trait data in </w:t>
      </w:r>
      <w:proofErr w:type="spellStart"/>
      <w:r w:rsidRPr="002F16B9">
        <w:rPr>
          <w:rFonts w:ascii="Times New Roman" w:hAnsi="Times New Roman" w:cs="Times New Roman"/>
        </w:rPr>
        <w:t>Fishbase</w:t>
      </w:r>
      <w:proofErr w:type="spellEnd"/>
      <w:r w:rsidRPr="002F16B9">
        <w:rPr>
          <w:rFonts w:ascii="Times New Roman" w:hAnsi="Times New Roman" w:cs="Times New Roman"/>
        </w:rPr>
        <w:t xml:space="preserve"> (</w:t>
      </w:r>
      <w:r w:rsidR="00C236D0">
        <w:fldChar w:fldCharType="begin"/>
      </w:r>
      <w:r w:rsidR="00C236D0">
        <w:instrText xml:space="preserve"> HYPERLINK "https://www.fishbase.org" </w:instrText>
      </w:r>
      <w:r w:rsidR="00C236D0">
        <w:fldChar w:fldCharType="separate"/>
      </w:r>
      <w:r w:rsidRPr="002F16B9">
        <w:rPr>
          <w:rStyle w:val="Hyperlink"/>
          <w:rFonts w:ascii="Times New Roman" w:hAnsi="Times New Roman" w:cs="Times New Roman"/>
        </w:rPr>
        <w:t>https://www.fishbase.org</w:t>
      </w:r>
      <w:r w:rsidR="00C236D0">
        <w:rPr>
          <w:rStyle w:val="Hyperlink"/>
          <w:rFonts w:ascii="Times New Roman" w:hAnsi="Times New Roman" w:cs="Times New Roman"/>
        </w:rPr>
        <w:fldChar w:fldCharType="end"/>
      </w:r>
      <w:r w:rsidRPr="002F16B9">
        <w:rPr>
          <w:rFonts w:ascii="Times New Roman" w:hAnsi="Times New Roman" w:cs="Times New Roman"/>
        </w:rPr>
        <w:t xml:space="preserve">, </w:t>
      </w:r>
      <w:ins w:id="186" w:author="Anthony F. Cannistra" w:date="2018-12-17T10:16: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uthor":[{"dropping-particle":"","family":"Froese","given":"Rainer","non-dropping-particle":"","parse-names":false,"suffix":""},{"dropping-particle":"","family":"Pauly","given":"Daniel","non-dropping-particle":"","parse-names":false,"suffix":""}],"id":"ITEM-1","issued":{"date-parts":[["2010"]]},"publisher":"Fisheries Centre, University of British Columbia","title":"FishBase","type":"article"},"uris":["http://www.mendeley.com/documents/?uuid=498e3040-3201-43cd-8ae6-01fad4c02634"]}],"mendeley":{"formattedCitation":"(Froese &amp; Pauly, 2010)","manualFormatting":"Froese &amp; Pauly, 2010","plainTextFormattedCitation":"(Froese &amp; Pauly, 2010)","previouslyFormattedCitation":"(Froese &amp; Pauly, 2010)"},"properties":{"noteIndex":0},"schema":"https://github.com/citation-style-language/schema/raw/master/csl-citation.json"}</w:instrText>
      </w:r>
      <w:r w:rsidR="00CF58A7">
        <w:rPr>
          <w:rFonts w:ascii="Times New Roman" w:hAnsi="Times New Roman" w:cs="Times New Roman"/>
        </w:rPr>
        <w:fldChar w:fldCharType="separate"/>
      </w:r>
      <w:del w:id="187" w:author="Anthony F. Cannistra" w:date="2018-12-17T10:16: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Froese &amp; Pauly, 2010</w:t>
      </w:r>
      <w:del w:id="188" w:author="Anthony F. Cannistra" w:date="2018-12-17T10:16:00Z">
        <w:r w:rsidR="00CF58A7" w:rsidRPr="00CF58A7" w:rsidDel="00CF58A7">
          <w:rPr>
            <w:rFonts w:ascii="Times New Roman" w:hAnsi="Times New Roman" w:cs="Times New Roman"/>
            <w:noProof/>
          </w:rPr>
          <w:delText>)</w:delText>
        </w:r>
      </w:del>
      <w:ins w:id="189" w:author="Anthony F. Cannistra" w:date="2018-12-17T10:16:00Z">
        <w:r w:rsidR="00CF58A7">
          <w:rPr>
            <w:rFonts w:ascii="Times New Roman" w:hAnsi="Times New Roman" w:cs="Times New Roman"/>
          </w:rPr>
          <w:fldChar w:fldCharType="end"/>
        </w:r>
      </w:ins>
      <w:del w:id="190" w:author="Anthony F. Cannistra" w:date="2018-12-17T10:16:00Z">
        <w:r w:rsidRPr="002F16B9" w:rsidDel="00CF58A7">
          <w:rPr>
            <w:rFonts w:ascii="Times New Roman" w:hAnsi="Times New Roman" w:cs="Times New Roman"/>
          </w:rPr>
          <w:delText>Froese and Pauly, 2018</w:delText>
        </w:r>
      </w:del>
      <w:r w:rsidRPr="002F16B9">
        <w:rPr>
          <w:rFonts w:ascii="Times New Roman" w:hAnsi="Times New Roman" w:cs="Times New Roman"/>
        </w:rPr>
        <w:t xml:space="preserve">). </w:t>
      </w:r>
      <w:commentRangeStart w:id="191"/>
      <w:commentRangeStart w:id="192"/>
      <w:r w:rsidR="009979E3">
        <w:rPr>
          <w:rFonts w:ascii="Times New Roman" w:hAnsi="Times New Roman" w:cs="Times New Roman"/>
        </w:rPr>
        <w:t>Each</w:t>
      </w:r>
      <w:commentRangeEnd w:id="191"/>
      <w:r w:rsidR="009979E3">
        <w:rPr>
          <w:rStyle w:val="CommentReference"/>
        </w:rPr>
        <w:commentReference w:id="191"/>
      </w:r>
      <w:commentRangeEnd w:id="192"/>
      <w:r w:rsidR="00B61D42">
        <w:rPr>
          <w:rStyle w:val="CommentReference"/>
        </w:rPr>
        <w:commentReference w:id="192"/>
      </w:r>
      <w:r w:rsidR="009979E3">
        <w:rPr>
          <w:rFonts w:ascii="Times New Roman" w:hAnsi="Times New Roman" w:cs="Times New Roman"/>
        </w:rPr>
        <w:t xml:space="preserve"> dataset includes a directional range</w:t>
      </w:r>
      <w:r w:rsidR="008A2A96">
        <w:rPr>
          <w:rFonts w:ascii="Times New Roman" w:hAnsi="Times New Roman" w:cs="Times New Roman"/>
        </w:rPr>
        <w:t xml:space="preserve"> </w:t>
      </w:r>
      <w:r w:rsidR="009979E3">
        <w:rPr>
          <w:rFonts w:ascii="Times New Roman" w:hAnsi="Times New Roman" w:cs="Times New Roman"/>
        </w:rPr>
        <w:t xml:space="preserve">shift: </w:t>
      </w:r>
      <w:del w:id="193" w:author="Anthony F. Cannistra" w:date="2018-12-11T10:45:00Z">
        <w:r w:rsidR="009979E3" w:rsidDel="00EB38AC">
          <w:rPr>
            <w:rFonts w:ascii="Times New Roman" w:hAnsi="Times New Roman" w:cs="Times New Roman"/>
          </w:rPr>
          <w:delText xml:space="preserve"> </w:delText>
        </w:r>
      </w:del>
      <w:r w:rsidR="009979E3">
        <w:rPr>
          <w:rFonts w:ascii="Times New Roman" w:hAnsi="Times New Roman" w:cs="Times New Roman"/>
        </w:rPr>
        <w:t xml:space="preserve">negative values indicate shifts downward in elevation (m) for the first three datasets and equatorward in latitude (degrees) for the marine dataset. </w:t>
      </w:r>
      <w:r w:rsidRPr="002F16B9">
        <w:rPr>
          <w:rFonts w:ascii="Times New Roman" w:hAnsi="Times New Roman" w:cs="Times New Roman"/>
        </w:rPr>
        <w:t xml:space="preserve">We remove samples which are missing any </w:t>
      </w:r>
      <w:r w:rsidR="00A35ACE">
        <w:rPr>
          <w:rFonts w:ascii="Times New Roman" w:hAnsi="Times New Roman" w:cs="Times New Roman"/>
        </w:rPr>
        <w:t>traits</w:t>
      </w:r>
      <w:r w:rsidRPr="002F16B9">
        <w:rPr>
          <w:rFonts w:ascii="Times New Roman" w:hAnsi="Times New Roman" w:cs="Times New Roman"/>
        </w:rPr>
        <w:t xml:space="preserve">, one-hot encode categorical </w:t>
      </w:r>
      <w:r w:rsidR="00A35ACE">
        <w:rPr>
          <w:rFonts w:ascii="Times New Roman" w:hAnsi="Times New Roman" w:cs="Times New Roman"/>
        </w:rPr>
        <w:t>traits</w:t>
      </w:r>
      <w:r w:rsidR="00A35ACE" w:rsidRPr="002F16B9">
        <w:rPr>
          <w:rFonts w:ascii="Times New Roman" w:hAnsi="Times New Roman" w:cs="Times New Roman"/>
        </w:rPr>
        <w:t xml:space="preserve"> </w:t>
      </w:r>
      <w:r w:rsidRPr="002F16B9">
        <w:rPr>
          <w:rFonts w:ascii="Times New Roman" w:hAnsi="Times New Roman" w:cs="Times New Roman"/>
        </w:rPr>
        <w:t xml:space="preserve">(i.e., generate one </w:t>
      </w:r>
      <w:proofErr w:type="spellStart"/>
      <w:r w:rsidRPr="002F16B9">
        <w:rPr>
          <w:rFonts w:ascii="Times New Roman" w:hAnsi="Times New Roman" w:cs="Times New Roman"/>
        </w:rPr>
        <w:t>boolean</w:t>
      </w:r>
      <w:proofErr w:type="spellEnd"/>
      <w:r w:rsidRPr="002F16B9">
        <w:rPr>
          <w:rFonts w:ascii="Times New Roman" w:hAnsi="Times New Roman" w:cs="Times New Roman"/>
        </w:rPr>
        <w:t xml:space="preserve"> column for each category), and normalize/center the numeric </w:t>
      </w:r>
      <w:r w:rsidR="00A35ACE">
        <w:rPr>
          <w:rFonts w:ascii="Times New Roman" w:hAnsi="Times New Roman" w:cs="Times New Roman"/>
        </w:rPr>
        <w:t>traits</w:t>
      </w:r>
      <w:r w:rsidR="00A35ACE" w:rsidRPr="002F16B9">
        <w:rPr>
          <w:rFonts w:ascii="Times New Roman" w:hAnsi="Times New Roman" w:cs="Times New Roman"/>
        </w:rPr>
        <w:t xml:space="preserve"> </w:t>
      </w:r>
      <w:r w:rsidRPr="002F16B9">
        <w:rPr>
          <w:rFonts w:ascii="Times New Roman" w:hAnsi="Times New Roman" w:cs="Times New Roman"/>
        </w:rPr>
        <w:t xml:space="preserve">to have zero mean and unit norm. After this processing the Swiss plants dataset contains </w:t>
      </w:r>
      <w:r w:rsidRPr="002F16B9">
        <w:rPr>
          <w:rFonts w:ascii="Times New Roman" w:hAnsi="Times New Roman" w:cs="Times New Roman"/>
          <w:i/>
          <w:iCs/>
        </w:rPr>
        <w:t>N</w:t>
      </w:r>
      <w:r w:rsidRPr="002F16B9">
        <w:rPr>
          <w:rFonts w:ascii="Times New Roman" w:hAnsi="Times New Roman" w:cs="Times New Roman"/>
        </w:rPr>
        <w:t xml:space="preserve"> = 20 species and </w:t>
      </w:r>
      <w:r w:rsidRPr="002F16B9">
        <w:rPr>
          <w:rFonts w:ascii="Times New Roman" w:hAnsi="Times New Roman" w:cs="Times New Roman"/>
          <w:i/>
          <w:iCs/>
        </w:rPr>
        <w:t>d</w:t>
      </w:r>
      <w:r w:rsidRPr="002F16B9">
        <w:rPr>
          <w:rFonts w:ascii="Times New Roman" w:hAnsi="Times New Roman" w:cs="Times New Roman"/>
        </w:rPr>
        <w:t xml:space="preserve"> = 38 </w:t>
      </w:r>
      <w:r w:rsidR="00A35ACE">
        <w:rPr>
          <w:rFonts w:ascii="Times New Roman" w:hAnsi="Times New Roman" w:cs="Times New Roman"/>
        </w:rPr>
        <w:t>traits</w:t>
      </w:r>
      <w:r w:rsidRPr="002F16B9">
        <w:rPr>
          <w:rFonts w:ascii="Times New Roman" w:hAnsi="Times New Roman" w:cs="Times New Roman"/>
        </w:rPr>
        <w:t xml:space="preserve">; the Yosemite mammal dataset contains </w:t>
      </w:r>
      <w:r w:rsidRPr="002F16B9">
        <w:rPr>
          <w:rFonts w:ascii="Times New Roman" w:hAnsi="Times New Roman" w:cs="Times New Roman"/>
          <w:i/>
          <w:iCs/>
        </w:rPr>
        <w:t>N</w:t>
      </w:r>
      <w:r w:rsidRPr="002F16B9">
        <w:rPr>
          <w:rFonts w:ascii="Times New Roman" w:hAnsi="Times New Roman" w:cs="Times New Roman"/>
        </w:rPr>
        <w:t xml:space="preserve"> = 28 species and </w:t>
      </w:r>
      <w:r w:rsidRPr="002F16B9">
        <w:rPr>
          <w:rFonts w:ascii="Times New Roman" w:hAnsi="Times New Roman" w:cs="Times New Roman"/>
          <w:i/>
          <w:iCs/>
        </w:rPr>
        <w:t>d</w:t>
      </w:r>
      <w:r w:rsidRPr="002F16B9">
        <w:rPr>
          <w:rFonts w:ascii="Times New Roman" w:hAnsi="Times New Roman" w:cs="Times New Roman"/>
        </w:rPr>
        <w:t xml:space="preserve"> = 19 </w:t>
      </w:r>
      <w:r w:rsidR="00A35ACE">
        <w:rPr>
          <w:rFonts w:ascii="Times New Roman" w:hAnsi="Times New Roman" w:cs="Times New Roman"/>
        </w:rPr>
        <w:t>traits</w:t>
      </w:r>
      <w:r w:rsidRPr="002F16B9">
        <w:rPr>
          <w:rFonts w:ascii="Times New Roman" w:hAnsi="Times New Roman" w:cs="Times New Roman"/>
        </w:rPr>
        <w:t xml:space="preserve">; </w:t>
      </w:r>
      <w:ins w:id="194" w:author="Lauren Buckley" w:date="2018-12-05T10:39:00Z">
        <w:r w:rsidR="008A2A96" w:rsidRPr="002F16B9">
          <w:rPr>
            <w:rFonts w:ascii="Times New Roman" w:hAnsi="Times New Roman" w:cs="Times New Roman"/>
          </w:rPr>
          <w:t xml:space="preserve">the European plants dataset contains </w:t>
        </w:r>
        <w:r w:rsidR="008A2A96" w:rsidRPr="002F16B9">
          <w:rPr>
            <w:rFonts w:ascii="Times New Roman" w:hAnsi="Times New Roman" w:cs="Times New Roman"/>
            <w:i/>
            <w:iCs/>
          </w:rPr>
          <w:t>N =</w:t>
        </w:r>
        <w:r w:rsidR="008A2A96" w:rsidRPr="002F16B9">
          <w:rPr>
            <w:rFonts w:ascii="Times New Roman" w:hAnsi="Times New Roman" w:cs="Times New Roman"/>
          </w:rPr>
          <w:t xml:space="preserve"> 176 species and </w:t>
        </w:r>
        <w:r w:rsidR="008A2A96" w:rsidRPr="002F16B9">
          <w:rPr>
            <w:rFonts w:ascii="Times New Roman" w:hAnsi="Times New Roman" w:cs="Times New Roman"/>
            <w:i/>
            <w:iCs/>
          </w:rPr>
          <w:t>d</w:t>
        </w:r>
        <w:r w:rsidR="008A2A96" w:rsidRPr="002F16B9">
          <w:rPr>
            <w:rFonts w:ascii="Times New Roman" w:hAnsi="Times New Roman" w:cs="Times New Roman"/>
          </w:rPr>
          <w:t xml:space="preserve"> = 18 </w:t>
        </w:r>
        <w:r w:rsidR="008A2A96">
          <w:rPr>
            <w:rFonts w:ascii="Times New Roman" w:hAnsi="Times New Roman" w:cs="Times New Roman"/>
          </w:rPr>
          <w:t>traits;</w:t>
        </w:r>
        <w:r w:rsidR="008A2A96" w:rsidRPr="002F16B9">
          <w:rPr>
            <w:rFonts w:ascii="Times New Roman" w:hAnsi="Times New Roman" w:cs="Times New Roman"/>
          </w:rPr>
          <w:t xml:space="preserve"> </w:t>
        </w:r>
      </w:ins>
      <w:r w:rsidRPr="002F16B9">
        <w:rPr>
          <w:rFonts w:ascii="Times New Roman" w:hAnsi="Times New Roman" w:cs="Times New Roman"/>
        </w:rPr>
        <w:t xml:space="preserve">the marine fish dataset contains </w:t>
      </w:r>
      <w:r w:rsidRPr="002F16B9">
        <w:rPr>
          <w:rFonts w:ascii="Times New Roman" w:hAnsi="Times New Roman" w:cs="Times New Roman"/>
          <w:i/>
          <w:iCs/>
        </w:rPr>
        <w:t xml:space="preserve">N = </w:t>
      </w:r>
      <w:r w:rsidRPr="002F16B9">
        <w:rPr>
          <w:rFonts w:ascii="Times New Roman" w:hAnsi="Times New Roman" w:cs="Times New Roman"/>
        </w:rPr>
        <w:t xml:space="preserve">76 species and </w:t>
      </w:r>
      <w:r w:rsidRPr="002F16B9">
        <w:rPr>
          <w:rFonts w:ascii="Times New Roman" w:hAnsi="Times New Roman" w:cs="Times New Roman"/>
          <w:i/>
          <w:iCs/>
        </w:rPr>
        <w:t>d</w:t>
      </w:r>
      <w:r w:rsidRPr="002F16B9">
        <w:rPr>
          <w:rFonts w:ascii="Times New Roman" w:hAnsi="Times New Roman" w:cs="Times New Roman"/>
        </w:rPr>
        <w:t xml:space="preserve"> = 17 </w:t>
      </w:r>
      <w:r w:rsidR="00A35ACE">
        <w:rPr>
          <w:rFonts w:ascii="Times New Roman" w:hAnsi="Times New Roman" w:cs="Times New Roman"/>
        </w:rPr>
        <w:t>traits</w:t>
      </w:r>
      <w:r w:rsidRPr="002F16B9">
        <w:rPr>
          <w:rFonts w:ascii="Times New Roman" w:hAnsi="Times New Roman" w:cs="Times New Roman"/>
        </w:rPr>
        <w:t>.</w:t>
      </w:r>
    </w:p>
    <w:p w14:paraId="62B6409B" w14:textId="77777777" w:rsidR="00AB7803" w:rsidRPr="002F16B9" w:rsidRDefault="00AB7803" w:rsidP="004E055A">
      <w:pPr>
        <w:spacing w:line="480" w:lineRule="auto"/>
        <w:rPr>
          <w:rFonts w:ascii="Times New Roman" w:hAnsi="Times New Roman" w:cs="Times New Roman"/>
        </w:rPr>
      </w:pPr>
    </w:p>
    <w:p w14:paraId="5280F1FD" w14:textId="20FBF24E" w:rsidR="005E6218" w:rsidRPr="00331F6C" w:rsidRDefault="00A35ACE" w:rsidP="00331F6C">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RESULTS</w:t>
      </w:r>
    </w:p>
    <w:p w14:paraId="48918799" w14:textId="77777777" w:rsidR="00AB7803" w:rsidRDefault="00AB7803" w:rsidP="004E055A">
      <w:pPr>
        <w:spacing w:line="480" w:lineRule="auto"/>
        <w:rPr>
          <w:rFonts w:ascii="Times New Roman" w:hAnsi="Times New Roman" w:cs="Times New Roman"/>
          <w:b/>
        </w:rPr>
      </w:pPr>
    </w:p>
    <w:p w14:paraId="161A8C3A" w14:textId="4FD00F33" w:rsid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We find that the machine learning approaches </w:t>
      </w:r>
      <w:del w:id="195" w:author="Anthony F. Cannistra" w:date="2018-12-10T16:54:00Z">
        <w:r w:rsidRPr="00AB7803" w:rsidDel="0033186D">
          <w:rPr>
            <w:rFonts w:ascii="Times New Roman" w:hAnsi="Times New Roman" w:cs="Times New Roman"/>
          </w:rPr>
          <w:delText xml:space="preserve">universally </w:delText>
        </w:r>
      </w:del>
      <w:r w:rsidRPr="00AB7803">
        <w:rPr>
          <w:rFonts w:ascii="Times New Roman" w:hAnsi="Times New Roman" w:cs="Times New Roman"/>
        </w:rPr>
        <w:t xml:space="preserve">improve predictive performance over an ordinary least squares (OLS) model baseline. For two datasets (Swiss alpine plants and Western NA mammals), the four machine learning approaches perform substantially better than the OLS models but similarly to each other. For the other two datasets (European montane plants and </w:t>
      </w:r>
      <w:ins w:id="196" w:author="Anthony F. Cannistra" w:date="2018-12-10T17:11:00Z">
        <w:r w:rsidR="00903562">
          <w:rPr>
            <w:rFonts w:ascii="Times New Roman" w:hAnsi="Times New Roman" w:cs="Times New Roman"/>
          </w:rPr>
          <w:t>marine fish</w:t>
        </w:r>
      </w:ins>
      <w:del w:id="197" w:author="Anthony F. Cannistra" w:date="2018-12-10T17:11:00Z">
        <w:r w:rsidRPr="00AB7803" w:rsidDel="00903562">
          <w:rPr>
            <w:rFonts w:ascii="Times New Roman" w:hAnsi="Times New Roman" w:cs="Times New Roman"/>
          </w:rPr>
          <w:delText xml:space="preserve">coastal </w:delText>
        </w:r>
      </w:del>
      <w:ins w:id="198" w:author="Lauren Buckley" w:date="2018-12-05T10:39:00Z">
        <w:del w:id="199" w:author="Anthony F. Cannistra" w:date="2018-12-10T16:55:00Z">
          <w:r w:rsidR="008A2A96" w:rsidDel="0033186D">
            <w:rPr>
              <w:rFonts w:ascii="Times New Roman" w:hAnsi="Times New Roman" w:cs="Times New Roman"/>
            </w:rPr>
            <w:delText>marine</w:delText>
          </w:r>
          <w:r w:rsidR="008A2A96" w:rsidRPr="00AB7803" w:rsidDel="0033186D">
            <w:rPr>
              <w:rFonts w:ascii="Times New Roman" w:hAnsi="Times New Roman" w:cs="Times New Roman"/>
            </w:rPr>
            <w:delText xml:space="preserve"> </w:delText>
          </w:r>
        </w:del>
      </w:ins>
      <w:del w:id="200" w:author="Anthony F. Cannistra" w:date="2018-12-10T16:55:00Z">
        <w:r w:rsidRPr="00AB7803" w:rsidDel="0033186D">
          <w:rPr>
            <w:rFonts w:ascii="Times New Roman" w:hAnsi="Times New Roman" w:cs="Times New Roman"/>
          </w:rPr>
          <w:delText>fish</w:delText>
        </w:r>
      </w:del>
      <w:r w:rsidRPr="00AB7803">
        <w:rPr>
          <w:rFonts w:ascii="Times New Roman" w:hAnsi="Times New Roman" w:cs="Times New Roman"/>
        </w:rPr>
        <w:t xml:space="preserve">), the performance advantages of the machine learning approaches are less substantial and the four machine learning approaches differ more in their performance. Support Vector Regression (SVR) and Kernel Ridge emerge as the most performant methods across datasets </w:t>
      </w: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w:t>
      </w:r>
      <w:r w:rsidR="008514AE">
        <w:rPr>
          <w:rFonts w:ascii="Times New Roman" w:hAnsi="Times New Roman" w:cs="Times New Roman"/>
        </w:rPr>
        <w:t xml:space="preserve">reducing </w:t>
      </w:r>
      <w:ins w:id="201" w:author="Anthony F. Cannistra" w:date="2018-12-11T10:03:00Z">
        <w:r w:rsidR="003D5897">
          <w:rPr>
            <w:rFonts w:ascii="Times New Roman" w:hAnsi="Times New Roman" w:cs="Times New Roman"/>
          </w:rPr>
          <w:t xml:space="preserve">mean </w:t>
        </w:r>
      </w:ins>
      <w:r w:rsidR="008514AE">
        <w:rPr>
          <w:rFonts w:ascii="Times New Roman" w:hAnsi="Times New Roman" w:cs="Times New Roman"/>
        </w:rPr>
        <w:t xml:space="preserve">error in range shift estimates by an average </w:t>
      </w:r>
      <w:commentRangeStart w:id="202"/>
      <w:r w:rsidR="008514AE">
        <w:rPr>
          <w:rFonts w:ascii="Times New Roman" w:hAnsi="Times New Roman" w:cs="Times New Roman"/>
        </w:rPr>
        <w:t>of</w:t>
      </w:r>
      <w:del w:id="203" w:author="Anthony F. Cannistra" w:date="2018-12-11T10:03:00Z">
        <w:r w:rsidR="008514AE" w:rsidDel="003D5897">
          <w:rPr>
            <w:rFonts w:ascii="Times New Roman" w:hAnsi="Times New Roman" w:cs="Times New Roman"/>
          </w:rPr>
          <w:delText xml:space="preserve"> </w:delText>
        </w:r>
        <w:r w:rsidRPr="00AB7803" w:rsidDel="003D5897">
          <w:rPr>
            <w:rFonts w:ascii="Times New Roman" w:hAnsi="Times New Roman" w:cs="Times New Roman"/>
          </w:rPr>
          <w:delText>of</w:delText>
        </w:r>
      </w:del>
      <w:r w:rsidRPr="00AB7803">
        <w:rPr>
          <w:rFonts w:ascii="Times New Roman" w:hAnsi="Times New Roman" w:cs="Times New Roman"/>
        </w:rPr>
        <w:t xml:space="preserve"> </w:t>
      </w:r>
      <w:ins w:id="204" w:author="Anthony F. Cannistra" w:date="2018-12-11T10:02:00Z">
        <w:r w:rsidR="00AD3EDC">
          <w:rPr>
            <w:rFonts w:ascii="Times New Roman" w:hAnsi="Times New Roman" w:cs="Times New Roman"/>
          </w:rPr>
          <w:t>62.8</w:t>
        </w:r>
      </w:ins>
      <w:del w:id="205" w:author="Anthony F. Cannistra" w:date="2018-12-11T10:02:00Z">
        <w:r w:rsidRPr="00AB7803" w:rsidDel="00AD3EDC">
          <w:rPr>
            <w:rFonts w:ascii="Times New Roman" w:hAnsi="Times New Roman" w:cs="Times New Roman"/>
          </w:rPr>
          <w:delText>67.6</w:delText>
        </w:r>
      </w:del>
      <w:r w:rsidRPr="00AB7803">
        <w:rPr>
          <w:rFonts w:ascii="Times New Roman" w:hAnsi="Times New Roman" w:cs="Times New Roman"/>
        </w:rPr>
        <w:t>% and 6</w:t>
      </w:r>
      <w:ins w:id="206" w:author="Anthony F. Cannistra" w:date="2018-12-11T10:02:00Z">
        <w:r w:rsidR="003D5897">
          <w:rPr>
            <w:rFonts w:ascii="Times New Roman" w:hAnsi="Times New Roman" w:cs="Times New Roman"/>
          </w:rPr>
          <w:t>1.6</w:t>
        </w:r>
      </w:ins>
      <w:del w:id="207" w:author="Anthony F. Cannistra" w:date="2018-12-11T10:02:00Z">
        <w:r w:rsidRPr="00AB7803" w:rsidDel="003D5897">
          <w:rPr>
            <w:rFonts w:ascii="Times New Roman" w:hAnsi="Times New Roman" w:cs="Times New Roman"/>
          </w:rPr>
          <w:delText>7.5</w:delText>
        </w:r>
      </w:del>
      <w:r w:rsidRPr="00AB7803">
        <w:rPr>
          <w:rFonts w:ascii="Times New Roman" w:hAnsi="Times New Roman" w:cs="Times New Roman"/>
        </w:rPr>
        <w:t xml:space="preserve">% </w:t>
      </w:r>
      <w:r w:rsidRPr="00AB7803">
        <w:rPr>
          <w:rFonts w:ascii="Times New Roman" w:hAnsi="Times New Roman" w:cs="Times New Roman"/>
        </w:rPr>
        <w:lastRenderedPageBreak/>
        <w:t xml:space="preserve">relative to OLS, </w:t>
      </w:r>
      <w:commentRangeEnd w:id="202"/>
      <w:r w:rsidR="00B3498D">
        <w:rPr>
          <w:rStyle w:val="CommentReference"/>
        </w:rPr>
        <w:commentReference w:id="202"/>
      </w:r>
      <w:r w:rsidRPr="00AB7803">
        <w:rPr>
          <w:rFonts w:ascii="Times New Roman" w:hAnsi="Times New Roman" w:cs="Times New Roman"/>
        </w:rPr>
        <w:t xml:space="preserve">respectively. We focus on results from the Swiss alpine plants dataset </w:t>
      </w:r>
      <w:del w:id="208" w:author="Anthony F. Cannistra" w:date="2018-12-17T10:17:00Z">
        <w:r w:rsidRPr="00AB7803" w:rsidDel="00CF58A7">
          <w:rPr>
            <w:rFonts w:ascii="Times New Roman" w:hAnsi="Times New Roman" w:cs="Times New Roman"/>
          </w:rPr>
          <w:delText>(</w:delText>
        </w:r>
      </w:del>
      <w:ins w:id="209" w:author="Anthony F. Cannistra" w:date="2018-12-17T10:17: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{"citationItems":[{"id":"ITEM-1","itemData":{"DOI":"10.1007/s11258-007-9314-9","ISSN":"1573-5052","abstract":"Areas of 2,800–3,000 m a.s.l. represent the alpine-nival ecotone in the Alps. This transition zone connecting the closed swards of the alpine belt and the scattered vegetation of the nival belt may show particularly strong climate warming driven fluctuations in plant species richness compared to the nival belt. To test this hypothesis, 12 summits within this range were investigated in the canton of Grisons, Switzerland in 2004. Complete lists of vascular plant species consisting of 5–70 species were collected on each summit and the elevation of the uppermost occurrence of each species was recorded. These data were compared to historical records over 120 years in age. Within this time, vascular plant species richness increased by 11% per decade on summits in the alpine-nival ecotone. Despite this considerable change, a comparison with nival summits did not support the hypothesis that species richness increase at the alpine-nival ecotone is higher than in the nival belt. A general trend of upward migration in the range of several metres per decade could be observed. Anemochorous species were more often found to be migrating than zoochorous or autochorous species and migration was higher on calcareous than on siliceous bedrock. A comparison between the summits with the adjacent slopes in our study revealed that changes in species number could be used as an indicator for climate-induced changes—if at all—only for the narrow summit areas.","author":[{"dropping-particle":"","family":"Holzinger","given":"Barbara","non-dropping-particle":"","parse-names":false,"suffix":""},{"dropping-particle":"","family":"Hülber","given":"Karl","non-dropping-particle":"","parse-names":false,"suffix":""},{"dropping-particle":"","family":"Camenisch","given":"Martin","non-dropping-particle":"","parse-names":false,"suffix":""},{"dropping-particle":"","family":"Grabherr","given":"Georg","non-dropping-particle":"","parse-names":false,"suffix":""}],"container-title":"Plant Ecology","id":"ITEM-1","issue":"2","issued":{"date-parts":[["2008"]]},"page":"179-196","title":"Changes in plant species richness over the last century in the eastern Swiss Alps: elevational gradient, bedrock effects and migration rates","type":"article-journal","volume":"195"},"uris":["http://www.mendeley.com/documents/?uuid=6e8d954a-656f-4c1f-81bb-75a549bf6f2c"]},{"id":"ITEM-2","itemData":{"DOI":"10.1111/j.1461-0248.2011.01620.x","ISSN":"1461023X","abstract":"Ecology Letters (2011) 14: 677–689 Abstract 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Letters","id":"ITEM-2","issue":"7","issued":{"date-parts":[["2011","7"]]},"page":"677-689","title":"Do species’ traits predict recent shifts at expanding range edges?","type":"article-journal","volume":"14"},"uris":["http://www.mendeley.com/documents/?uuid=f892cc98-061f-4661-919a-1ca18880f6eb"]}],"mendeley":{"formattedCitation":"(Angert et al., 2011; Holzinger et al., 2008)","plainTextFormattedCitation":"(Angert et al., 2011; Holzinger et al., 2008)","previouslyFormattedCitation":"(Angert et al., 2011; Holzinger et al., 2008)"},"properties":{"noteIndex":0},"schema":"https://github.com/citation-style-language/schema/raw/master/csl-citation.json"}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(Angert et al., 2011; Holzinger et al., 2008)</w:t>
      </w:r>
      <w:ins w:id="210" w:author="Anthony F. Cannistra" w:date="2018-12-17T10:17:00Z">
        <w:r w:rsidR="00CF58A7">
          <w:rPr>
            <w:rFonts w:ascii="Times New Roman" w:hAnsi="Times New Roman" w:cs="Times New Roman"/>
          </w:rPr>
          <w:fldChar w:fldCharType="end"/>
        </w:r>
      </w:ins>
      <w:del w:id="211" w:author="Anthony F. Cannistra" w:date="2018-12-17T10:17:00Z">
        <w:r w:rsidRPr="00AB7803" w:rsidDel="00CF58A7">
          <w:rPr>
            <w:rFonts w:ascii="Times New Roman" w:hAnsi="Times New Roman" w:cs="Times New Roman"/>
          </w:rPr>
          <w:delText>Holzinger et al. (2008) and Angert et al. (2011))</w:delText>
        </w:r>
      </w:del>
      <w:r w:rsidRPr="00AB7803">
        <w:rPr>
          <w:rFonts w:ascii="Times New Roman" w:hAnsi="Times New Roman" w:cs="Times New Roman"/>
        </w:rPr>
        <w:t xml:space="preserve"> to demonstrate findings</w:t>
      </w:r>
      <w:del w:id="212" w:author="Anthony F. Cannistra" w:date="2018-12-10T17:09:00Z">
        <w:r w:rsidRPr="00AB7803" w:rsidDel="00492A22">
          <w:rPr>
            <w:rFonts w:ascii="Times New Roman" w:hAnsi="Times New Roman" w:cs="Times New Roman"/>
          </w:rPr>
          <w:delText xml:space="preserve"> which are recapitulated across the other datasets in this study</w:delText>
        </w:r>
      </w:del>
      <w:r w:rsidRPr="00AB7803">
        <w:rPr>
          <w:rFonts w:ascii="Times New Roman" w:hAnsi="Times New Roman" w:cs="Times New Roman"/>
        </w:rPr>
        <w:t xml:space="preserve">. </w:t>
      </w:r>
      <w:r w:rsidR="008514AE">
        <w:rPr>
          <w:rFonts w:ascii="Times New Roman" w:hAnsi="Times New Roman" w:cs="Times New Roman"/>
        </w:rPr>
        <w:t>The initial OLS analysis found that individual predictors accounted for relatively little variance in the extent of the plants’ elevational range shifts (R</w:t>
      </w:r>
      <w:r w:rsidR="008514AE" w:rsidRPr="00BC5E65">
        <w:rPr>
          <w:rFonts w:ascii="Times New Roman" w:hAnsi="Times New Roman" w:cs="Times New Roman"/>
          <w:vertAlign w:val="superscript"/>
        </w:rPr>
        <w:t>2</w:t>
      </w:r>
      <w:r w:rsidR="008514AE">
        <w:rPr>
          <w:rFonts w:ascii="Times New Roman" w:hAnsi="Times New Roman" w:cs="Times New Roman"/>
        </w:rPr>
        <w:t xml:space="preserve">= 0.05-0.18, </w:t>
      </w:r>
      <w:ins w:id="213" w:author="Anthony F. Cannistra" w:date="2018-12-17T10:17: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{"citationItems":[{"id":"ITEM-1","itemData":{"DOI":"10.1111/j.1461-0248.2011.01620.x","ISSN":"1461023X","abstract":"Ecology Letters (2011) 14: 677–689 Abstract 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Letters","id":"ITEM-1","issue":"7","issued":{"date-parts":[["2011","7"]]},"page":"677-689","title":"Do species’ traits predict recent shifts at expanding range edges?","type":"article-journal","volume":"14"},"uris":["http://www.mendeley.com/documents/?uuid=f892cc98-061f-4661-919a-1ca18880f6eb"]}],"mendeley":{"formattedCitation":"(Angert et al., 2011)","manualFormatting":"Angert et al., 2011","plainTextFormattedCitation":"(Angert et al., 2011)","previouslyFormattedCitation":"(Angert et al., 2011)"},"properties":{"noteIndex":0},"schema":"https://github.com/citation-style-language/schema/raw/master/csl-citation.json"}</w:instrText>
      </w:r>
      <w:r w:rsidR="00CF58A7">
        <w:rPr>
          <w:rFonts w:ascii="Times New Roman" w:hAnsi="Times New Roman" w:cs="Times New Roman"/>
        </w:rPr>
        <w:fldChar w:fldCharType="separate"/>
      </w:r>
      <w:del w:id="214" w:author="Anthony F. Cannistra" w:date="2018-12-17T10:17: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Angert et al., 2011</w:t>
      </w:r>
      <w:del w:id="215" w:author="Anthony F. Cannistra" w:date="2018-12-17T10:17:00Z">
        <w:r w:rsidR="00CF58A7" w:rsidRPr="00CF58A7" w:rsidDel="00CF58A7">
          <w:rPr>
            <w:rFonts w:ascii="Times New Roman" w:hAnsi="Times New Roman" w:cs="Times New Roman"/>
            <w:noProof/>
          </w:rPr>
          <w:delText>)</w:delText>
        </w:r>
      </w:del>
      <w:ins w:id="216" w:author="Anthony F. Cannistra" w:date="2018-12-17T10:17:00Z">
        <w:r w:rsidR="00CF58A7">
          <w:rPr>
            <w:rFonts w:ascii="Times New Roman" w:hAnsi="Times New Roman" w:cs="Times New Roman"/>
          </w:rPr>
          <w:fldChar w:fldCharType="end"/>
        </w:r>
      </w:ins>
      <w:del w:id="217" w:author="Anthony F. Cannistra" w:date="2018-12-17T10:17:00Z">
        <w:r w:rsidR="008514AE" w:rsidDel="00CF58A7">
          <w:rPr>
            <w:rFonts w:ascii="Times New Roman" w:hAnsi="Times New Roman" w:cs="Times New Roman"/>
          </w:rPr>
          <w:delText>Angert et al. 2011</w:delText>
        </w:r>
      </w:del>
      <w:r w:rsidR="008514AE">
        <w:rPr>
          <w:rFonts w:ascii="Times New Roman" w:hAnsi="Times New Roman" w:cs="Times New Roman"/>
        </w:rPr>
        <w:t>)</w:t>
      </w:r>
    </w:p>
    <w:p w14:paraId="356E9386" w14:textId="2B872012" w:rsidR="00AB7803" w:rsidRPr="00AB7803" w:rsidRDefault="00AB7803" w:rsidP="00AB7803">
      <w:pPr>
        <w:spacing w:line="480" w:lineRule="auto"/>
        <w:rPr>
          <w:rFonts w:ascii="Times New Roman" w:hAnsi="Times New Roman" w:cs="Times New Roman"/>
        </w:rPr>
      </w:pPr>
      <w:del w:id="218" w:author="Anthony F. Cannistra" w:date="2018-12-10T16:47:00Z">
        <w:r w:rsidDel="00596D3D">
          <w:rPr>
            <w:rFonts w:ascii="Times New Roman" w:hAnsi="Times New Roman" w:cs="Times New Roman"/>
            <w:noProof/>
            <w:rPrChange w:id="219" w:author="Unknown">
              <w:rPr>
                <w:noProof/>
              </w:rPr>
            </w:rPrChange>
          </w:rPr>
          <w:drawing>
            <wp:inline distT="0" distB="0" distL="0" distR="0" wp14:anchorId="2DB3B92D" wp14:editId="7FEE385B">
              <wp:extent cx="5930265" cy="823595"/>
              <wp:effectExtent l="0" t="0" r="0" b="0"/>
              <wp:docPr id="2" name="Picture 2" descr="plots/merged-mses-draft-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merged-mses-draft-reo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823595"/>
                      </a:xfrm>
                      <a:prstGeom prst="rect">
                        <a:avLst/>
                      </a:prstGeom>
                      <a:noFill/>
                      <a:ln>
                        <a:noFill/>
                      </a:ln>
                    </pic:spPr>
                  </pic:pic>
                </a:graphicData>
              </a:graphic>
            </wp:inline>
          </w:drawing>
        </w:r>
      </w:del>
      <w:ins w:id="220" w:author="Anthony F. Cannistra" w:date="2018-12-10T16:47:00Z">
        <w:r w:rsidR="00596D3D">
          <w:rPr>
            <w:rFonts w:ascii="Times New Roman" w:hAnsi="Times New Roman" w:cs="Times New Roman"/>
            <w:noProof/>
            <w:rPrChange w:id="221" w:author="Unknown">
              <w:rPr>
                <w:noProof/>
              </w:rPr>
            </w:rPrChange>
          </w:rPr>
          <w:drawing>
            <wp:inline distT="0" distB="0" distL="0" distR="0" wp14:anchorId="79E61EBD" wp14:editId="5F6073BB">
              <wp:extent cx="5943600" cy="827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d-boxplot-mses.psd"/>
                      <pic:cNvPicPr/>
                    </pic:nvPicPr>
                    <pic:blipFill>
                      <a:blip r:embed="rId11">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ins>
    </w:p>
    <w:p w14:paraId="45E632E1" w14:textId="18D1FBF6" w:rsidR="00AB7803" w:rsidRPr="00AB7803" w:rsidRDefault="00AB7803" w:rsidP="00AB7803">
      <w:pPr>
        <w:spacing w:line="480" w:lineRule="auto"/>
        <w:jc w:val="center"/>
        <w:rPr>
          <w:rFonts w:ascii="Times New Roman" w:hAnsi="Times New Roman" w:cs="Times New Roman"/>
        </w:rPr>
      </w:pP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The four machine learning approaches reduce the mean sq</w:t>
      </w:r>
      <w:r w:rsidR="00E56C77">
        <w:rPr>
          <w:rFonts w:ascii="Times New Roman" w:hAnsi="Times New Roman" w:cs="Times New Roman"/>
        </w:rPr>
        <w:t>uared error (MSE, 10-fold cross-</w:t>
      </w:r>
      <w:r w:rsidRPr="00AB7803">
        <w:rPr>
          <w:rFonts w:ascii="Times New Roman" w:hAnsi="Times New Roman" w:cs="Times New Roman"/>
        </w:rPr>
        <w:t xml:space="preserve">validation) of range shift predictions below the MSE of the standard linear regression approach (OLS: ordinary least squares) across </w:t>
      </w:r>
      <w:ins w:id="222" w:author="Anthony F. Cannistra" w:date="2018-12-10T16:47:00Z">
        <w:r w:rsidR="00596D3D">
          <w:rPr>
            <w:rFonts w:ascii="Times New Roman" w:hAnsi="Times New Roman" w:cs="Times New Roman"/>
          </w:rPr>
          <w:t xml:space="preserve">three of four </w:t>
        </w:r>
      </w:ins>
      <w:del w:id="223" w:author="Anthony F. Cannistra" w:date="2018-12-10T16:47:00Z">
        <w:r w:rsidRPr="00AB7803" w:rsidDel="00596D3D">
          <w:rPr>
            <w:rFonts w:ascii="Times New Roman" w:hAnsi="Times New Roman" w:cs="Times New Roman"/>
          </w:rPr>
          <w:delText xml:space="preserve">all four </w:delText>
        </w:r>
      </w:del>
      <w:r w:rsidRPr="00AB7803">
        <w:rPr>
          <w:rFonts w:ascii="Times New Roman" w:hAnsi="Times New Roman" w:cs="Times New Roman"/>
        </w:rPr>
        <w:t>datasets</w:t>
      </w:r>
      <w:r>
        <w:rPr>
          <w:rFonts w:ascii="Times New Roman" w:hAnsi="Times New Roman" w:cs="Times New Roman"/>
        </w:rPr>
        <w:t xml:space="preserve"> (A</w:t>
      </w:r>
      <w:ins w:id="224" w:author="Anthony F. Cannistra" w:date="2018-12-10T16:47:00Z">
        <w:r w:rsidR="00596D3D">
          <w:rPr>
            <w:rFonts w:ascii="Times New Roman" w:hAnsi="Times New Roman" w:cs="Times New Roman"/>
          </w:rPr>
          <w:t xml:space="preserve">, C, </w:t>
        </w:r>
      </w:ins>
      <w:del w:id="225" w:author="Anthony F. Cannistra" w:date="2018-12-10T16:47:00Z">
        <w:r w:rsidDel="00596D3D">
          <w:rPr>
            <w:rFonts w:ascii="Times New Roman" w:hAnsi="Times New Roman" w:cs="Times New Roman"/>
          </w:rPr>
          <w:delText>-</w:delText>
        </w:r>
      </w:del>
      <w:r>
        <w:rPr>
          <w:rFonts w:ascii="Times New Roman" w:hAnsi="Times New Roman" w:cs="Times New Roman"/>
        </w:rPr>
        <w:t>D)</w:t>
      </w:r>
      <w:r w:rsidRPr="00AB7803">
        <w:rPr>
          <w:rFonts w:ascii="Times New Roman" w:hAnsi="Times New Roman" w:cs="Times New Roman"/>
        </w:rPr>
        <w:t>. Support Vector Regression (SVR) and Kernel Ridge models exhibit stronger performance than ridge regularized linear (Ridge) or Random Forest (RF) models across the datasets.</w:t>
      </w:r>
      <w:r w:rsidR="00A35ACE">
        <w:rPr>
          <w:rFonts w:ascii="Times New Roman" w:hAnsi="Times New Roman" w:cs="Times New Roman"/>
        </w:rPr>
        <w:t xml:space="preserve"> The MSE units correspond to the range shift metric (</w:t>
      </w:r>
      <w:ins w:id="226" w:author="Lauren Buckley" w:date="2018-12-05T09:18:00Z">
        <w:r w:rsidR="001A1820">
          <w:rPr>
            <w:rFonts w:ascii="Times New Roman" w:hAnsi="Times New Roman" w:cs="Times New Roman"/>
          </w:rPr>
          <w:t xml:space="preserve">A-C: </w:t>
        </w:r>
      </w:ins>
      <w:r w:rsidR="00A35ACE">
        <w:rPr>
          <w:rFonts w:ascii="Times New Roman" w:hAnsi="Times New Roman" w:cs="Times New Roman"/>
        </w:rPr>
        <w:t>m</w:t>
      </w:r>
      <w:ins w:id="227" w:author="Lauren Buckley" w:date="2018-12-05T09:18:00Z">
        <w:r w:rsidR="001A1820">
          <w:rPr>
            <w:rFonts w:ascii="Times New Roman" w:hAnsi="Times New Roman" w:cs="Times New Roman"/>
          </w:rPr>
          <w:t>, D:</w:t>
        </w:r>
      </w:ins>
      <w:ins w:id="228" w:author="Anthony F. Cannistra" w:date="2018-12-11T10:46:00Z">
        <w:r w:rsidR="00B61D42">
          <w:rPr>
            <w:rFonts w:ascii="Times New Roman" w:hAnsi="Times New Roman" w:cs="Times New Roman"/>
          </w:rPr>
          <w:t xml:space="preserve"> </w:t>
        </w:r>
      </w:ins>
      <w:r w:rsidR="00BC5E65">
        <w:rPr>
          <w:rFonts w:ascii="Times New Roman" w:hAnsi="Times New Roman" w:cs="Times New Roman"/>
        </w:rPr>
        <w:t>degrees latitude</w:t>
      </w:r>
      <w:r w:rsidR="00A35ACE">
        <w:rPr>
          <w:rFonts w:ascii="Times New Roman" w:hAnsi="Times New Roman" w:cs="Times New Roman"/>
        </w:rPr>
        <w:t>) and thus directly indicate model performance.</w:t>
      </w:r>
      <w:r w:rsidRPr="00AB7803">
        <w:rPr>
          <w:rFonts w:ascii="Times New Roman" w:hAnsi="Times New Roman" w:cs="Times New Roman"/>
        </w:rPr>
        <w:t xml:space="preserve"> </w:t>
      </w:r>
    </w:p>
    <w:p w14:paraId="201DE3B3" w14:textId="77777777" w:rsidR="00AB7803" w:rsidRPr="00AB7803" w:rsidRDefault="00AB7803" w:rsidP="00AB7803">
      <w:pPr>
        <w:spacing w:line="480" w:lineRule="auto"/>
        <w:jc w:val="center"/>
        <w:rPr>
          <w:rFonts w:ascii="Times New Roman" w:hAnsi="Times New Roman" w:cs="Times New Roman"/>
        </w:rPr>
      </w:pPr>
    </w:p>
    <w:p w14:paraId="35B51183" w14:textId="2ED9E04F" w:rsid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In addition to reducing MSE, the </w:t>
      </w:r>
      <w:r w:rsidR="003E582F">
        <w:rPr>
          <w:rFonts w:ascii="Times New Roman" w:hAnsi="Times New Roman" w:cs="Times New Roman"/>
        </w:rPr>
        <w:t xml:space="preserve">traits found to be important predictors in </w:t>
      </w:r>
      <w:r w:rsidRPr="00AB7803">
        <w:rPr>
          <w:rFonts w:ascii="Times New Roman" w:hAnsi="Times New Roman" w:cs="Times New Roman"/>
        </w:rPr>
        <w:t xml:space="preserve">machine learning models </w:t>
      </w:r>
      <w:r w:rsidR="003E582F">
        <w:rPr>
          <w:rFonts w:ascii="Times New Roman" w:hAnsi="Times New Roman" w:cs="Times New Roman"/>
        </w:rPr>
        <w:t>correspond to those identified in</w:t>
      </w:r>
      <w:r w:rsidRPr="00AB7803">
        <w:rPr>
          <w:rFonts w:ascii="Times New Roman" w:hAnsi="Times New Roman" w:cs="Times New Roman"/>
        </w:rPr>
        <w:t xml:space="preserve"> previous </w:t>
      </w:r>
      <w:r w:rsidR="003E582F">
        <w:rPr>
          <w:rFonts w:ascii="Times New Roman" w:hAnsi="Times New Roman" w:cs="Times New Roman"/>
        </w:rPr>
        <w:t>analyses</w:t>
      </w:r>
      <w:r w:rsidR="003E582F" w:rsidRPr="00AB7803">
        <w:rPr>
          <w:rFonts w:ascii="Times New Roman" w:hAnsi="Times New Roman" w:cs="Times New Roman"/>
        </w:rPr>
        <w:t xml:space="preserve"> </w:t>
      </w:r>
      <w:r w:rsidRPr="00AB7803">
        <w:rPr>
          <w:rFonts w:ascii="Times New Roman" w:hAnsi="Times New Roman" w:cs="Times New Roman"/>
        </w:rPr>
        <w:t xml:space="preserve">and ecological theory. The most performant models for these data (SVR and Kernel Ridge, lowest MSE: </w:t>
      </w:r>
      <w:r>
        <w:rPr>
          <w:rFonts w:ascii="Times New Roman" w:hAnsi="Times New Roman" w:cs="Times New Roman"/>
          <w:b/>
          <w:bCs/>
        </w:rPr>
        <w:t>Figure 1</w:t>
      </w:r>
      <w:r w:rsidR="003E582F">
        <w:rPr>
          <w:rFonts w:ascii="Times New Roman" w:hAnsi="Times New Roman" w:cs="Times New Roman"/>
          <w:b/>
          <w:bCs/>
        </w:rPr>
        <w:t>a</w:t>
      </w:r>
      <w:r w:rsidRPr="00AB7803">
        <w:rPr>
          <w:rFonts w:ascii="Times New Roman" w:hAnsi="Times New Roman" w:cs="Times New Roman"/>
          <w:b/>
          <w:bCs/>
        </w:rPr>
        <w:t xml:space="preserve">) </w:t>
      </w:r>
      <w:r w:rsidRPr="00AB7803">
        <w:rPr>
          <w:rFonts w:ascii="Times New Roman" w:hAnsi="Times New Roman" w:cs="Times New Roman"/>
        </w:rPr>
        <w:t>identify dispersal-related traits</w:t>
      </w:r>
      <w:r w:rsidR="003E582F">
        <w:rPr>
          <w:rFonts w:ascii="Times New Roman" w:hAnsi="Times New Roman" w:cs="Times New Roman"/>
        </w:rPr>
        <w:t xml:space="preserve"> (e.g., the timing, height, and duration of seed shed along with seed size and dispersal mode</w:t>
      </w:r>
      <w:r w:rsidR="0013623F">
        <w:rPr>
          <w:rFonts w:ascii="Times New Roman" w:hAnsi="Times New Roman" w:cs="Times New Roman"/>
        </w:rPr>
        <w:t xml:space="preserve"> for the Alpine and European Plants</w:t>
      </w:r>
      <w:r w:rsidR="003E582F">
        <w:rPr>
          <w:rFonts w:ascii="Times New Roman" w:hAnsi="Times New Roman" w:cs="Times New Roman"/>
        </w:rPr>
        <w:t>)</w:t>
      </w:r>
      <w:r w:rsidRPr="00AB7803">
        <w:rPr>
          <w:rFonts w:ascii="Times New Roman" w:hAnsi="Times New Roman" w:cs="Times New Roman"/>
        </w:rPr>
        <w:t xml:space="preserve"> as the most important variables in predicting range shift magnitude </w:t>
      </w:r>
      <w:r>
        <w:rPr>
          <w:rFonts w:ascii="Times New Roman" w:hAnsi="Times New Roman" w:cs="Times New Roman"/>
          <w:b/>
          <w:bCs/>
        </w:rPr>
        <w:t>(Figure 2</w:t>
      </w:r>
      <w:r w:rsidR="008514AE">
        <w:rPr>
          <w:rFonts w:ascii="Times New Roman" w:hAnsi="Times New Roman" w:cs="Times New Roman"/>
          <w:b/>
          <w:bCs/>
        </w:rPr>
        <w:t>a</w:t>
      </w:r>
      <w:r w:rsidRPr="00AB7803">
        <w:rPr>
          <w:rFonts w:ascii="Times New Roman" w:hAnsi="Times New Roman" w:cs="Times New Roman"/>
          <w:b/>
          <w:bCs/>
        </w:rPr>
        <w:t>)</w:t>
      </w:r>
      <w:r w:rsidRPr="00AB7803">
        <w:rPr>
          <w:rFonts w:ascii="Times New Roman" w:hAnsi="Times New Roman" w:cs="Times New Roman"/>
        </w:rPr>
        <w:t>, which is consistent with our expectation and prior work</w:t>
      </w:r>
      <w:r w:rsidR="0074231B">
        <w:rPr>
          <w:rFonts w:ascii="Times New Roman" w:hAnsi="Times New Roman" w:cs="Times New Roman"/>
        </w:rPr>
        <w:t xml:space="preserve"> </w:t>
      </w:r>
      <w:r w:rsidR="0074231B" w:rsidRPr="00AB7803">
        <w:rPr>
          <w:rFonts w:ascii="Times New Roman" w:hAnsi="Times New Roman" w:cs="Times New Roman"/>
        </w:rPr>
        <w:t>(</w:t>
      </w:r>
      <w:proofErr w:type="spellStart"/>
      <w:r w:rsidR="0074231B" w:rsidRPr="00AB7803">
        <w:rPr>
          <w:rFonts w:ascii="Times New Roman" w:hAnsi="Times New Roman" w:cs="Times New Roman"/>
        </w:rPr>
        <w:t>Angert</w:t>
      </w:r>
      <w:proofErr w:type="spellEnd"/>
      <w:r w:rsidR="0074231B" w:rsidRPr="00AB7803">
        <w:rPr>
          <w:rFonts w:ascii="Times New Roman" w:hAnsi="Times New Roman" w:cs="Times New Roman"/>
        </w:rPr>
        <w:t xml:space="preserve"> et al. 2011)</w:t>
      </w:r>
      <w:r w:rsidRPr="00AB7803">
        <w:rPr>
          <w:rFonts w:ascii="Times New Roman" w:hAnsi="Times New Roman" w:cs="Times New Roman"/>
        </w:rPr>
        <w:t>. In the original analysis of the European Plants data (</w:t>
      </w:r>
      <w:proofErr w:type="spellStart"/>
      <w:r w:rsidRPr="00AB7803">
        <w:rPr>
          <w:rFonts w:ascii="Times New Roman" w:hAnsi="Times New Roman" w:cs="Times New Roman"/>
        </w:rPr>
        <w:t>Rumpf</w:t>
      </w:r>
      <w:proofErr w:type="spellEnd"/>
      <w:r w:rsidRPr="00AB7803">
        <w:rPr>
          <w:rFonts w:ascii="Times New Roman" w:hAnsi="Times New Roman" w:cs="Times New Roman"/>
        </w:rPr>
        <w:t xml:space="preserve"> et al</w:t>
      </w:r>
      <w:r>
        <w:rPr>
          <w:rFonts w:ascii="Times New Roman" w:hAnsi="Times New Roman" w:cs="Times New Roman"/>
        </w:rPr>
        <w:t>.</w:t>
      </w:r>
      <w:r w:rsidRPr="00AB7803">
        <w:rPr>
          <w:rFonts w:ascii="Times New Roman" w:hAnsi="Times New Roman" w:cs="Times New Roman"/>
        </w:rPr>
        <w:t>, 2018) the</w:t>
      </w:r>
      <w:r w:rsidR="0074231B">
        <w:rPr>
          <w:rFonts w:ascii="Times New Roman" w:hAnsi="Times New Roman" w:cs="Times New Roman"/>
        </w:rPr>
        <w:t xml:space="preserve"> indicator of thermal adaptation (cool to warm adaptation,</w:t>
      </w:r>
      <w:r w:rsidRPr="00AB7803">
        <w:rPr>
          <w:rFonts w:ascii="Times New Roman" w:hAnsi="Times New Roman" w:cs="Times New Roman"/>
        </w:rPr>
        <w:t xml:space="preserve"> “</w:t>
      </w:r>
      <w:proofErr w:type="spellStart"/>
      <w:r w:rsidRPr="00AB7803">
        <w:rPr>
          <w:rFonts w:ascii="Times New Roman" w:hAnsi="Times New Roman" w:cs="Times New Roman"/>
        </w:rPr>
        <w:t>TemperatureIndicator</w:t>
      </w:r>
      <w:proofErr w:type="spellEnd"/>
      <w:r w:rsidRPr="00AB7803">
        <w:rPr>
          <w:rFonts w:ascii="Times New Roman" w:hAnsi="Times New Roman" w:cs="Times New Roman"/>
        </w:rPr>
        <w:t>”</w:t>
      </w:r>
      <w:r w:rsidR="0074231B">
        <w:rPr>
          <w:rFonts w:ascii="Times New Roman" w:hAnsi="Times New Roman" w:cs="Times New Roman"/>
        </w:rPr>
        <w:t>)</w:t>
      </w:r>
      <w:r w:rsidRPr="00AB7803">
        <w:rPr>
          <w:rFonts w:ascii="Times New Roman" w:hAnsi="Times New Roman" w:cs="Times New Roman"/>
        </w:rPr>
        <w:t xml:space="preserve"> was </w:t>
      </w:r>
      <w:r w:rsidRPr="00AB7803">
        <w:rPr>
          <w:rFonts w:ascii="Times New Roman" w:hAnsi="Times New Roman" w:cs="Times New Roman"/>
        </w:rPr>
        <w:lastRenderedPageBreak/>
        <w:t>a primary predictor of range shifts; our models selected the same variable as most important (</w:t>
      </w:r>
      <w:r>
        <w:rPr>
          <w:rFonts w:ascii="Times New Roman" w:hAnsi="Times New Roman" w:cs="Times New Roman"/>
          <w:b/>
          <w:bCs/>
        </w:rPr>
        <w:t>Figure 2</w:t>
      </w:r>
      <w:r w:rsidR="0074231B">
        <w:rPr>
          <w:rFonts w:ascii="Times New Roman" w:hAnsi="Times New Roman" w:cs="Times New Roman"/>
          <w:b/>
          <w:bCs/>
        </w:rPr>
        <w:t>b</w:t>
      </w:r>
      <w:r w:rsidRPr="00AB7803">
        <w:rPr>
          <w:rFonts w:ascii="Times New Roman" w:hAnsi="Times New Roman" w:cs="Times New Roman"/>
        </w:rPr>
        <w:t>).  The previous Western NA mammal analysis (</w:t>
      </w:r>
      <w:proofErr w:type="spellStart"/>
      <w:r w:rsidRPr="00AB7803">
        <w:rPr>
          <w:rFonts w:ascii="Times New Roman" w:hAnsi="Times New Roman" w:cs="Times New Roman"/>
        </w:rPr>
        <w:t>Angert</w:t>
      </w:r>
      <w:proofErr w:type="spellEnd"/>
      <w:r w:rsidRPr="00AB7803">
        <w:rPr>
          <w:rFonts w:ascii="Times New Roman" w:hAnsi="Times New Roman" w:cs="Times New Roman"/>
        </w:rPr>
        <w:t xml:space="preserve"> et al. 2011) identified altitudinal limit as a significant predictor and longevity as a relatively strong, but non-significant, predictor. Our models select those two variables as the most important predictors</w:t>
      </w:r>
      <w:r w:rsidR="0068071B">
        <w:rPr>
          <w:rFonts w:ascii="Times New Roman" w:hAnsi="Times New Roman" w:cs="Times New Roman"/>
        </w:rPr>
        <w:t xml:space="preserve"> (Figure 2c)</w:t>
      </w:r>
      <w:r w:rsidRPr="00AB7803">
        <w:rPr>
          <w:rFonts w:ascii="Times New Roman" w:hAnsi="Times New Roman" w:cs="Times New Roman"/>
        </w:rPr>
        <w:t xml:space="preserve">. </w:t>
      </w:r>
      <w:r w:rsidR="0013623F">
        <w:rPr>
          <w:rFonts w:ascii="Times New Roman" w:hAnsi="Times New Roman" w:cs="Times New Roman"/>
        </w:rPr>
        <w:t xml:space="preserve">Both the initial [Pinsky] and our analysis failed to identify strong trait predictors of marine range shifts and non-linear methods </w:t>
      </w:r>
      <w:r w:rsidR="009979E3">
        <w:rPr>
          <w:rFonts w:ascii="Times New Roman" w:hAnsi="Times New Roman" w:cs="Times New Roman"/>
        </w:rPr>
        <w:t xml:space="preserve">yielded less </w:t>
      </w:r>
      <w:r w:rsidR="0013623F">
        <w:rPr>
          <w:rFonts w:ascii="Times New Roman" w:hAnsi="Times New Roman" w:cs="Times New Roman"/>
        </w:rPr>
        <w:t>improve</w:t>
      </w:r>
      <w:r w:rsidR="009979E3">
        <w:rPr>
          <w:rFonts w:ascii="Times New Roman" w:hAnsi="Times New Roman" w:cs="Times New Roman"/>
        </w:rPr>
        <w:t>ment of</w:t>
      </w:r>
      <w:r w:rsidR="0013623F">
        <w:rPr>
          <w:rFonts w:ascii="Times New Roman" w:hAnsi="Times New Roman" w:cs="Times New Roman"/>
        </w:rPr>
        <w:t xml:space="preserve"> MSE</w:t>
      </w:r>
      <w:r w:rsidR="009979E3">
        <w:rPr>
          <w:rFonts w:ascii="Times New Roman" w:hAnsi="Times New Roman" w:cs="Times New Roman"/>
        </w:rPr>
        <w:t xml:space="preserve"> than the other datasets. However, habitat traits such as whether species are pelagic are top predictors consistent with compilations of individual studies </w:t>
      </w:r>
      <w:ins w:id="229" w:author="Anthony F. Cannistra" w:date="2018-12-17T10:18: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{"citationItems":[{"id":"ITEM-1","itemData":{"author":[{"dropping-particle":"","family":"Poloczanska","given":"Elvira S","non-dropping-particle":"","parse-names":false,"suffix":""},{"dropping-particle":"","family":"Brown","given":"Christopher J","non-dropping-particle":"","parse-names":false,"suffix":""},{"dropping-particle":"","family":"Sydeman","given":"William J","non-dropping-particle":"","parse-names":false,"suffix":""},{"dropping-particle":"","family":"Kiessling","given":"Wolfgang","non-dropping-particle":"","parse-names":false,"suffix":""},{"dropping-particle":"","family":"Schoeman","given":"David S","non-dropping-particle":"","parse-names":false,"suffix":""},{"dropping-particle":"","family":"Moore","given":"Pippa J","non-dropping-particle":"","parse-names":false,"suffix":""},{"dropping-particle":"","family":"Brander","given":"Keith","non-dropping-particle":"","parse-names":false,"suffix":""},{"dropping-particle":"","family":"Bruno","given":"John F","non-dropping-particle":"","parse-names":false,"suffix":""},{"dropping-particle":"","family":"Buckley","given":"Lauren B","non-dropping-particle":"","parse-names":false,"suffix":""},{"dropping-particle":"","family":"Burrows","given":"Michael T","non-dropping-particle":"","parse-names":false,"suffix":""},{"dropping-particle":"","family":"Duarte","given":"Carlos M","non-dropping-particle":"","parse-names":false,"suffix":""},{"dropping-particle":"","family":"Halpern","given":"Benjamin S","non-dropping-particle":"","parse-names":false,"suffix":""},{"dropping-particle":"","family":"Holding","given":"Johnna","non-dropping-particle":"","parse-names":false,"suffix":""},{"dropping-particle":"V","family":"Kappel","given":"Carrie","non-dropping-particle":"","parse-names":false,"suffix":""},{"dropping-particle":"","family":"O’Connor","given":"Mary I","non-dropping-particle":"","parse-names":false,"suffix":""},{"dropping-particle":"","family":"Pandolfi","given":"John M","non-dropping-particle":"","parse-names":false,"suffix":""},{"dropping-particle":"","family":"Parmesan","given":"Camille","non-dropping-particle":"","parse-names":false,"suffix":""},{"dropping-particle":"","family":"Schwing","given":"Franklin","non-dropping-particle":"","parse-names":false,"suffix":""},{"dropping-particle":"","family":"Thompson","given":"Sarah Ann","non-dropping-particle":"","parse-names":false,"suffix":""},{"dropping-particle":"","family":"Richardson","given":"Anthony J","non-dropping-particle":"","parse-names":false,"suffix":""}],"container-title":"Nature Climate Change","id":"ITEM-1","issued":{"date-parts":[["2013","8","4"]]},"page":"919","publisher":"Nature Publishing Group","title":"Global imprint of climate change on marine life","type":"article-journal","volume":"3"},"uris":["http://www.mendeley.com/documents/?uuid=ee419ace-4ba6-4bbb-94b9-25d0d76d0ef7"]}],"mendeley":{"formattedCitation":"(Poloczanska et al., 2013)","plainTextFormattedCitation":"(Poloczanska et al., 2013)","previouslyFormattedCitation":"(Poloczanska et al., 2013)"},"properties":{"noteIndex":0},"schema":"https://github.com/citation-style-language/schema/raw/master/csl-citation.json"}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(Poloczanska et al., 2013)</w:t>
      </w:r>
      <w:ins w:id="230" w:author="Anthony F. Cannistra" w:date="2018-12-17T10:18:00Z">
        <w:r w:rsidR="00CF58A7">
          <w:rPr>
            <w:rFonts w:ascii="Times New Roman" w:hAnsi="Times New Roman" w:cs="Times New Roman"/>
          </w:rPr>
          <w:fldChar w:fldCharType="end"/>
        </w:r>
      </w:ins>
      <w:del w:id="231" w:author="Anthony F. Cannistra" w:date="2018-12-17T10:18:00Z">
        <w:r w:rsidR="009A7CF2" w:rsidDel="00CF58A7">
          <w:rPr>
            <w:rFonts w:ascii="Times New Roman" w:hAnsi="Times New Roman" w:cs="Times New Roman"/>
          </w:rPr>
          <w:delText>(</w:delText>
        </w:r>
        <w:commentRangeStart w:id="232"/>
        <w:r w:rsidR="009979E3" w:rsidDel="00CF58A7">
          <w:rPr>
            <w:rFonts w:ascii="Times New Roman" w:hAnsi="Times New Roman" w:cs="Times New Roman"/>
          </w:rPr>
          <w:delText>Poloczanska et al. 2013</w:delText>
        </w:r>
        <w:commentRangeEnd w:id="232"/>
        <w:r w:rsidR="009979E3" w:rsidDel="00CF58A7">
          <w:rPr>
            <w:rStyle w:val="CommentReference"/>
          </w:rPr>
          <w:commentReference w:id="232"/>
        </w:r>
        <w:r w:rsidR="009A7CF2" w:rsidDel="00CF58A7">
          <w:rPr>
            <w:rFonts w:ascii="Times New Roman" w:hAnsi="Times New Roman" w:cs="Times New Roman"/>
          </w:rPr>
          <w:delText>)</w:delText>
        </w:r>
      </w:del>
      <w:r w:rsidR="009979E3">
        <w:rPr>
          <w:rFonts w:ascii="Times New Roman" w:hAnsi="Times New Roman" w:cs="Times New Roman"/>
        </w:rPr>
        <w:t>.</w:t>
      </w:r>
      <w:r w:rsidR="0013623F">
        <w:rPr>
          <w:rFonts w:ascii="Times New Roman" w:hAnsi="Times New Roman" w:cs="Times New Roman"/>
        </w:rPr>
        <w:t xml:space="preserve">    </w:t>
      </w:r>
      <w:r w:rsidRPr="00AB7803">
        <w:rPr>
          <w:rFonts w:ascii="Times New Roman" w:hAnsi="Times New Roman" w:cs="Times New Roman"/>
        </w:rPr>
        <w:t xml:space="preserve">  </w:t>
      </w:r>
    </w:p>
    <w:p w14:paraId="3E1D54C2" w14:textId="77777777" w:rsidR="00AB7803" w:rsidRDefault="00AB7803" w:rsidP="00AB7803">
      <w:pPr>
        <w:spacing w:line="480" w:lineRule="auto"/>
        <w:rPr>
          <w:rFonts w:ascii="Times New Roman" w:hAnsi="Times New Roman" w:cs="Times New Roman"/>
        </w:rPr>
      </w:pPr>
    </w:p>
    <w:p w14:paraId="4DFD85C5" w14:textId="587F919E" w:rsidR="00AB7803" w:rsidRDefault="00752329" w:rsidP="00AB7803">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642196A" wp14:editId="7A4494F2">
            <wp:extent cx="5446395" cy="8229600"/>
            <wp:effectExtent l="0" t="0" r="0" b="0"/>
            <wp:docPr id="8" name="Picture 8" descr="../Dropbox/Projects/UW/cc_traits/plots/traits-ranks-new-titles-new-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Projects/UW/cc_traits/plots/traits-ranks-new-titles-new-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395" cy="8229600"/>
                    </a:xfrm>
                    <a:prstGeom prst="rect">
                      <a:avLst/>
                    </a:prstGeom>
                    <a:noFill/>
                    <a:ln>
                      <a:noFill/>
                    </a:ln>
                  </pic:spPr>
                </pic:pic>
              </a:graphicData>
            </a:graphic>
          </wp:inline>
        </w:drawing>
      </w:r>
    </w:p>
    <w:p w14:paraId="110E16E0" w14:textId="327C34DB" w:rsidR="00AB7803" w:rsidRPr="00AB7803" w:rsidRDefault="00AB7803" w:rsidP="00AB7803">
      <w:pPr>
        <w:spacing w:line="480" w:lineRule="auto"/>
        <w:jc w:val="center"/>
        <w:rPr>
          <w:rFonts w:ascii="Times New Roman" w:hAnsi="Times New Roman" w:cs="Times New Roman"/>
        </w:rPr>
      </w:pPr>
      <w:r>
        <w:rPr>
          <w:rFonts w:ascii="Times New Roman" w:hAnsi="Times New Roman" w:cs="Times New Roman"/>
          <w:b/>
          <w:bCs/>
        </w:rPr>
        <w:lastRenderedPageBreak/>
        <w:t>Figure 2</w:t>
      </w:r>
      <w:r w:rsidRPr="00AB7803">
        <w:rPr>
          <w:rFonts w:ascii="Times New Roman" w:hAnsi="Times New Roman" w:cs="Times New Roman"/>
        </w:rPr>
        <w:t>: The model approaches</w:t>
      </w:r>
      <w:r w:rsidR="0068071B">
        <w:rPr>
          <w:rFonts w:ascii="Times New Roman" w:hAnsi="Times New Roman" w:cs="Times New Roman"/>
        </w:rPr>
        <w:t xml:space="preserve"> generally</w:t>
      </w:r>
      <w:r w:rsidRPr="00AB7803">
        <w:rPr>
          <w:rFonts w:ascii="Times New Roman" w:hAnsi="Times New Roman" w:cs="Times New Roman"/>
        </w:rPr>
        <w:t xml:space="preserve"> select similar traits as important (larger and red = </w:t>
      </w:r>
      <w:r w:rsidR="0068071B">
        <w:rPr>
          <w:rFonts w:ascii="Times New Roman" w:hAnsi="Times New Roman" w:cs="Times New Roman"/>
        </w:rPr>
        <w:t xml:space="preserve">lower rank and </w:t>
      </w:r>
      <w:r w:rsidRPr="00AB7803">
        <w:rPr>
          <w:rFonts w:ascii="Times New Roman" w:hAnsi="Times New Roman" w:cs="Times New Roman"/>
        </w:rPr>
        <w:t xml:space="preserve">more important) for predicting range shifts across datasets. Traits are listed in order of decreasing mean importance (increasing mean rank, right column) across all methods </w:t>
      </w:r>
      <w:r w:rsidR="00962098">
        <w:rPr>
          <w:rFonts w:ascii="Times New Roman" w:hAnsi="Times New Roman" w:cs="Times New Roman"/>
        </w:rPr>
        <w:t xml:space="preserve">(except OLS) </w:t>
      </w:r>
      <w:r w:rsidRPr="00AB7803">
        <w:rPr>
          <w:rFonts w:ascii="Times New Roman" w:hAnsi="Times New Roman" w:cs="Times New Roman"/>
        </w:rPr>
        <w:t xml:space="preserve">for each dataset (panels).  Model abbreviations are as in Figure 1. </w:t>
      </w:r>
    </w:p>
    <w:p w14:paraId="737D7228" w14:textId="77777777" w:rsidR="00AB7803" w:rsidRPr="00AB7803" w:rsidRDefault="00AB7803" w:rsidP="00AB7803">
      <w:pPr>
        <w:spacing w:line="480" w:lineRule="auto"/>
        <w:jc w:val="center"/>
        <w:rPr>
          <w:rFonts w:ascii="Times New Roman" w:hAnsi="Times New Roman" w:cs="Times New Roman"/>
        </w:rPr>
      </w:pPr>
    </w:p>
    <w:p w14:paraId="7E6D8D00" w14:textId="77777777" w:rsidR="00AB7803" w:rsidRPr="00AB7803" w:rsidRDefault="00AB7803" w:rsidP="00AB7803">
      <w:pPr>
        <w:spacing w:line="480" w:lineRule="auto"/>
        <w:rPr>
          <w:rFonts w:ascii="Times New Roman" w:hAnsi="Times New Roman" w:cs="Times New Roman"/>
        </w:rPr>
      </w:pPr>
    </w:p>
    <w:p w14:paraId="4BC744F7" w14:textId="6DBDFD7F" w:rsidR="00AB7803" w:rsidRPr="00AB7803" w:rsidRDefault="00AB7803" w:rsidP="00CA6549">
      <w:pPr>
        <w:spacing w:line="480" w:lineRule="auto"/>
        <w:rPr>
          <w:rFonts w:ascii="Times New Roman" w:hAnsi="Times New Roman" w:cs="Times New Roman"/>
        </w:rPr>
      </w:pPr>
      <w:r w:rsidRPr="00AB7803">
        <w:rPr>
          <w:rFonts w:ascii="Times New Roman" w:hAnsi="Times New Roman" w:cs="Times New Roman"/>
        </w:rPr>
        <w:t>The models employed in this analysis also demonstrate cross-model consistency in identifying trait drivers of range shifts (</w:t>
      </w:r>
      <w:r>
        <w:rPr>
          <w:rFonts w:ascii="Times New Roman" w:hAnsi="Times New Roman" w:cs="Times New Roman"/>
          <w:b/>
          <w:bCs/>
        </w:rPr>
        <w:t>Figure 2</w:t>
      </w:r>
      <w:r w:rsidRPr="00AB7803">
        <w:rPr>
          <w:rFonts w:ascii="Times New Roman" w:hAnsi="Times New Roman" w:cs="Times New Roman"/>
          <w:b/>
          <w:bCs/>
        </w:rPr>
        <w:t>)</w:t>
      </w:r>
      <w:r w:rsidRPr="00AB7803">
        <w:rPr>
          <w:rFonts w:ascii="Times New Roman" w:hAnsi="Times New Roman" w:cs="Times New Roman"/>
        </w:rPr>
        <w:t xml:space="preserve">. In other words, separate models tend to agree on trait rank, especially in the top 5 traits, suggesting a common effect despite significantly different modeling methodologies (and evaluation strategies). </w:t>
      </w:r>
      <w:r w:rsidR="0068071B">
        <w:rPr>
          <w:rFonts w:ascii="Times New Roman" w:hAnsi="Times New Roman" w:cs="Times New Roman"/>
        </w:rPr>
        <w:t xml:space="preserve">However, there tends to be more agreement among machine learning models than between OLS and machine learning models. </w:t>
      </w:r>
      <w:proofErr w:type="gramStart"/>
      <w:r w:rsidR="00CA6549">
        <w:rPr>
          <w:rFonts w:ascii="Times New Roman" w:hAnsi="Times New Roman" w:cs="Times New Roman"/>
        </w:rPr>
        <w:t>In particular, some</w:t>
      </w:r>
      <w:proofErr w:type="gramEnd"/>
      <w:r w:rsidR="00CA6549">
        <w:rPr>
          <w:rFonts w:ascii="Times New Roman" w:hAnsi="Times New Roman" w:cs="Times New Roman"/>
        </w:rPr>
        <w:t xml:space="preserve"> t</w:t>
      </w:r>
      <w:r w:rsidR="0068071B">
        <w:rPr>
          <w:rFonts w:ascii="Times New Roman" w:hAnsi="Times New Roman" w:cs="Times New Roman"/>
        </w:rPr>
        <w:t xml:space="preserve">raits for which thresholds </w:t>
      </w:r>
      <w:r w:rsidR="00CA6549">
        <w:rPr>
          <w:rFonts w:ascii="Times New Roman" w:hAnsi="Times New Roman" w:cs="Times New Roman"/>
        </w:rPr>
        <w:t>seem likely are less important predictors in OLS than in machine learning models: higher seed shed heights and longer seed shed durations in alpine plants may not lead to more dispersal once thresholds are reached (</w:t>
      </w:r>
      <w:r w:rsidR="0068071B">
        <w:rPr>
          <w:rFonts w:ascii="Times New Roman" w:hAnsi="Times New Roman" w:cs="Times New Roman"/>
        </w:rPr>
        <w:t>Figure 2a)</w:t>
      </w:r>
      <w:r w:rsidR="00CA6549">
        <w:rPr>
          <w:rFonts w:ascii="Times New Roman" w:hAnsi="Times New Roman" w:cs="Times New Roman"/>
        </w:rPr>
        <w:t>.</w:t>
      </w:r>
    </w:p>
    <w:p w14:paraId="36AD9D42" w14:textId="77777777" w:rsidR="00AB7803" w:rsidRPr="00AB7803" w:rsidRDefault="00AB7803" w:rsidP="00AB7803">
      <w:pPr>
        <w:spacing w:line="480" w:lineRule="auto"/>
        <w:rPr>
          <w:rFonts w:ascii="Times New Roman" w:hAnsi="Times New Roman" w:cs="Times New Roman"/>
        </w:rPr>
      </w:pPr>
    </w:p>
    <w:p w14:paraId="3D76CB89" w14:textId="5743A6DE" w:rsidR="00AB7803" w:rsidRDefault="00AB7803" w:rsidP="00AB7803">
      <w:pPr>
        <w:spacing w:line="480" w:lineRule="auto"/>
        <w:rPr>
          <w:rFonts w:ascii="Times New Roman" w:hAnsi="Times New Roman" w:cs="Times New Roman"/>
        </w:rPr>
      </w:pPr>
      <w:r w:rsidRPr="00AB7803">
        <w:rPr>
          <w:rFonts w:ascii="Times New Roman" w:hAnsi="Times New Roman" w:cs="Times New Roman"/>
        </w:rPr>
        <w:t>Finally, models that assign directionality to a modeled effect (all models except Random Forest), tend to agree in the directionality of how tr</w:t>
      </w:r>
      <w:r w:rsidR="00570CC3">
        <w:rPr>
          <w:rFonts w:ascii="Times New Roman" w:hAnsi="Times New Roman" w:cs="Times New Roman"/>
        </w:rPr>
        <w:t xml:space="preserve">aits influence range shifts </w:t>
      </w:r>
      <w:r w:rsidR="00570CC3">
        <w:rPr>
          <w:rFonts w:ascii="Times New Roman" w:hAnsi="Times New Roman" w:cs="Times New Roman"/>
          <w:b/>
        </w:rPr>
        <w:t>(Figure 3)</w:t>
      </w:r>
      <w:r w:rsidR="00F76855">
        <w:rPr>
          <w:rFonts w:ascii="Times New Roman" w:hAnsi="Times New Roman" w:cs="Times New Roman"/>
        </w:rPr>
        <w:t>.</w:t>
      </w:r>
      <w:r w:rsidR="005209D2">
        <w:rPr>
          <w:rFonts w:ascii="Times New Roman" w:hAnsi="Times New Roman" w:cs="Times New Roman"/>
        </w:rPr>
        <w:t xml:space="preserve"> </w:t>
      </w:r>
      <w:r w:rsidR="00CA6549">
        <w:rPr>
          <w:rFonts w:ascii="Times New Roman" w:hAnsi="Times New Roman" w:cs="Times New Roman"/>
        </w:rPr>
        <w:t xml:space="preserve">For example, </w:t>
      </w:r>
      <w:r w:rsidR="001C4F08">
        <w:rPr>
          <w:rFonts w:ascii="Times New Roman" w:hAnsi="Times New Roman" w:cs="Times New Roman"/>
        </w:rPr>
        <w:t xml:space="preserve">all models for European plants (except Kernel Ridge) suggest that thermophilic species that release seeds higher have shifted their </w:t>
      </w:r>
      <w:r w:rsidR="009E402D">
        <w:rPr>
          <w:rFonts w:ascii="Times New Roman" w:hAnsi="Times New Roman" w:cs="Times New Roman"/>
        </w:rPr>
        <w:t xml:space="preserve">altitudinal distribution </w:t>
      </w:r>
      <w:r w:rsidR="009979E3">
        <w:rPr>
          <w:rFonts w:ascii="Times New Roman" w:hAnsi="Times New Roman" w:cs="Times New Roman"/>
        </w:rPr>
        <w:t>higher in elevation</w:t>
      </w:r>
      <w:r w:rsidR="009E402D">
        <w:rPr>
          <w:rFonts w:ascii="Times New Roman" w:hAnsi="Times New Roman" w:cs="Times New Roman"/>
        </w:rPr>
        <w:t>. A</w:t>
      </w:r>
      <w:r w:rsidR="001C4F08">
        <w:rPr>
          <w:rFonts w:ascii="Times New Roman" w:hAnsi="Times New Roman" w:cs="Times New Roman"/>
        </w:rPr>
        <w:t xml:space="preserve">ll models (except SVR) find that mammals with greater longevity and higher altitudinal limits exhibit smaller altitudinal range shifts. </w:t>
      </w:r>
      <w:r w:rsidR="009E402D">
        <w:rPr>
          <w:rFonts w:ascii="Times New Roman" w:hAnsi="Times New Roman" w:cs="Times New Roman"/>
        </w:rPr>
        <w:t>In both these examples, the exceptional model</w:t>
      </w:r>
      <w:r w:rsidR="001C4F08">
        <w:rPr>
          <w:rFonts w:ascii="Times New Roman" w:hAnsi="Times New Roman" w:cs="Times New Roman"/>
        </w:rPr>
        <w:t xml:space="preserve"> suggests the opposite relationship for both traits. </w:t>
      </w:r>
      <w:r w:rsidR="009E402D">
        <w:rPr>
          <w:rFonts w:ascii="Times New Roman" w:hAnsi="Times New Roman" w:cs="Times New Roman"/>
        </w:rPr>
        <w:t>Agreement is sometimes strongest within regression (OLS, Ridge) and machine learning (</w:t>
      </w:r>
      <w:proofErr w:type="spellStart"/>
      <w:r w:rsidR="009E402D">
        <w:rPr>
          <w:rFonts w:ascii="Times New Roman" w:hAnsi="Times New Roman" w:cs="Times New Roman"/>
        </w:rPr>
        <w:t>Kernal</w:t>
      </w:r>
      <w:proofErr w:type="spellEnd"/>
      <w:r w:rsidR="009E402D">
        <w:rPr>
          <w:rFonts w:ascii="Times New Roman" w:hAnsi="Times New Roman" w:cs="Times New Roman"/>
        </w:rPr>
        <w:t xml:space="preserve"> Ridge, SVR) type models.  For example, the machine learning </w:t>
      </w:r>
      <w:r w:rsidR="009E402D">
        <w:rPr>
          <w:rFonts w:ascii="Times New Roman" w:hAnsi="Times New Roman" w:cs="Times New Roman"/>
        </w:rPr>
        <w:lastRenderedPageBreak/>
        <w:t xml:space="preserve">models suggest alpine plants with higher seed shed shift their distribution further, contrary to the findings of regression models. </w:t>
      </w:r>
      <w:r w:rsidR="005209D2">
        <w:rPr>
          <w:rFonts w:ascii="Times New Roman" w:hAnsi="Times New Roman" w:cs="Times New Roman"/>
        </w:rPr>
        <w:t>However, the mixed</w:t>
      </w:r>
      <w:r w:rsidR="009E402D">
        <w:rPr>
          <w:rFonts w:ascii="Times New Roman" w:hAnsi="Times New Roman" w:cs="Times New Roman"/>
        </w:rPr>
        <w:t xml:space="preserve"> results suggest limits to the predictive capacity of species’ traits (see Discussion)</w:t>
      </w:r>
      <w:r w:rsidR="005209D2">
        <w:rPr>
          <w:rFonts w:ascii="Times New Roman" w:hAnsi="Times New Roman" w:cs="Times New Roman"/>
        </w:rPr>
        <w:t>.</w:t>
      </w:r>
      <w:r w:rsidR="00F76855">
        <w:rPr>
          <w:rFonts w:ascii="Times New Roman" w:hAnsi="Times New Roman" w:cs="Times New Roman"/>
        </w:rPr>
        <w:t xml:space="preserve"> It is important to note that these measure</w:t>
      </w:r>
      <w:r w:rsidR="008776EB">
        <w:rPr>
          <w:rFonts w:ascii="Times New Roman" w:hAnsi="Times New Roman" w:cs="Times New Roman"/>
        </w:rPr>
        <w:t>s of variable contribution are computed in distinct ways depending on the modeling methodology</w:t>
      </w:r>
      <w:r w:rsidR="005209D2">
        <w:rPr>
          <w:rFonts w:ascii="Times New Roman" w:hAnsi="Times New Roman" w:cs="Times New Roman"/>
        </w:rPr>
        <w:t>, and it remains to be seen whether these methods of variable importance are suitable to determine effect directionality.</w:t>
      </w:r>
      <w:r w:rsidR="008776EB">
        <w:rPr>
          <w:rFonts w:ascii="Times New Roman" w:hAnsi="Times New Roman" w:cs="Times New Roman"/>
        </w:rPr>
        <w:t xml:space="preserve"> </w:t>
      </w:r>
      <w:r w:rsidR="005209D2">
        <w:rPr>
          <w:rFonts w:ascii="Times New Roman" w:hAnsi="Times New Roman" w:cs="Times New Roman"/>
        </w:rPr>
        <w:t>In addition, u</w:t>
      </w:r>
      <w:r w:rsidR="008776EB">
        <w:rPr>
          <w:rFonts w:ascii="Times New Roman" w:hAnsi="Times New Roman" w:cs="Times New Roman"/>
        </w:rPr>
        <w:t>sing these heterogeneous metrics to compare effect directionality must be done with caution.</w:t>
      </w:r>
    </w:p>
    <w:p w14:paraId="0F2CD561" w14:textId="31068A26" w:rsidR="008776EB" w:rsidRDefault="000E5A03" w:rsidP="008776EB">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7FF75D7" wp14:editId="0C75EB2E">
            <wp:extent cx="5943600" cy="410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coefs-RFDO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4602927A" w14:textId="50D2A8BF" w:rsidR="008776EB" w:rsidRPr="00956180" w:rsidRDefault="008776EB" w:rsidP="008776EB">
      <w:pPr>
        <w:spacing w:line="480" w:lineRule="auto"/>
        <w:jc w:val="center"/>
        <w:rPr>
          <w:rFonts w:ascii="Times New Roman" w:hAnsi="Times New Roman" w:cs="Times New Roman"/>
        </w:rPr>
      </w:pPr>
      <w:r w:rsidRPr="00956180">
        <w:rPr>
          <w:rFonts w:ascii="Times New Roman" w:hAnsi="Times New Roman" w:cs="Times New Roman"/>
          <w:b/>
          <w:bCs/>
        </w:rPr>
        <w:t xml:space="preserve">Figure </w:t>
      </w:r>
      <w:r>
        <w:rPr>
          <w:rFonts w:ascii="Times New Roman" w:hAnsi="Times New Roman" w:cs="Times New Roman"/>
          <w:b/>
          <w:bCs/>
        </w:rPr>
        <w:t>3</w:t>
      </w:r>
      <w:r w:rsidRPr="00956180">
        <w:rPr>
          <w:rFonts w:ascii="Times New Roman" w:hAnsi="Times New Roman" w:cs="Times New Roman"/>
        </w:rPr>
        <w:t>: Models tend to agree on the variable importan</w:t>
      </w:r>
      <w:r>
        <w:rPr>
          <w:rFonts w:ascii="Times New Roman" w:hAnsi="Times New Roman" w:cs="Times New Roman"/>
        </w:rPr>
        <w:t>ce values and directionality of</w:t>
      </w:r>
      <w:r w:rsidRPr="00956180">
        <w:rPr>
          <w:rFonts w:ascii="Times New Roman" w:hAnsi="Times New Roman" w:cs="Times New Roman"/>
        </w:rPr>
        <w:t> top-ranking traits. We depict mo</w:t>
      </w:r>
      <w:r>
        <w:rPr>
          <w:rFonts w:ascii="Times New Roman" w:hAnsi="Times New Roman" w:cs="Times New Roman"/>
        </w:rPr>
        <w:t xml:space="preserve">del coefficients (OLS, Ridge), </w:t>
      </w:r>
      <w:r w:rsidRPr="00956180">
        <w:rPr>
          <w:rFonts w:ascii="Times New Roman" w:hAnsi="Times New Roman" w:cs="Times New Roman"/>
        </w:rPr>
        <w:t>Shapley feature importance values (Kernel Ridge, SVR), or Gini feature importance scores (</w:t>
      </w:r>
      <w:r w:rsidR="00CA6549">
        <w:rPr>
          <w:rFonts w:ascii="Times New Roman" w:hAnsi="Times New Roman" w:cs="Times New Roman"/>
        </w:rPr>
        <w:t xml:space="preserve">which do not indicate directionality, </w:t>
      </w:r>
      <w:r w:rsidRPr="00956180">
        <w:rPr>
          <w:rFonts w:ascii="Times New Roman" w:hAnsi="Times New Roman" w:cs="Times New Roman"/>
        </w:rPr>
        <w:lastRenderedPageBreak/>
        <w:t xml:space="preserve">RF) for top ten traits by rank (Figure </w:t>
      </w:r>
      <w:r w:rsidR="00962098">
        <w:rPr>
          <w:rFonts w:ascii="Times New Roman" w:hAnsi="Times New Roman" w:cs="Times New Roman"/>
        </w:rPr>
        <w:t>2</w:t>
      </w:r>
      <w:r w:rsidRPr="00956180">
        <w:rPr>
          <w:rFonts w:ascii="Times New Roman" w:hAnsi="Times New Roman" w:cs="Times New Roman"/>
        </w:rPr>
        <w:t>) for each dataset (rows). Model abbreviations are as in Figure 1 and traits are as in Figure 2</w:t>
      </w:r>
      <w:r>
        <w:rPr>
          <w:rFonts w:ascii="Times New Roman" w:hAnsi="Times New Roman" w:cs="Times New Roman"/>
        </w:rPr>
        <w:t>.</w:t>
      </w:r>
      <w:r w:rsidR="00CA6549">
        <w:rPr>
          <w:rFonts w:ascii="Times New Roman" w:hAnsi="Times New Roman" w:cs="Times New Roman"/>
        </w:rPr>
        <w:t xml:space="preserve"> </w:t>
      </w:r>
    </w:p>
    <w:p w14:paraId="0E8025C0" w14:textId="77777777" w:rsidR="008776EB" w:rsidRPr="00AB7803" w:rsidRDefault="008776EB" w:rsidP="00AB7803">
      <w:pPr>
        <w:spacing w:line="480" w:lineRule="auto"/>
        <w:rPr>
          <w:rFonts w:ascii="Times New Roman" w:hAnsi="Times New Roman" w:cs="Times New Roman"/>
        </w:rPr>
      </w:pPr>
    </w:p>
    <w:p w14:paraId="116B2974" w14:textId="77777777" w:rsidR="00AB7803" w:rsidRPr="00AB7803" w:rsidRDefault="00AB7803" w:rsidP="00AB7803">
      <w:pPr>
        <w:spacing w:line="480" w:lineRule="auto"/>
        <w:rPr>
          <w:rFonts w:ascii="Times New Roman" w:hAnsi="Times New Roman" w:cs="Times New Roman"/>
        </w:rPr>
      </w:pPr>
    </w:p>
    <w:p w14:paraId="57220315" w14:textId="77777777" w:rsidR="00AB7803" w:rsidRPr="00AB7803" w:rsidRDefault="00AB7803" w:rsidP="00AB7803">
      <w:pPr>
        <w:spacing w:line="480" w:lineRule="auto"/>
        <w:rPr>
          <w:rFonts w:ascii="Times New Roman" w:hAnsi="Times New Roman" w:cs="Times New Roman"/>
        </w:rPr>
      </w:pPr>
      <w:r w:rsidRPr="00AB7803">
        <w:rPr>
          <w:rFonts w:ascii="Times New Roman" w:hAnsi="Times New Roman" w:cs="Times New Roman"/>
        </w:rPr>
        <w:t xml:space="preserve">In summary, we find that non-linear methods increase predictive accuracy while identifying similar predictive traits and directionality of the traits.  Strong predictor traits are similar across the non-linear methods. These results are consistent across the four datasets examined in this study despite their taxonomic and geographic breadth. </w:t>
      </w:r>
    </w:p>
    <w:p w14:paraId="4EDD2275" w14:textId="77777777" w:rsidR="00AB7803" w:rsidRPr="00AB7803" w:rsidRDefault="00AB7803" w:rsidP="00AB7803">
      <w:pPr>
        <w:spacing w:line="480" w:lineRule="auto"/>
        <w:rPr>
          <w:rFonts w:ascii="Times New Roman" w:hAnsi="Times New Roman" w:cs="Times New Roman"/>
        </w:rPr>
      </w:pPr>
    </w:p>
    <w:p w14:paraId="37D06A9A" w14:textId="77777777" w:rsidR="005E6218" w:rsidRPr="00AB7803" w:rsidRDefault="005E6218" w:rsidP="004E055A">
      <w:pPr>
        <w:spacing w:line="480" w:lineRule="auto"/>
        <w:rPr>
          <w:rFonts w:ascii="Times New Roman" w:hAnsi="Times New Roman" w:cs="Times New Roman"/>
        </w:rPr>
      </w:pPr>
    </w:p>
    <w:p w14:paraId="51965ACE"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Tables</w:t>
      </w:r>
    </w:p>
    <w:p w14:paraId="5F9502F2" w14:textId="1F5CAA43" w:rsidR="00AB7803" w:rsidRPr="00AB7803" w:rsidRDefault="00AB7803" w:rsidP="0068071B">
      <w:pPr>
        <w:spacing w:line="480" w:lineRule="auto"/>
        <w:outlineLvl w:val="0"/>
        <w:rPr>
          <w:rFonts w:ascii="Times New Roman" w:hAnsi="Times New Roman" w:cs="Times New Roman"/>
        </w:rPr>
      </w:pPr>
      <w:r>
        <w:rPr>
          <w:rFonts w:ascii="Times New Roman" w:hAnsi="Times New Roman" w:cs="Times New Roman"/>
        </w:rPr>
        <w:t>N/A</w:t>
      </w:r>
    </w:p>
    <w:p w14:paraId="102667E8" w14:textId="77777777" w:rsidR="005E6218" w:rsidRDefault="005E6218" w:rsidP="004E055A">
      <w:pPr>
        <w:spacing w:line="480" w:lineRule="auto"/>
        <w:rPr>
          <w:rFonts w:ascii="Times New Roman" w:hAnsi="Times New Roman" w:cs="Times New Roman"/>
          <w:b/>
        </w:rPr>
      </w:pPr>
    </w:p>
    <w:p w14:paraId="2C6CE54E" w14:textId="77777777" w:rsidR="005E6218" w:rsidRDefault="005E6218" w:rsidP="0068071B">
      <w:pPr>
        <w:spacing w:line="480" w:lineRule="auto"/>
        <w:outlineLvl w:val="0"/>
        <w:rPr>
          <w:rFonts w:ascii="Times New Roman" w:hAnsi="Times New Roman" w:cs="Times New Roman"/>
          <w:b/>
        </w:rPr>
      </w:pPr>
      <w:r>
        <w:rPr>
          <w:rFonts w:ascii="Times New Roman" w:hAnsi="Times New Roman" w:cs="Times New Roman"/>
          <w:b/>
        </w:rPr>
        <w:t>Figures and Figure Legends</w:t>
      </w:r>
    </w:p>
    <w:p w14:paraId="7E445931" w14:textId="0AD98DB9" w:rsidR="00E52847" w:rsidRPr="00AB7803" w:rsidRDefault="00E52847" w:rsidP="00E52847">
      <w:pPr>
        <w:spacing w:line="480" w:lineRule="auto"/>
        <w:rPr>
          <w:rFonts w:ascii="Times New Roman" w:hAnsi="Times New Roman" w:cs="Times New Roman"/>
        </w:rPr>
      </w:pPr>
      <w:del w:id="233" w:author="Anthony F. Cannistra" w:date="2018-12-10T16:44:00Z">
        <w:r w:rsidDel="002E2613">
          <w:rPr>
            <w:rFonts w:ascii="Times New Roman" w:hAnsi="Times New Roman" w:cs="Times New Roman"/>
            <w:noProof/>
            <w:rPrChange w:id="234" w:author="Unknown">
              <w:rPr>
                <w:noProof/>
              </w:rPr>
            </w:rPrChange>
          </w:rPr>
          <w:drawing>
            <wp:inline distT="0" distB="0" distL="0" distR="0" wp14:anchorId="75252506" wp14:editId="2A19611C">
              <wp:extent cx="5930265" cy="823595"/>
              <wp:effectExtent l="0" t="0" r="0" b="0"/>
              <wp:docPr id="4" name="Picture 4" descr="plots/merged-mses-draft-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merged-mses-draft-reor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823595"/>
                      </a:xfrm>
                      <a:prstGeom prst="rect">
                        <a:avLst/>
                      </a:prstGeom>
                      <a:noFill/>
                      <a:ln>
                        <a:noFill/>
                      </a:ln>
                    </pic:spPr>
                  </pic:pic>
                </a:graphicData>
              </a:graphic>
            </wp:inline>
          </w:drawing>
        </w:r>
      </w:del>
      <w:ins w:id="235" w:author="Anthony F. Cannistra" w:date="2018-12-10T16:46:00Z">
        <w:r w:rsidR="00596D3D">
          <w:rPr>
            <w:rFonts w:ascii="Times New Roman" w:hAnsi="Times New Roman" w:cs="Times New Roman"/>
            <w:noProof/>
            <w:rPrChange w:id="236" w:author="Unknown">
              <w:rPr>
                <w:noProof/>
              </w:rPr>
            </w:rPrChange>
          </w:rPr>
          <w:drawing>
            <wp:inline distT="0" distB="0" distL="0" distR="0" wp14:anchorId="571EB4AB" wp14:editId="380B3D5E">
              <wp:extent cx="5943600" cy="827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ged-boxplot-mses.psd"/>
                      <pic:cNvPicPr/>
                    </pic:nvPicPr>
                    <pic:blipFill>
                      <a:blip r:embed="rId11">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ins>
    </w:p>
    <w:p w14:paraId="1F1EA177" w14:textId="5AFAC493" w:rsidR="00E52847" w:rsidRPr="00AB7803" w:rsidRDefault="00E52847" w:rsidP="00E52847">
      <w:pPr>
        <w:spacing w:line="480" w:lineRule="auto"/>
        <w:jc w:val="center"/>
        <w:rPr>
          <w:rFonts w:ascii="Times New Roman" w:hAnsi="Times New Roman" w:cs="Times New Roman"/>
        </w:rPr>
      </w:pPr>
      <w:r>
        <w:rPr>
          <w:rFonts w:ascii="Times New Roman" w:hAnsi="Times New Roman" w:cs="Times New Roman"/>
          <w:b/>
          <w:bCs/>
        </w:rPr>
        <w:t>Figure 1</w:t>
      </w:r>
      <w:r w:rsidRPr="00AB7803">
        <w:rPr>
          <w:rFonts w:ascii="Times New Roman" w:hAnsi="Times New Roman" w:cs="Times New Roman"/>
          <w:b/>
          <w:bCs/>
        </w:rPr>
        <w:t>:</w:t>
      </w:r>
      <w:r w:rsidRPr="00AB7803">
        <w:rPr>
          <w:rFonts w:ascii="Times New Roman" w:hAnsi="Times New Roman" w:cs="Times New Roman"/>
        </w:rPr>
        <w:t xml:space="preserve"> The </w:t>
      </w:r>
      <w:del w:id="237" w:author="Anthony F. Cannistra" w:date="2018-12-10T16:46:00Z">
        <w:r w:rsidRPr="00AB7803" w:rsidDel="00596D3D">
          <w:rPr>
            <w:rFonts w:ascii="Times New Roman" w:hAnsi="Times New Roman" w:cs="Times New Roman"/>
          </w:rPr>
          <w:delText xml:space="preserve">four </w:delText>
        </w:r>
      </w:del>
      <w:r w:rsidRPr="00AB7803">
        <w:rPr>
          <w:rFonts w:ascii="Times New Roman" w:hAnsi="Times New Roman" w:cs="Times New Roman"/>
        </w:rPr>
        <w:t>machine learning approaches reduce the mean sq</w:t>
      </w:r>
      <w:r w:rsidR="00E56C77">
        <w:rPr>
          <w:rFonts w:ascii="Times New Roman" w:hAnsi="Times New Roman" w:cs="Times New Roman"/>
        </w:rPr>
        <w:t>uared error (MSE, 10-fold cross-</w:t>
      </w:r>
      <w:r w:rsidRPr="00AB7803">
        <w:rPr>
          <w:rFonts w:ascii="Times New Roman" w:hAnsi="Times New Roman" w:cs="Times New Roman"/>
        </w:rPr>
        <w:t xml:space="preserve">validation) of range shift predictions below the MSE of the standard linear regression approach (OLS: ordinary least squares) across all </w:t>
      </w:r>
      <w:ins w:id="238" w:author="Anthony F. Cannistra" w:date="2018-12-10T16:46:00Z">
        <w:r w:rsidR="00596D3D">
          <w:rPr>
            <w:rFonts w:ascii="Times New Roman" w:hAnsi="Times New Roman" w:cs="Times New Roman"/>
          </w:rPr>
          <w:t xml:space="preserve">three of four </w:t>
        </w:r>
      </w:ins>
      <w:del w:id="239" w:author="Anthony F. Cannistra" w:date="2018-12-10T16:46:00Z">
        <w:r w:rsidRPr="00AB7803" w:rsidDel="00596D3D">
          <w:rPr>
            <w:rFonts w:ascii="Times New Roman" w:hAnsi="Times New Roman" w:cs="Times New Roman"/>
          </w:rPr>
          <w:delText xml:space="preserve">four </w:delText>
        </w:r>
      </w:del>
      <w:r w:rsidRPr="00AB7803">
        <w:rPr>
          <w:rFonts w:ascii="Times New Roman" w:hAnsi="Times New Roman" w:cs="Times New Roman"/>
        </w:rPr>
        <w:t>datasets</w:t>
      </w:r>
      <w:r>
        <w:rPr>
          <w:rFonts w:ascii="Times New Roman" w:hAnsi="Times New Roman" w:cs="Times New Roman"/>
        </w:rPr>
        <w:t xml:space="preserve"> (A</w:t>
      </w:r>
      <w:ins w:id="240" w:author="Anthony F. Cannistra" w:date="2018-12-10T16:46:00Z">
        <w:r w:rsidR="00596D3D">
          <w:rPr>
            <w:rFonts w:ascii="Times New Roman" w:hAnsi="Times New Roman" w:cs="Times New Roman"/>
          </w:rPr>
          <w:t xml:space="preserve">, C, </w:t>
        </w:r>
      </w:ins>
      <w:del w:id="241" w:author="Anthony F. Cannistra" w:date="2018-12-10T16:46:00Z">
        <w:r w:rsidDel="00596D3D">
          <w:rPr>
            <w:rFonts w:ascii="Times New Roman" w:hAnsi="Times New Roman" w:cs="Times New Roman"/>
          </w:rPr>
          <w:delText>-</w:delText>
        </w:r>
      </w:del>
      <w:r>
        <w:rPr>
          <w:rFonts w:ascii="Times New Roman" w:hAnsi="Times New Roman" w:cs="Times New Roman"/>
        </w:rPr>
        <w:t>D)</w:t>
      </w:r>
      <w:r w:rsidRPr="00AB7803">
        <w:rPr>
          <w:rFonts w:ascii="Times New Roman" w:hAnsi="Times New Roman" w:cs="Times New Roman"/>
        </w:rPr>
        <w:t xml:space="preserve">. Support Vector Regression (SVR) and Kernel Ridge models exhibit stronger performance than ridge regularized linear (Ridge) or Random Forest (RF) models across the datasets. </w:t>
      </w:r>
      <w:r w:rsidR="00962098">
        <w:rPr>
          <w:rFonts w:ascii="Times New Roman" w:hAnsi="Times New Roman" w:cs="Times New Roman"/>
        </w:rPr>
        <w:t>The MSE units correspond to the range shift metric (</w:t>
      </w:r>
      <w:r w:rsidR="000137FE">
        <w:rPr>
          <w:rFonts w:ascii="Times New Roman" w:hAnsi="Times New Roman" w:cs="Times New Roman"/>
        </w:rPr>
        <w:t xml:space="preserve">A-C: </w:t>
      </w:r>
      <w:r w:rsidR="00962098">
        <w:rPr>
          <w:rFonts w:ascii="Times New Roman" w:hAnsi="Times New Roman" w:cs="Times New Roman"/>
        </w:rPr>
        <w:t>m</w:t>
      </w:r>
      <w:r w:rsidR="000137FE">
        <w:rPr>
          <w:rFonts w:ascii="Times New Roman" w:hAnsi="Times New Roman" w:cs="Times New Roman"/>
        </w:rPr>
        <w:t xml:space="preserve">, </w:t>
      </w:r>
      <w:proofErr w:type="spellStart"/>
      <w:proofErr w:type="gramStart"/>
      <w:r w:rsidR="000137FE">
        <w:rPr>
          <w:rFonts w:ascii="Times New Roman" w:hAnsi="Times New Roman" w:cs="Times New Roman"/>
        </w:rPr>
        <w:t>D:</w:t>
      </w:r>
      <w:r w:rsidR="00962098">
        <w:rPr>
          <w:rFonts w:ascii="Times New Roman" w:hAnsi="Times New Roman" w:cs="Times New Roman"/>
        </w:rPr>
        <w:t>degrees</w:t>
      </w:r>
      <w:proofErr w:type="spellEnd"/>
      <w:proofErr w:type="gramEnd"/>
      <w:r w:rsidR="00962098">
        <w:rPr>
          <w:rFonts w:ascii="Times New Roman" w:hAnsi="Times New Roman" w:cs="Times New Roman"/>
        </w:rPr>
        <w:t xml:space="preserve"> latitude) and thus directly indicate model performance.</w:t>
      </w:r>
    </w:p>
    <w:p w14:paraId="68A5B9C0" w14:textId="77777777" w:rsidR="005E6218" w:rsidRDefault="005E6218" w:rsidP="004E055A">
      <w:pPr>
        <w:spacing w:line="480" w:lineRule="auto"/>
        <w:rPr>
          <w:rFonts w:ascii="Times New Roman" w:hAnsi="Times New Roman" w:cs="Times New Roman"/>
          <w:b/>
        </w:rPr>
      </w:pPr>
    </w:p>
    <w:p w14:paraId="61B99407" w14:textId="7AFBC6AD" w:rsidR="00E52847" w:rsidRDefault="001124DE" w:rsidP="00E5284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2581C2B" wp14:editId="659D2B1B">
            <wp:extent cx="5446395" cy="8229600"/>
            <wp:effectExtent l="0" t="0" r="0" b="0"/>
            <wp:docPr id="9" name="Picture 9" descr="../Dropbox/Projects/UW/cc_traits/plots/traits-ranks-new-titles-new-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Projects/UW/cc_traits/plots/traits-ranks-new-titles-new-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395" cy="8229600"/>
                    </a:xfrm>
                    <a:prstGeom prst="rect">
                      <a:avLst/>
                    </a:prstGeom>
                    <a:noFill/>
                    <a:ln>
                      <a:noFill/>
                    </a:ln>
                  </pic:spPr>
                </pic:pic>
              </a:graphicData>
            </a:graphic>
          </wp:inline>
        </w:drawing>
      </w:r>
    </w:p>
    <w:p w14:paraId="2770CCB3" w14:textId="1E179341" w:rsidR="00E52847" w:rsidRDefault="00E52847" w:rsidP="00E52847">
      <w:pPr>
        <w:spacing w:line="480" w:lineRule="auto"/>
        <w:jc w:val="center"/>
        <w:rPr>
          <w:rFonts w:ascii="Times New Roman" w:hAnsi="Times New Roman" w:cs="Times New Roman"/>
        </w:rPr>
      </w:pPr>
      <w:r>
        <w:rPr>
          <w:rFonts w:ascii="Times New Roman" w:hAnsi="Times New Roman" w:cs="Times New Roman"/>
          <w:b/>
          <w:bCs/>
        </w:rPr>
        <w:lastRenderedPageBreak/>
        <w:t>Figure 2</w:t>
      </w:r>
      <w:r w:rsidRPr="00AB7803">
        <w:rPr>
          <w:rFonts w:ascii="Times New Roman" w:hAnsi="Times New Roman" w:cs="Times New Roman"/>
        </w:rPr>
        <w:t xml:space="preserve">: The model approaches select similar traits as important (larger and red = more important) for predicting range shifts across datasets. Traits are listed in order of decreasing mean importance (increasing mean rank, right column) across all methods </w:t>
      </w:r>
      <w:r w:rsidR="008F6D0C">
        <w:rPr>
          <w:rFonts w:ascii="Times New Roman" w:hAnsi="Times New Roman" w:cs="Times New Roman"/>
        </w:rPr>
        <w:t xml:space="preserve">(except OLS) </w:t>
      </w:r>
      <w:r w:rsidRPr="00AB7803">
        <w:rPr>
          <w:rFonts w:ascii="Times New Roman" w:hAnsi="Times New Roman" w:cs="Times New Roman"/>
        </w:rPr>
        <w:t>for each dataset (panels)</w:t>
      </w:r>
      <w:r w:rsidR="0033546E">
        <w:rPr>
          <w:rFonts w:ascii="Times New Roman" w:hAnsi="Times New Roman" w:cs="Times New Roman"/>
        </w:rPr>
        <w:t xml:space="preserve">. </w:t>
      </w:r>
      <w:r w:rsidRPr="0033546E">
        <w:rPr>
          <w:rFonts w:ascii="Times New Roman" w:hAnsi="Times New Roman" w:cs="Times New Roman"/>
        </w:rPr>
        <w:t>Model</w:t>
      </w:r>
      <w:r w:rsidRPr="00AB7803">
        <w:rPr>
          <w:rFonts w:ascii="Times New Roman" w:hAnsi="Times New Roman" w:cs="Times New Roman"/>
        </w:rPr>
        <w:t xml:space="preserve"> abbreviations are as in Figure 1. </w:t>
      </w:r>
    </w:p>
    <w:p w14:paraId="6D1A3A26" w14:textId="77777777" w:rsidR="00885C4B" w:rsidRDefault="00885C4B" w:rsidP="00E52847">
      <w:pPr>
        <w:spacing w:line="480" w:lineRule="auto"/>
        <w:jc w:val="center"/>
        <w:rPr>
          <w:rFonts w:ascii="Times New Roman" w:hAnsi="Times New Roman" w:cs="Times New Roman"/>
        </w:rPr>
      </w:pPr>
    </w:p>
    <w:p w14:paraId="6B0039B3" w14:textId="7B7D9006" w:rsidR="00885C4B" w:rsidRDefault="001124DE" w:rsidP="00E5284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F5977F0" wp14:editId="2DAC3B47">
            <wp:extent cx="5943600" cy="410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coefs-RFDO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14C88026" w14:textId="3FA2C0F3" w:rsidR="00956180" w:rsidRPr="00956180" w:rsidRDefault="00956180" w:rsidP="00956180">
      <w:pPr>
        <w:spacing w:line="480" w:lineRule="auto"/>
        <w:jc w:val="center"/>
        <w:rPr>
          <w:rFonts w:ascii="Times New Roman" w:hAnsi="Times New Roman" w:cs="Times New Roman"/>
        </w:rPr>
      </w:pPr>
      <w:r w:rsidRPr="00956180">
        <w:rPr>
          <w:rFonts w:ascii="Times New Roman" w:hAnsi="Times New Roman" w:cs="Times New Roman"/>
          <w:b/>
          <w:bCs/>
        </w:rPr>
        <w:t xml:space="preserve">Figure </w:t>
      </w:r>
      <w:r>
        <w:rPr>
          <w:rFonts w:ascii="Times New Roman" w:hAnsi="Times New Roman" w:cs="Times New Roman"/>
          <w:b/>
          <w:bCs/>
        </w:rPr>
        <w:t>3</w:t>
      </w:r>
      <w:r w:rsidRPr="00956180">
        <w:rPr>
          <w:rFonts w:ascii="Times New Roman" w:hAnsi="Times New Roman" w:cs="Times New Roman"/>
        </w:rPr>
        <w:t>: Models tend to agree on the variable importan</w:t>
      </w:r>
      <w:r>
        <w:rPr>
          <w:rFonts w:ascii="Times New Roman" w:hAnsi="Times New Roman" w:cs="Times New Roman"/>
        </w:rPr>
        <w:t>ce values and directionality of</w:t>
      </w:r>
      <w:r w:rsidRPr="00956180">
        <w:rPr>
          <w:rFonts w:ascii="Times New Roman" w:hAnsi="Times New Roman" w:cs="Times New Roman"/>
        </w:rPr>
        <w:t> top-ranking traits. We depict mo</w:t>
      </w:r>
      <w:r>
        <w:rPr>
          <w:rFonts w:ascii="Times New Roman" w:hAnsi="Times New Roman" w:cs="Times New Roman"/>
        </w:rPr>
        <w:t xml:space="preserve">del coefficients (OLS, Ridge), </w:t>
      </w:r>
      <w:r w:rsidRPr="00956180">
        <w:rPr>
          <w:rFonts w:ascii="Times New Roman" w:hAnsi="Times New Roman" w:cs="Times New Roman"/>
        </w:rPr>
        <w:t>Shapley feature importance values (Kernel Ridge, SVR), or Gini feature importance scores (RF) for top ten traits by rank (Figure [ranks]) for each dataset (rows). Model abbreviations are as in Figure 1 and traits are as in Figure 2</w:t>
      </w:r>
      <w:r>
        <w:rPr>
          <w:rFonts w:ascii="Times New Roman" w:hAnsi="Times New Roman" w:cs="Times New Roman"/>
        </w:rPr>
        <w:t>.</w:t>
      </w:r>
    </w:p>
    <w:p w14:paraId="228998D4" w14:textId="77777777" w:rsidR="00E52847" w:rsidRPr="00956180" w:rsidRDefault="00E52847" w:rsidP="00956180">
      <w:pPr>
        <w:spacing w:line="480" w:lineRule="auto"/>
        <w:jc w:val="center"/>
        <w:rPr>
          <w:rFonts w:ascii="Times New Roman" w:hAnsi="Times New Roman" w:cs="Times New Roman"/>
        </w:rPr>
      </w:pPr>
    </w:p>
    <w:p w14:paraId="430986FE" w14:textId="7074CCCE" w:rsidR="008C34D3" w:rsidRPr="001124DE" w:rsidRDefault="00A35ACE" w:rsidP="000137FE">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lastRenderedPageBreak/>
        <w:t>DISCUSSION</w:t>
      </w:r>
    </w:p>
    <w:p w14:paraId="47F20131" w14:textId="48296E0A" w:rsidR="008C34D3" w:rsidRPr="008C34D3" w:rsidRDefault="008C34D3" w:rsidP="008C34D3">
      <w:pPr>
        <w:spacing w:line="480" w:lineRule="auto"/>
        <w:rPr>
          <w:rFonts w:ascii="Times New Roman" w:hAnsi="Times New Roman" w:cs="Times New Roman"/>
        </w:rPr>
      </w:pPr>
      <w:r w:rsidRPr="008C34D3">
        <w:rPr>
          <w:rFonts w:ascii="Times New Roman" w:hAnsi="Times New Roman" w:cs="Times New Roman"/>
        </w:rPr>
        <w:t>Previous studies using linear modelling have found that species’ traits are significant but weak predictors of variation in observed historical range shifts (</w:t>
      </w:r>
      <w:proofErr w:type="spellStart"/>
      <w:r w:rsidRPr="008C34D3">
        <w:rPr>
          <w:rFonts w:ascii="Times New Roman" w:hAnsi="Times New Roman" w:cs="Times New Roman"/>
        </w:rPr>
        <w:t>Angert</w:t>
      </w:r>
      <w:proofErr w:type="spellEnd"/>
      <w:r>
        <w:rPr>
          <w:rFonts w:ascii="Times New Roman" w:hAnsi="Times New Roman" w:cs="Times New Roman"/>
        </w:rPr>
        <w:t xml:space="preserve"> </w:t>
      </w:r>
      <w:r w:rsidRPr="00CF58A7">
        <w:rPr>
          <w:rFonts w:ascii="Times New Roman" w:hAnsi="Times New Roman" w:cs="Times New Roman"/>
          <w:rPrChange w:id="242" w:author="Anthony F. Cannistra" w:date="2018-12-17T10:18:00Z">
            <w:rPr>
              <w:rFonts w:ascii="Times New Roman" w:hAnsi="Times New Roman" w:cs="Times New Roman"/>
              <w:i/>
            </w:rPr>
          </w:rPrChange>
        </w:rPr>
        <w:t>et al.</w:t>
      </w:r>
      <w:r w:rsidRPr="00CF58A7">
        <w:rPr>
          <w:rFonts w:ascii="Times New Roman" w:hAnsi="Times New Roman" w:cs="Times New Roman"/>
        </w:rPr>
        <w:t>,</w:t>
      </w:r>
      <w:r>
        <w:rPr>
          <w:rFonts w:ascii="Times New Roman" w:hAnsi="Times New Roman" w:cs="Times New Roman"/>
        </w:rPr>
        <w:t xml:space="preserve"> 2011; MacLean and </w:t>
      </w:r>
      <w:proofErr w:type="spellStart"/>
      <w:r w:rsidR="00E56C77" w:rsidRPr="00C7248E">
        <w:rPr>
          <w:rFonts w:ascii="Times New Roman" w:hAnsi="Times New Roman" w:cs="Times New Roman"/>
        </w:rPr>
        <w:t>Beissinger</w:t>
      </w:r>
      <w:proofErr w:type="spellEnd"/>
      <w:r>
        <w:rPr>
          <w:rFonts w:ascii="Times New Roman" w:hAnsi="Times New Roman" w:cs="Times New Roman"/>
        </w:rPr>
        <w:t>, 2017</w:t>
      </w:r>
      <w:r w:rsidRPr="008C34D3">
        <w:rPr>
          <w:rFonts w:ascii="Times New Roman" w:hAnsi="Times New Roman" w:cs="Times New Roman"/>
        </w:rPr>
        <w:t>). We find that non</w:t>
      </w:r>
      <w:r w:rsidR="009E402D">
        <w:rPr>
          <w:rFonts w:ascii="Times New Roman" w:hAnsi="Times New Roman" w:cs="Times New Roman"/>
        </w:rPr>
        <w:t>-</w:t>
      </w:r>
      <w:r w:rsidRPr="008C34D3">
        <w:rPr>
          <w:rFonts w:ascii="Times New Roman" w:hAnsi="Times New Roman" w:cs="Times New Roman"/>
        </w:rPr>
        <w:t>linear modeling methods enhance the ability of traits to accurately predict observed range shifts. Our findings match biological intuition that biological processes, which respond to environmental conditions and are mediated by species’ traits, are rarely linear (</w:t>
      </w:r>
      <w:proofErr w:type="spellStart"/>
      <w:r>
        <w:rPr>
          <w:rFonts w:ascii="Times New Roman" w:hAnsi="Times New Roman" w:cs="Times New Roman"/>
        </w:rPr>
        <w:t>Stenseth</w:t>
      </w:r>
      <w:proofErr w:type="spellEnd"/>
      <w:r>
        <w:rPr>
          <w:rFonts w:ascii="Times New Roman" w:hAnsi="Times New Roman" w:cs="Times New Roman"/>
        </w:rPr>
        <w:t xml:space="preserve"> </w:t>
      </w:r>
      <w:del w:id="243" w:author="Anthony F. Cannistra" w:date="2018-12-17T10:18:00Z">
        <w:r w:rsidDel="00CF58A7">
          <w:rPr>
            <w:rFonts w:ascii="Times New Roman" w:hAnsi="Times New Roman" w:cs="Times New Roman"/>
          </w:rPr>
          <w:delText>and</w:delText>
        </w:r>
        <w:r w:rsidRPr="008C34D3" w:rsidDel="00CF58A7">
          <w:rPr>
            <w:rFonts w:ascii="Times New Roman" w:hAnsi="Times New Roman" w:cs="Times New Roman"/>
          </w:rPr>
          <w:delText xml:space="preserve"> </w:delText>
        </w:r>
      </w:del>
      <w:ins w:id="244" w:author="Anthony F. Cannistra" w:date="2018-12-17T10:18:00Z">
        <w:r w:rsidR="00CF58A7">
          <w:rPr>
            <w:rFonts w:ascii="Times New Roman" w:hAnsi="Times New Roman" w:cs="Times New Roman"/>
          </w:rPr>
          <w:t>&amp;</w:t>
        </w:r>
        <w:r w:rsidR="00CF58A7" w:rsidRPr="008C34D3">
          <w:rPr>
            <w:rFonts w:ascii="Times New Roman" w:hAnsi="Times New Roman" w:cs="Times New Roman"/>
          </w:rPr>
          <w:t xml:space="preserve"> </w:t>
        </w:r>
      </w:ins>
      <w:proofErr w:type="spellStart"/>
      <w:r w:rsidRPr="008C34D3">
        <w:rPr>
          <w:rFonts w:ascii="Times New Roman" w:hAnsi="Times New Roman" w:cs="Times New Roman"/>
        </w:rPr>
        <w:t>Mysterud</w:t>
      </w:r>
      <w:proofErr w:type="spellEnd"/>
      <w:r w:rsidRPr="008C34D3">
        <w:rPr>
          <w:rFonts w:ascii="Times New Roman" w:hAnsi="Times New Roman" w:cs="Times New Roman"/>
        </w:rPr>
        <w:t xml:space="preserve">, 2002). Importantly, we have also shown that the novel statistical models maintain biological rigor by identifying similar predictor traits. </w:t>
      </w:r>
      <w:r w:rsidR="00A37CB8">
        <w:rPr>
          <w:rFonts w:ascii="Times New Roman" w:hAnsi="Times New Roman" w:cs="Times New Roman"/>
        </w:rPr>
        <w:t xml:space="preserve">However, some disagreements in the directionality of the relationship between trait values and range shift magnitude suggest limits to trait-based </w:t>
      </w:r>
      <w:r w:rsidR="00D533E2">
        <w:rPr>
          <w:rFonts w:ascii="Times New Roman" w:hAnsi="Times New Roman" w:cs="Times New Roman"/>
        </w:rPr>
        <w:t xml:space="preserve">statistical </w:t>
      </w:r>
      <w:r w:rsidR="00A37CB8">
        <w:rPr>
          <w:rFonts w:ascii="Times New Roman" w:hAnsi="Times New Roman" w:cs="Times New Roman"/>
        </w:rPr>
        <w:t>prediction frameworks. Our finding that even non-linear models with strong predictive performance sometimes fail to generalize the influence of traits suggests the need to further test</w:t>
      </w:r>
      <w:r w:rsidR="00E12B5B">
        <w:rPr>
          <w:rFonts w:ascii="Times New Roman" w:hAnsi="Times New Roman" w:cs="Times New Roman"/>
        </w:rPr>
        <w:t xml:space="preserve"> and perhaps reconsider</w:t>
      </w:r>
      <w:r w:rsidR="00A37CB8">
        <w:rPr>
          <w:rFonts w:ascii="Times New Roman" w:hAnsi="Times New Roman" w:cs="Times New Roman"/>
        </w:rPr>
        <w:t xml:space="preserve"> </w:t>
      </w:r>
      <w:r w:rsidR="00D533E2">
        <w:rPr>
          <w:rFonts w:ascii="Times New Roman" w:hAnsi="Times New Roman" w:cs="Times New Roman"/>
        </w:rPr>
        <w:t xml:space="preserve">the use of traits in </w:t>
      </w:r>
      <w:r w:rsidR="00A37CB8">
        <w:rPr>
          <w:rFonts w:ascii="Times New Roman" w:hAnsi="Times New Roman" w:cs="Times New Roman"/>
        </w:rPr>
        <w:t xml:space="preserve">climate change decision-making tools such as vulnerability analysis. </w:t>
      </w:r>
      <w:ins w:id="245" w:author="Anthony F. Cannistra" w:date="2018-12-11T10:29:00Z">
        <w:r w:rsidR="009A7CF2">
          <w:rPr>
            <w:rFonts w:ascii="Times New Roman" w:hAnsi="Times New Roman" w:cs="Times New Roman"/>
          </w:rPr>
          <w:t>Further</w:t>
        </w:r>
      </w:ins>
      <w:ins w:id="246" w:author="Anthony F. Cannistra" w:date="2018-12-11T10:27:00Z">
        <w:r w:rsidR="009A7CF2">
          <w:rPr>
            <w:rFonts w:ascii="Times New Roman" w:hAnsi="Times New Roman" w:cs="Times New Roman"/>
          </w:rPr>
          <w:t xml:space="preserve">, the discrepancy in </w:t>
        </w:r>
      </w:ins>
      <w:ins w:id="247" w:author="Anthony F. Cannistra" w:date="2018-12-11T10:28:00Z">
        <w:r w:rsidR="009A7CF2">
          <w:rPr>
            <w:rFonts w:ascii="Times New Roman" w:hAnsi="Times New Roman" w:cs="Times New Roman"/>
          </w:rPr>
          <w:t xml:space="preserve">predictive </w:t>
        </w:r>
      </w:ins>
      <w:ins w:id="248" w:author="Anthony F. Cannistra" w:date="2018-12-11T10:27:00Z">
        <w:r w:rsidR="009A7CF2">
          <w:rPr>
            <w:rFonts w:ascii="Times New Roman" w:hAnsi="Times New Roman" w:cs="Times New Roman"/>
          </w:rPr>
          <w:t xml:space="preserve">performance improvement </w:t>
        </w:r>
      </w:ins>
      <w:ins w:id="249" w:author="Anthony F. Cannistra" w:date="2018-12-11T10:28:00Z">
        <w:r w:rsidR="009A7CF2">
          <w:rPr>
            <w:rFonts w:ascii="Times New Roman" w:hAnsi="Times New Roman" w:cs="Times New Roman"/>
          </w:rPr>
          <w:t>across</w:t>
        </w:r>
      </w:ins>
      <w:ins w:id="250" w:author="Anthony F. Cannistra" w:date="2018-12-11T10:27:00Z">
        <w:r w:rsidR="009A7CF2">
          <w:rPr>
            <w:rFonts w:ascii="Times New Roman" w:hAnsi="Times New Roman" w:cs="Times New Roman"/>
          </w:rPr>
          <w:t xml:space="preserve"> datasets </w:t>
        </w:r>
      </w:ins>
      <w:ins w:id="251" w:author="Anthony F. Cannistra" w:date="2018-12-11T10:28:00Z">
        <w:r w:rsidR="009A7CF2">
          <w:rPr>
            <w:rFonts w:ascii="Times New Roman" w:hAnsi="Times New Roman" w:cs="Times New Roman"/>
          </w:rPr>
          <w:t>highlights a need both for more and higher-quality data to underpin predictive analyses.</w:t>
        </w:r>
      </w:ins>
    </w:p>
    <w:p w14:paraId="2A2497B5" w14:textId="77777777" w:rsidR="008C34D3" w:rsidRPr="008C34D3" w:rsidRDefault="008C34D3" w:rsidP="008C34D3">
      <w:pPr>
        <w:spacing w:line="480" w:lineRule="auto"/>
        <w:rPr>
          <w:rFonts w:ascii="Times New Roman" w:hAnsi="Times New Roman" w:cs="Times New Roman"/>
        </w:rPr>
      </w:pPr>
    </w:p>
    <w:p w14:paraId="58DCCB9A" w14:textId="1ED06C50" w:rsidR="008C34D3" w:rsidRPr="008C34D3" w:rsidRDefault="00D533E2" w:rsidP="008C34D3">
      <w:pPr>
        <w:spacing w:line="480" w:lineRule="auto"/>
        <w:rPr>
          <w:rFonts w:ascii="Times New Roman" w:hAnsi="Times New Roman" w:cs="Times New Roman"/>
        </w:rPr>
      </w:pPr>
      <w:r>
        <w:rPr>
          <w:rFonts w:ascii="Times New Roman" w:hAnsi="Times New Roman" w:cs="Times New Roman"/>
        </w:rPr>
        <w:t>Models that allow for n</w:t>
      </w:r>
      <w:r w:rsidR="008C34D3" w:rsidRPr="008C34D3">
        <w:rPr>
          <w:rFonts w:ascii="Times New Roman" w:hAnsi="Times New Roman" w:cs="Times New Roman"/>
        </w:rPr>
        <w:t>on-</w:t>
      </w:r>
      <w:proofErr w:type="spellStart"/>
      <w:r w:rsidR="008C34D3" w:rsidRPr="008C34D3">
        <w:rPr>
          <w:rFonts w:ascii="Times New Roman" w:hAnsi="Times New Roman" w:cs="Times New Roman"/>
        </w:rPr>
        <w:t>linearities</w:t>
      </w:r>
      <w:proofErr w:type="spellEnd"/>
      <w:r w:rsidR="008C34D3" w:rsidRPr="008C34D3">
        <w:rPr>
          <w:rFonts w:ascii="Times New Roman" w:hAnsi="Times New Roman" w:cs="Times New Roman"/>
        </w:rPr>
        <w:t xml:space="preserve"> should be employed to further reevaluate expectations for how traits govern range shifts. Consideration of the processes associated with range shifts can help select predictor traits: four sequential processes underlying range shifts have been classified as emigration, movement, establishment, and proliferation </w:t>
      </w:r>
      <w:r w:rsidR="008F6D0C">
        <w:rPr>
          <w:rFonts w:ascii="Times New Roman" w:hAnsi="Times New Roman" w:cs="Times New Roman"/>
        </w:rPr>
        <w:t>(E</w:t>
      </w:r>
      <w:r w:rsidR="008C34D3" w:rsidRPr="008C34D3">
        <w:rPr>
          <w:rFonts w:ascii="Times New Roman" w:hAnsi="Times New Roman" w:cs="Times New Roman"/>
        </w:rPr>
        <w:t>strada et al. 2016</w:t>
      </w:r>
      <w:r w:rsidR="008F6D0C">
        <w:rPr>
          <w:rFonts w:ascii="Times New Roman" w:hAnsi="Times New Roman" w:cs="Times New Roman"/>
        </w:rPr>
        <w:t>)</w:t>
      </w:r>
      <w:ins w:id="252" w:author="Lauren Buckley" w:date="2018-12-05T10:42:00Z">
        <w:r w:rsidR="00C30839">
          <w:rPr>
            <w:rFonts w:ascii="Times New Roman" w:hAnsi="Times New Roman" w:cs="Times New Roman"/>
          </w:rPr>
          <w:t>.</w:t>
        </w:r>
      </w:ins>
      <w:r w:rsidR="008F6D0C" w:rsidRPr="008C34D3">
        <w:rPr>
          <w:rFonts w:ascii="Times New Roman" w:hAnsi="Times New Roman" w:cs="Times New Roman"/>
        </w:rPr>
        <w:t xml:space="preserve"> </w:t>
      </w:r>
      <w:r w:rsidR="008C34D3" w:rsidRPr="008C34D3">
        <w:rPr>
          <w:rFonts w:ascii="Times New Roman" w:hAnsi="Times New Roman" w:cs="Times New Roman"/>
        </w:rPr>
        <w:t xml:space="preserve">Generally, larger range shifts are expected for species with greater dispersal ability, reproductive potential, and ecological generalization </w:t>
      </w:r>
      <w:r w:rsidR="00A0792F">
        <w:rPr>
          <w:rFonts w:ascii="Times New Roman" w:hAnsi="Times New Roman" w:cs="Times New Roman"/>
        </w:rPr>
        <w:t>(</w:t>
      </w:r>
      <w:r w:rsidR="008C34D3" w:rsidRPr="008C34D3">
        <w:rPr>
          <w:rFonts w:ascii="Times New Roman" w:hAnsi="Times New Roman" w:cs="Times New Roman"/>
        </w:rPr>
        <w:t xml:space="preserve">Buckley </w:t>
      </w:r>
      <w:del w:id="253" w:author="Anthony F. Cannistra" w:date="2018-12-17T10:18:00Z">
        <w:r w:rsidR="008C34D3" w:rsidRPr="008C34D3" w:rsidDel="00CF58A7">
          <w:rPr>
            <w:rFonts w:ascii="Times New Roman" w:hAnsi="Times New Roman" w:cs="Times New Roman"/>
          </w:rPr>
          <w:delText xml:space="preserve">and </w:delText>
        </w:r>
      </w:del>
      <w:ins w:id="254" w:author="Anthony F. Cannistra" w:date="2018-12-17T10:18:00Z">
        <w:r w:rsidR="00CF58A7">
          <w:rPr>
            <w:rFonts w:ascii="Times New Roman" w:hAnsi="Times New Roman" w:cs="Times New Roman"/>
          </w:rPr>
          <w:t>&amp;</w:t>
        </w:r>
        <w:r w:rsidR="00CF58A7" w:rsidRPr="008C34D3">
          <w:rPr>
            <w:rFonts w:ascii="Times New Roman" w:hAnsi="Times New Roman" w:cs="Times New Roman"/>
          </w:rPr>
          <w:t xml:space="preserve"> </w:t>
        </w:r>
      </w:ins>
      <w:r w:rsidR="008C34D3" w:rsidRPr="008C34D3">
        <w:rPr>
          <w:rFonts w:ascii="Times New Roman" w:hAnsi="Times New Roman" w:cs="Times New Roman"/>
        </w:rPr>
        <w:t>Kingsolver 2012</w:t>
      </w:r>
      <w:ins w:id="255" w:author="Anthony F. Cannistra" w:date="2018-12-17T10:19:00Z">
        <w:r w:rsidR="00CF58A7">
          <w:rPr>
            <w:rFonts w:ascii="Times New Roman" w:hAnsi="Times New Roman" w:cs="Times New Roman"/>
          </w:rPr>
          <w:t>;</w:t>
        </w:r>
      </w:ins>
      <w:del w:id="256" w:author="Anthony F. Cannistra" w:date="2018-12-17T10:19:00Z">
        <w:r w:rsidR="008C34D3" w:rsidRPr="008C34D3" w:rsidDel="00CF58A7">
          <w:rPr>
            <w:rFonts w:ascii="Times New Roman" w:hAnsi="Times New Roman" w:cs="Times New Roman"/>
          </w:rPr>
          <w:delText>,</w:delText>
        </w:r>
      </w:del>
      <w:r w:rsidR="008C34D3" w:rsidRPr="008C34D3">
        <w:rPr>
          <w:rFonts w:ascii="Times New Roman" w:hAnsi="Times New Roman" w:cs="Times New Roman"/>
        </w:rPr>
        <w:t xml:space="preserve"> MacLean </w:t>
      </w:r>
      <w:del w:id="257" w:author="Anthony F. Cannistra" w:date="2018-12-17T10:18:00Z">
        <w:r w:rsidR="008C34D3" w:rsidRPr="008C34D3" w:rsidDel="00CF58A7">
          <w:rPr>
            <w:rFonts w:ascii="Times New Roman" w:hAnsi="Times New Roman" w:cs="Times New Roman"/>
          </w:rPr>
          <w:delText xml:space="preserve">and </w:delText>
        </w:r>
      </w:del>
      <w:ins w:id="258" w:author="Anthony F. Cannistra" w:date="2018-12-17T10:18:00Z">
        <w:r w:rsidR="00CF58A7">
          <w:rPr>
            <w:rFonts w:ascii="Times New Roman" w:hAnsi="Times New Roman" w:cs="Times New Roman"/>
          </w:rPr>
          <w:t>&amp;</w:t>
        </w:r>
        <w:r w:rsidR="00CF58A7" w:rsidRPr="008C34D3">
          <w:rPr>
            <w:rFonts w:ascii="Times New Roman" w:hAnsi="Times New Roman" w:cs="Times New Roman"/>
          </w:rPr>
          <w:t xml:space="preserve"> </w:t>
        </w:r>
      </w:ins>
      <w:proofErr w:type="spellStart"/>
      <w:r w:rsidR="00E56C77" w:rsidRPr="00C7248E">
        <w:rPr>
          <w:rFonts w:ascii="Times New Roman" w:hAnsi="Times New Roman" w:cs="Times New Roman"/>
        </w:rPr>
        <w:t>Beissinger</w:t>
      </w:r>
      <w:proofErr w:type="spellEnd"/>
      <w:ins w:id="259" w:author="Anthony F. Cannistra" w:date="2018-12-17T10:19:00Z">
        <w:r w:rsidR="00CF58A7">
          <w:rPr>
            <w:rFonts w:ascii="Times New Roman" w:hAnsi="Times New Roman" w:cs="Times New Roman"/>
          </w:rPr>
          <w:t>,</w:t>
        </w:r>
      </w:ins>
      <w:r w:rsidR="00E56C77">
        <w:rPr>
          <w:rFonts w:ascii="Times New Roman" w:hAnsi="Times New Roman" w:cs="Times New Roman"/>
        </w:rPr>
        <w:t xml:space="preserve"> </w:t>
      </w:r>
      <w:r w:rsidR="008C34D3">
        <w:rPr>
          <w:rFonts w:ascii="Times New Roman" w:hAnsi="Times New Roman" w:cs="Times New Roman"/>
        </w:rPr>
        <w:t>2017</w:t>
      </w:r>
      <w:r w:rsidR="00A0792F">
        <w:rPr>
          <w:rFonts w:ascii="Times New Roman" w:hAnsi="Times New Roman" w:cs="Times New Roman"/>
        </w:rPr>
        <w:t>).</w:t>
      </w:r>
      <w:r w:rsidR="008C34D3" w:rsidRPr="008C34D3">
        <w:rPr>
          <w:rFonts w:ascii="Times New Roman" w:hAnsi="Times New Roman" w:cs="Times New Roman"/>
        </w:rPr>
        <w:t xml:space="preserve"> However, a meta-analysis across range shift studies found at best moderate support for dispersal ability </w:t>
      </w:r>
      <w:r w:rsidR="008C34D3" w:rsidRPr="008C34D3">
        <w:rPr>
          <w:rFonts w:ascii="Times New Roman" w:hAnsi="Times New Roman" w:cs="Times New Roman"/>
        </w:rPr>
        <w:lastRenderedPageBreak/>
        <w:t>(body size: 22%, migratory strategy: 10%, movement ability: 50%</w:t>
      </w:r>
      <w:ins w:id="260" w:author="Lauren Buckley" w:date="2018-12-05T10:51:00Z">
        <w:r w:rsidR="00C94390">
          <w:rPr>
            <w:rFonts w:ascii="Times New Roman" w:hAnsi="Times New Roman" w:cs="Times New Roman"/>
          </w:rPr>
          <w:t xml:space="preserve"> of studies uphold predicted relationship</w:t>
        </w:r>
      </w:ins>
      <w:r w:rsidR="008C34D3" w:rsidRPr="008C34D3">
        <w:rPr>
          <w:rFonts w:ascii="Times New Roman" w:hAnsi="Times New Roman" w:cs="Times New Roman"/>
        </w:rPr>
        <w:t>), reproductive potential (fecundity: 36%, longevity: 60%) and ecological generalization (diet breadth: 27%, habitat breadth: 43%) as predictors of range shif</w:t>
      </w:r>
      <w:r w:rsidR="00E56C77">
        <w:rPr>
          <w:rFonts w:ascii="Times New Roman" w:hAnsi="Times New Roman" w:cs="Times New Roman"/>
        </w:rPr>
        <w:t xml:space="preserve">t magnitude (MacLean </w:t>
      </w:r>
      <w:del w:id="261" w:author="Anthony F. Cannistra" w:date="2018-12-17T10:18:00Z">
        <w:r w:rsidR="00E56C77" w:rsidDel="00CF58A7">
          <w:rPr>
            <w:rFonts w:ascii="Times New Roman" w:hAnsi="Times New Roman" w:cs="Times New Roman"/>
          </w:rPr>
          <w:delText xml:space="preserve">and </w:delText>
        </w:r>
      </w:del>
      <w:ins w:id="262" w:author="Anthony F. Cannistra" w:date="2018-12-17T10:18:00Z">
        <w:r w:rsidR="00CF58A7">
          <w:rPr>
            <w:rFonts w:ascii="Times New Roman" w:hAnsi="Times New Roman" w:cs="Times New Roman"/>
          </w:rPr>
          <w:t>&amp;</w:t>
        </w:r>
        <w:r w:rsidR="00CF58A7">
          <w:rPr>
            <w:rFonts w:ascii="Times New Roman" w:hAnsi="Times New Roman" w:cs="Times New Roman"/>
          </w:rPr>
          <w:t xml:space="preserve"> </w:t>
        </w:r>
      </w:ins>
      <w:proofErr w:type="spellStart"/>
      <w:r w:rsidR="00E56C77" w:rsidRPr="00C7248E">
        <w:rPr>
          <w:rFonts w:ascii="Times New Roman" w:hAnsi="Times New Roman" w:cs="Times New Roman"/>
        </w:rPr>
        <w:t>Beissinger</w:t>
      </w:r>
      <w:proofErr w:type="spellEnd"/>
      <w:ins w:id="263" w:author="Anthony F. Cannistra" w:date="2018-12-17T10:19:00Z">
        <w:r w:rsidR="00CF58A7">
          <w:rPr>
            <w:rFonts w:ascii="Times New Roman" w:hAnsi="Times New Roman" w:cs="Times New Roman"/>
          </w:rPr>
          <w:t>,</w:t>
        </w:r>
      </w:ins>
      <w:r w:rsidR="00E56C77">
        <w:rPr>
          <w:rFonts w:ascii="Times New Roman" w:hAnsi="Times New Roman" w:cs="Times New Roman"/>
        </w:rPr>
        <w:t xml:space="preserve"> 2017)</w:t>
      </w:r>
      <w:r w:rsidR="008C34D3" w:rsidRPr="008C34D3">
        <w:rPr>
          <w:rFonts w:ascii="Times New Roman" w:hAnsi="Times New Roman" w:cs="Times New Roman"/>
        </w:rPr>
        <w:t xml:space="preserve">. The large gap between expectations and observations highlights the need for novel predictive methods. Alternative expectations for traits such as ecological generalization further reinforces the need to allow for non-linear relationships between traits and climate change responses </w:t>
      </w:r>
      <w:del w:id="264" w:author="Lauren Buckley" w:date="2018-12-05T10:52:00Z">
        <w:r w:rsidR="008C34D3" w:rsidRPr="008C34D3" w:rsidDel="00C94390">
          <w:rPr>
            <w:rFonts w:ascii="Times New Roman" w:hAnsi="Times New Roman" w:cs="Times New Roman"/>
          </w:rPr>
          <w:delText>[</w:delText>
        </w:r>
      </w:del>
      <w:ins w:id="265" w:author="Lauren Buckley" w:date="2018-12-05T10:52:00Z">
        <w:r w:rsidR="00C94390">
          <w:rPr>
            <w:rFonts w:ascii="Times New Roman" w:hAnsi="Times New Roman" w:cs="Times New Roman"/>
          </w:rPr>
          <w:t>(</w:t>
        </w:r>
      </w:ins>
      <w:r w:rsidR="008C34D3" w:rsidRPr="008C34D3">
        <w:rPr>
          <w:rFonts w:ascii="Times New Roman" w:hAnsi="Times New Roman" w:cs="Times New Roman"/>
        </w:rPr>
        <w:t xml:space="preserve">Buckley </w:t>
      </w:r>
      <w:del w:id="266" w:author="Anthony F. Cannistra" w:date="2018-12-17T10:19:00Z">
        <w:r w:rsidR="008C34D3" w:rsidRPr="008C34D3" w:rsidDel="00CF58A7">
          <w:rPr>
            <w:rFonts w:ascii="Times New Roman" w:hAnsi="Times New Roman" w:cs="Times New Roman"/>
          </w:rPr>
          <w:delText xml:space="preserve">and </w:delText>
        </w:r>
      </w:del>
      <w:ins w:id="267" w:author="Anthony F. Cannistra" w:date="2018-12-17T10:19:00Z">
        <w:r w:rsidR="00CF58A7">
          <w:rPr>
            <w:rFonts w:ascii="Times New Roman" w:hAnsi="Times New Roman" w:cs="Times New Roman"/>
          </w:rPr>
          <w:t>&amp;</w:t>
        </w:r>
        <w:r w:rsidR="00CF58A7" w:rsidRPr="008C34D3">
          <w:rPr>
            <w:rFonts w:ascii="Times New Roman" w:hAnsi="Times New Roman" w:cs="Times New Roman"/>
          </w:rPr>
          <w:t xml:space="preserve"> </w:t>
        </w:r>
      </w:ins>
      <w:r w:rsidR="008C34D3" w:rsidRPr="008C34D3">
        <w:rPr>
          <w:rFonts w:ascii="Times New Roman" w:hAnsi="Times New Roman" w:cs="Times New Roman"/>
        </w:rPr>
        <w:t>Kingsolver</w:t>
      </w:r>
      <w:ins w:id="268" w:author="Anthony F. Cannistra" w:date="2018-12-17T10:19:00Z">
        <w:r w:rsidR="00CF58A7">
          <w:rPr>
            <w:rFonts w:ascii="Times New Roman" w:hAnsi="Times New Roman" w:cs="Times New Roman"/>
          </w:rPr>
          <w:t>,</w:t>
        </w:r>
      </w:ins>
      <w:r w:rsidR="008C34D3" w:rsidRPr="008C34D3">
        <w:rPr>
          <w:rFonts w:ascii="Times New Roman" w:hAnsi="Times New Roman" w:cs="Times New Roman"/>
        </w:rPr>
        <w:t xml:space="preserve"> 2012</w:t>
      </w:r>
      <w:del w:id="269" w:author="Lauren Buckley" w:date="2018-12-05T10:52:00Z">
        <w:r w:rsidR="008C34D3" w:rsidRPr="008C34D3" w:rsidDel="00C94390">
          <w:rPr>
            <w:rFonts w:ascii="Times New Roman" w:hAnsi="Times New Roman" w:cs="Times New Roman"/>
          </w:rPr>
          <w:delText xml:space="preserve">]. </w:delText>
        </w:r>
      </w:del>
      <w:ins w:id="270" w:author="Lauren Buckley" w:date="2018-12-05T10:52:00Z">
        <w:r w:rsidR="00C94390">
          <w:rPr>
            <w:rFonts w:ascii="Times New Roman" w:hAnsi="Times New Roman" w:cs="Times New Roman"/>
          </w:rPr>
          <w:t>)</w:t>
        </w:r>
        <w:r w:rsidR="00C94390" w:rsidRPr="008C34D3">
          <w:rPr>
            <w:rFonts w:ascii="Times New Roman" w:hAnsi="Times New Roman" w:cs="Times New Roman"/>
          </w:rPr>
          <w:t xml:space="preserve">. </w:t>
        </w:r>
      </w:ins>
      <w:r w:rsidR="008C34D3" w:rsidRPr="008C34D3">
        <w:rPr>
          <w:rFonts w:ascii="Times New Roman" w:hAnsi="Times New Roman" w:cs="Times New Roman"/>
        </w:rPr>
        <w:t>Translating spatial range shifts into metrics of the extent to which species track their environmental niche (e.g., velocity of climate change,</w:t>
      </w:r>
      <w:del w:id="271" w:author="Anthony F. Cannistra" w:date="2018-12-17T10:19:00Z">
        <w:r w:rsidR="008C34D3" w:rsidRPr="008C34D3" w:rsidDel="00CF58A7">
          <w:rPr>
            <w:rFonts w:ascii="Times New Roman" w:hAnsi="Times New Roman" w:cs="Times New Roman"/>
          </w:rPr>
          <w:delText xml:space="preserve"> </w:delText>
        </w:r>
      </w:del>
      <w:ins w:id="272" w:author="Anthony F. Cannistra" w:date="2018-12-17T10:19: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{"citationItems":[{"id":"ITEM-1","itemData":{"DOI":"10.1038/nature08649","ISBN":"0028-0836","ISSN":"0028-0836","PMID":"20033047","abstract":"The ranges of plants and animals are moving in response to recent changes in climate. As temperatures rise, ecosystems with 'nowhere to go', such as mountains, are considered to be more threatened. However, species survival may depend as much on keeping pace with moving climates as the climate's ultimate persistence. Here we present a new index of the velocity of temperature change (km yr(-1)), derived from spatial gradients ( degrees C km(-1)) and multimodel ensemble forecasts of rates of temperature increase ( degrees C yr(-1)) in the twenty-first century. This index represents the instantaneous local velocity along Earth's surface needed to maintain constant temperatures, and has a global mean of 0.42 km yr(-1) (A1B emission scenario). Owing to topographic effects, the velocity of temperature change is lowest in mountainous biomes such as tropical and subtropical coniferous forests (0.08 km yr(-1)), temperate coniferous forest, and montane grasslands. Velocities are highest in flooded grasslands (1.26 km yr(-1)), mangroves and deserts. High velocities suggest that the climates of only 8% of global protected areas have residence times exceeding 100 years. Small protected areas exacerbate the problem in Mediterranean-type and temperate coniferous forest biomes. Large protected areas may mitigate the problem in desert biomes. These results indicate management strategies for minimizing biodiversity loss from climate change. Montane landscapes may effectively shelter many species into the next century. Elsewhere, reduced emissions, a much expanded network of protected areas, or efforts to increase species movement may be necessary.","author":[{"dropping-particle":"","family":"Loarie","given":"Scott R","non-dropping-particle":"","parse-names":false,"suffix":""},{"dropping-particle":"","family":"Duffy","given":"Philip B","non-dropping-particle":"","parse-names":false,"suffix":""},{"dropping-particle":"","family":"Hamilton","given":"Healy","non-dropping-particle":"","parse-names":false,"suffix":""},{"dropping-particle":"","family":"Asner","given":"Gregory P","non-dropping-particle":"","parse-names":false,"suffix":""},{"dropping-particle":"","family":"Field","given":"Christopher B","non-dropping-particle":"","parse-names":false,"suffix":""},{"dropping-particle":"","family":"Ackerly","given":"David D","non-dropping-particle":"","parse-names":false,"suffix":""}],"container-title":"Nature","id":"ITEM-1","issue":"7276","issued":{"date-parts":[["2009"]]},"page":"1052-1055","title":"The velocity of climate change.","type":"article-journal","volume":"462"},"uris":["http://www.mendeley.com/documents/?uuid=05e54e26-8aaf-4209-97dc-a13ae5bfc795"]}],"mendeley":{"formattedCitation":"(Loarie et al., 2009)","manualFormatting":" Loarie et al., 2009","plainTextFormattedCitation":"(Loarie et al., 2009)","previouslyFormattedCitation":"(Loarie et al., 2009)"},"properties":{"noteIndex":0},"schema":"https://github.com/citation-style-language/schema/raw/master/csl-citation.json"}</w:instrText>
      </w:r>
      <w:r w:rsidR="00CF58A7">
        <w:rPr>
          <w:rFonts w:ascii="Times New Roman" w:hAnsi="Times New Roman" w:cs="Times New Roman"/>
        </w:rPr>
        <w:fldChar w:fldCharType="separate"/>
      </w:r>
      <w:ins w:id="273" w:author="Anthony F. Cannistra" w:date="2018-12-17T10:19:00Z">
        <w:r w:rsidR="00CF58A7">
          <w:rPr>
            <w:rFonts w:ascii="Times New Roman" w:hAnsi="Times New Roman" w:cs="Times New Roman"/>
            <w:noProof/>
          </w:rPr>
          <w:t xml:space="preserve"> </w:t>
        </w:r>
      </w:ins>
      <w:del w:id="274" w:author="Anthony F. Cannistra" w:date="2018-12-17T10:19: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Loarie et al., 2009</w:t>
      </w:r>
      <w:del w:id="275" w:author="Anthony F. Cannistra" w:date="2018-12-17T10:19:00Z">
        <w:r w:rsidR="00CF58A7" w:rsidRPr="00CF58A7" w:rsidDel="00CF58A7">
          <w:rPr>
            <w:rFonts w:ascii="Times New Roman" w:hAnsi="Times New Roman" w:cs="Times New Roman"/>
            <w:noProof/>
          </w:rPr>
          <w:delText>)</w:delText>
        </w:r>
      </w:del>
      <w:ins w:id="276" w:author="Anthony F. Cannistra" w:date="2018-12-17T10:19:00Z">
        <w:r w:rsidR="00CF58A7">
          <w:rPr>
            <w:rFonts w:ascii="Times New Roman" w:hAnsi="Times New Roman" w:cs="Times New Roman"/>
          </w:rPr>
          <w:fldChar w:fldCharType="end"/>
        </w:r>
      </w:ins>
      <w:del w:id="277" w:author="Anthony F. Cannistra" w:date="2018-12-17T10:19:00Z">
        <w:r w:rsidR="008C34D3" w:rsidRPr="008C34D3" w:rsidDel="00CF58A7">
          <w:rPr>
            <w:rFonts w:ascii="Times New Roman" w:hAnsi="Times New Roman" w:cs="Times New Roman"/>
          </w:rPr>
          <w:delText>Loarie et al. 2009</w:delText>
        </w:r>
      </w:del>
      <w:r w:rsidR="008C34D3" w:rsidRPr="008C34D3">
        <w:rPr>
          <w:rFonts w:ascii="Times New Roman" w:hAnsi="Times New Roman" w:cs="Times New Roman"/>
        </w:rPr>
        <w:t xml:space="preserve">) may also enhance predictive capacity. </w:t>
      </w:r>
    </w:p>
    <w:p w14:paraId="297BAC69" w14:textId="53A4F739" w:rsidR="008C34D3" w:rsidRDefault="008C34D3" w:rsidP="008C34D3">
      <w:pPr>
        <w:spacing w:line="480" w:lineRule="auto"/>
        <w:rPr>
          <w:rFonts w:ascii="Times New Roman" w:hAnsi="Times New Roman" w:cs="Times New Roman"/>
        </w:rPr>
      </w:pPr>
    </w:p>
    <w:p w14:paraId="2EC34A39" w14:textId="7F6C3896" w:rsidR="00D533E2" w:rsidRDefault="009928D1" w:rsidP="009928D1">
      <w:pPr>
        <w:spacing w:line="480" w:lineRule="auto"/>
        <w:rPr>
          <w:rFonts w:ascii="Times New Roman" w:hAnsi="Times New Roman" w:cs="Times New Roman"/>
        </w:rPr>
      </w:pPr>
      <w:r>
        <w:rPr>
          <w:rFonts w:ascii="Times New Roman" w:hAnsi="Times New Roman" w:cs="Times New Roman"/>
        </w:rPr>
        <w:t xml:space="preserve">Reevaluation with non-linear methods </w:t>
      </w:r>
      <w:r w:rsidR="00E07B6E">
        <w:rPr>
          <w:rFonts w:ascii="Times New Roman" w:hAnsi="Times New Roman" w:cs="Times New Roman"/>
        </w:rPr>
        <w:t>will</w:t>
      </w:r>
      <w:r>
        <w:rPr>
          <w:rFonts w:ascii="Times New Roman" w:hAnsi="Times New Roman" w:cs="Times New Roman"/>
        </w:rPr>
        <w:t xml:space="preserve"> provide insight into selecting appropriate predictor traits.  The availability of trait data has increased substantially since some of our datasets were compiled (e.g., </w:t>
      </w:r>
      <w:proofErr w:type="spellStart"/>
      <w:r>
        <w:rPr>
          <w:rFonts w:ascii="Times New Roman" w:hAnsi="Times New Roman" w:cs="Times New Roman"/>
        </w:rPr>
        <w:t>Angert</w:t>
      </w:r>
      <w:proofErr w:type="spellEnd"/>
      <w:r>
        <w:rPr>
          <w:rFonts w:ascii="Times New Roman" w:hAnsi="Times New Roman" w:cs="Times New Roman"/>
        </w:rPr>
        <w:t xml:space="preserve"> et. al 2011), so refining traits may improve predictive capacity.</w:t>
      </w:r>
      <w:r w:rsidR="002E30C8">
        <w:rPr>
          <w:rFonts w:ascii="Times New Roman" w:hAnsi="Times New Roman" w:cs="Times New Roman"/>
        </w:rPr>
        <w:t xml:space="preserve"> Still, needs for additional trait data addressing issues such as physiology and evolutionary potential are substantial and will likely require concerted data collection efforts </w:t>
      </w:r>
      <w:ins w:id="278" w:author="Anthony F. Cannistra" w:date="2018-12-17T10:19: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{"citationItems":[{"id":"ITEM-1","itemData":{"abstract":"BACKGROUNDAs global climate change accelerates, one of the most urgent tasks for the coming decades is to develop accurate predictions about biological responses to guide the effective protection of biodiversity. Predictive models in biology provide a means for scientists to project changes to species and ecosystems in response to disturbances such as climate change. Most current predictive models, however, exclude important biological mechanisms such as demography, dispersal, evolution, and species interactions. These biological mechanisms have been shown to be important in mediating past and present responses to climate change. Thus, current modeling efforts do not provide sufficiently accurate predictions. Despite the many complexities involved, biologists are rapidly developing tools that include the key biological processes needed to improve predictive accuracy. The biggest obstacle to applying these more realistic models is that the data needed to inform them are almost always missing. We suggest ways to fill this growing gap between model sophistication and information to predict and prevent the most damaging aspects of climate change for life on Earth.ADVANCESOn the basis of empirical and theoretical evidence, we identify six biological mechanisms that commonly shape responses to climate change yet are too often missing from current predictive models: physiology; demography, life history, and phenology; species interactions; evolutionary potential and population differentiation; dispersal, colonization, and range dynamics; and responses to environmental variation. We prioritize the types of information needed to inform each of these mechanisms and suggest proxies for data that are missing or difficult to collect. We show that even for well-studied species, we often lack critical information that would be necessary to apply more realistic, mechanistic models. Consequently, data limitations likely override the potential gains in accuracy of more realistic models. Given the enormous challenge of collecting this detailed information on millions of species around the world, we highlight practical methods that promote the greatest gains in predictive accuracy. Trait-based approaches leverage sparse data to make more general inferences about unstudied species. Targeting species with high climate sensitivity and disproportionate ecological impact can yield important insights about future ecosystem change. Adaptive modeling schemes provide a means to tar…","author":[{"dropping-particle":"","family":"Urban","given":"M C","non-dropping-particle":"","parse-names":false,"suffix":""},{"dropping-particle":"","family":"Bocedi","given":"G","non-dropping-particle":"","parse-names":false,"suffix":""},{"dropping-particle":"","family":"Hendry","given":"A P","non-dropping-particle":"","parse-names":false,"suffix":""},{"dropping-particle":"","family":"Mihoub","given":"J.-B.","non-dropping-particle":"","parse-names":false,"suffix":""},{"dropping-particle":"","family":"Pe’er","given":"G","non-dropping-particle":"","parse-names":false,"suffix":""},{"dropping-particle":"","family":"Singer","given":"A","non-dropping-particle":"","parse-names":false,"suffix":""},{"dropping-particle":"","family":"Bridle","given":"J R","non-dropping-particle":"","parse-names":false,"suffix":""},{"dropping-particle":"","family":"Crozier","given":"L G","non-dropping-particle":"","parse-names":false,"suffix":""},{"dropping-particle":"","family":"Meester","given":"L","non-dropping-particle":"De","parse-names":false,"suffix":""},{"dropping-particle":"","family":"Godsoe","given":"W","non-dropping-particle":"","parse-names":false,"suffix":""},{"dropping-particle":"","family":"Gonzalez","given":"A","non-dropping-particle":"","parse-names":false,"suffix":""},{"dropping-particle":"","family":"Hellmann","given":"J J","non-dropping-particle":"","parse-names":false,"suffix":""},{"dropping-particle":"","family":"Holt","given":"R D","non-dropping-particle":"","parse-names":false,"suffix":""},{"dropping-particle":"","family":"Huth","given":"A","non-dropping-particle":"","parse-names":false,"suffix":""},{"dropping-particle":"","family":"Johst","given":"K","non-dropping-particle":"","parse-names":false,"suffix":""},{"dropping-particle":"","family":"Krug","given":"C B","non-dropping-particle":"","parse-names":false,"suffix":""},{"dropping-particle":"","family":"Leadley","given":"P W","non-dropping-particle":"","parse-names":false,"suffix":""},{"dropping-particle":"","family":"Palmer","given":"S C F","non-dropping-particle":"","parse-names":false,"suffix":""},{"dropping-particle":"","family":"Pantel","given":"J H","non-dropping-particle":"","parse-names":false,"suffix":""},{"dropping-particle":"","family":"Schmitz","given":"A","non-dropping-particle":"","parse-names":false,"suffix":""},{"dropping-particle":"","family":"Zollner","given":"P A","non-dropping-particle":"","parse-names":false,"suffix":""},{"dropping-particle":"","family":"Travis","given":"J M J","non-dropping-particle":"","parse-names":false,"suffix":""}],"container-title":"Science","id":"ITEM-1","issue":"6304","issued":{"date-parts":[["2016","9","8"]]},"title":"Improving the forecast for biodiversity under climate change","type":"article-journal","volume":"353"},"uris":["http://www.mendeley.com/documents/?uuid=3dc4001d-b7f2-4af4-8820-7edaddb4563a"]}],"mendeley":{"formattedCitation":"(Urban et al., 2016)","plainTextFormattedCitation":"(Urban et al., 2016)","previouslyFormattedCitation":"(Urban et al., 2016)"},"properties":{"noteIndex":0},"schema":"https://github.com/citation-style-language/schema/raw/master/csl-citation.json"}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(Urban et al., 2016)</w:t>
      </w:r>
      <w:ins w:id="279" w:author="Anthony F. Cannistra" w:date="2018-12-17T10:19:00Z">
        <w:r w:rsidR="00CF58A7">
          <w:rPr>
            <w:rFonts w:ascii="Times New Roman" w:hAnsi="Times New Roman" w:cs="Times New Roman"/>
          </w:rPr>
          <w:fldChar w:fldCharType="end"/>
        </w:r>
      </w:ins>
      <w:del w:id="280" w:author="Anthony F. Cannistra" w:date="2018-12-17T10:19:00Z">
        <w:r w:rsidR="00A0792F" w:rsidDel="00CF58A7">
          <w:rPr>
            <w:rFonts w:ascii="Times New Roman" w:hAnsi="Times New Roman" w:cs="Times New Roman"/>
          </w:rPr>
          <w:delText>(</w:delText>
        </w:r>
        <w:r w:rsidR="002E30C8" w:rsidDel="00CF58A7">
          <w:rPr>
            <w:rFonts w:ascii="Times New Roman" w:hAnsi="Times New Roman" w:cs="Times New Roman"/>
          </w:rPr>
          <w:delText>Urban et al. 2016</w:delText>
        </w:r>
        <w:r w:rsidR="00A0792F" w:rsidDel="00CF58A7">
          <w:rPr>
            <w:rFonts w:ascii="Times New Roman" w:hAnsi="Times New Roman" w:cs="Times New Roman"/>
          </w:rPr>
          <w:delText>)</w:delText>
        </w:r>
      </w:del>
      <w:r w:rsidR="002E30C8">
        <w:rPr>
          <w:rFonts w:ascii="Times New Roman" w:hAnsi="Times New Roman" w:cs="Times New Roman"/>
        </w:rPr>
        <w:t>.</w:t>
      </w:r>
      <w:r>
        <w:rPr>
          <w:rFonts w:ascii="Times New Roman" w:hAnsi="Times New Roman" w:cs="Times New Roman"/>
        </w:rPr>
        <w:t xml:space="preserve"> Since s</w:t>
      </w:r>
      <w:r w:rsidR="00D533E2">
        <w:rPr>
          <w:rFonts w:ascii="Times New Roman" w:hAnsi="Times New Roman" w:cs="Times New Roman"/>
        </w:rPr>
        <w:t xml:space="preserve">pecies’ traits are likely to be phylogenetically conserved, </w:t>
      </w:r>
      <w:r>
        <w:rPr>
          <w:rFonts w:ascii="Times New Roman" w:hAnsi="Times New Roman" w:cs="Times New Roman"/>
        </w:rPr>
        <w:t xml:space="preserve">phylogenetic signal in range shifts can be used to assess the potential to use traits to predict range shifts. High phylogenetic signal but weak predictive performance of traits would suggest that improving the traits used as predictors can enhance predictive capacity. </w:t>
      </w:r>
      <w:del w:id="281" w:author="Anthony F. Cannistra" w:date="2018-12-17T10:20:00Z">
        <w:r w:rsidDel="00CF58A7">
          <w:rPr>
            <w:rFonts w:ascii="Times New Roman" w:hAnsi="Times New Roman" w:cs="Times New Roman"/>
          </w:rPr>
          <w:delText xml:space="preserve"> </w:delText>
        </w:r>
      </w:del>
      <w:r w:rsidR="00E07B6E">
        <w:rPr>
          <w:rFonts w:ascii="Times New Roman" w:hAnsi="Times New Roman" w:cs="Times New Roman"/>
        </w:rPr>
        <w:t xml:space="preserve">The initial analyses (e.g., </w:t>
      </w:r>
      <w:proofErr w:type="spellStart"/>
      <w:r w:rsidR="00E07B6E">
        <w:rPr>
          <w:rFonts w:ascii="Times New Roman" w:hAnsi="Times New Roman" w:cs="Times New Roman"/>
        </w:rPr>
        <w:t>Angert</w:t>
      </w:r>
      <w:proofErr w:type="spellEnd"/>
      <w:r w:rsidR="00E07B6E">
        <w:rPr>
          <w:rFonts w:ascii="Times New Roman" w:hAnsi="Times New Roman" w:cs="Times New Roman"/>
        </w:rPr>
        <w:t xml:space="preserve"> et. al 2011) that accounted for phylogeny found limited phylogenetic signal in range shifts. We did not account for phylogeny because it is not straightforward to do so in the machine learning models. A recent synthesis of range shift studies </w:t>
      </w:r>
      <w:ins w:id="282" w:author="Anthony F. Cannistra" w:date="2018-12-17T10:28:00Z">
        <w:r w:rsidR="00FC7CB1">
          <w:rPr>
            <w:rFonts w:ascii="Times New Roman" w:hAnsi="Times New Roman" w:cs="Times New Roman"/>
          </w:rPr>
          <w:fldChar w:fldCharType="begin" w:fldLock="1"/>
        </w:r>
      </w:ins>
      <w:r w:rsidR="00FC7CB1">
        <w:rPr>
          <w:rFonts w:ascii="Times New Roman" w:hAnsi="Times New Roman" w:cs="Times New Roman"/>
        </w:rPr>
        <w:instrText>ADDIN CSL_CITATION {"citationItems":[{"id":"ITEM-1","itemData":{"DOI":"10.1111/1365-2435.13095","ISSN":"02698463","abstract":"Abstract As the climate continues to change, species are moving to track their climatic niches. Although we are gaining a clearer picture of where and how quickly species ranges are moving, a mechanistic understanding of these changes is still nascent. Evolutionary changes in ranges and range-limiting traits over contemporary time-scales have received relatively little attention, possibly due to the mismatch in scale between rapid contemporary range shifts and the historical evolution of species ranges over millions of years. But recent experimental work has shown that range-limiting traits can evolve rapidly over decadal time-scales, effectively putting evolution back on the table towards the goal of a mechanistic understanding of contemporary range shifts. Here, I review the role of evolution in shaping range shift responses to recent climate change from the perspective of the past (shared evolutionary history, or phylogenetic signal in range shifts and range-limiting traits), present (variation in range-limiting traits) and future (incorporating evolution of range-limiting traits into range forecasts from species distribution models). In each of these areas, I found a critical role for evolution in understanding historical constraints and future changes in species ranges over contemporary time-scales: shared evolutionary history may constrain range shift responses for some taxa; compensatory mechanisms of phenotypic plasticity and adaptive evolution can modulate the range shift response; and incorporating evolution into species distribution models can qualitatively alter forecasts of future range shifts. Yet, more can be done in this context, and so I conclude by outlining near- and long-term goals for improving our understanding of the role of evolution in shaping species ranges in a rapidly changing world. A plain language summary is available for this article.","author":[{"dropping-particle":"","family":"Diamond","given":"Sarah E","non-dropping-particle":"","parse-names":false,"suffix":""}],"container-title":"Functional Ecology","editor":[{"dropping-particle":"","family":"Fox","given":"Charles","non-dropping-particle":"","parse-names":false,"suffix":""}],"id":"ITEM-1","issue":"7","issued":{"date-parts":[["2018","7","15"]]},"note":"doi: 10.1111/1365-2435.13095","page":"1652-1665","publisher":"John Wiley &amp; Sons, Ltd (10.1111)","title":"Contemporary climate-driven range shifts: Putting evolution back on the table","type":"article-journal","volume":"32"},"uris":["http://www.mendeley.com/documents/?uuid=f6fe62aa-7312-43ff-a594-90098f2b54be"]}],"mendeley":{"formattedCitation":"(Diamond, 2018)","plainTextFormattedCitation":"(Diamond, 2018)","previouslyFormattedCitation":"(Diamond, 2018)"},"properties":{"noteIndex":0},"schema":"https://github.com/citation-style-language/schema/raw/master/csl-citation.json"}</w:instrText>
      </w:r>
      <w:r w:rsidR="00FC7CB1">
        <w:rPr>
          <w:rFonts w:ascii="Times New Roman" w:hAnsi="Times New Roman" w:cs="Times New Roman"/>
        </w:rPr>
        <w:fldChar w:fldCharType="separate"/>
      </w:r>
      <w:r w:rsidR="00FC7CB1" w:rsidRPr="00FC7CB1">
        <w:rPr>
          <w:rFonts w:ascii="Times New Roman" w:hAnsi="Times New Roman" w:cs="Times New Roman"/>
          <w:noProof/>
        </w:rPr>
        <w:t>(Diamond, 2018)</w:t>
      </w:r>
      <w:ins w:id="283" w:author="Anthony F. Cannistra" w:date="2018-12-17T10:28:00Z">
        <w:r w:rsidR="00FC7CB1">
          <w:rPr>
            <w:rFonts w:ascii="Times New Roman" w:hAnsi="Times New Roman" w:cs="Times New Roman"/>
          </w:rPr>
          <w:fldChar w:fldCharType="end"/>
        </w:r>
        <w:r w:rsidR="00FC7CB1">
          <w:rPr>
            <w:rFonts w:ascii="Times New Roman" w:hAnsi="Times New Roman" w:cs="Times New Roman"/>
          </w:rPr>
          <w:t xml:space="preserve"> </w:t>
        </w:r>
      </w:ins>
      <w:del w:id="284" w:author="Anthony F. Cannistra" w:date="2018-12-17T10:28:00Z">
        <w:r w:rsidR="00533306" w:rsidDel="00FC7CB1">
          <w:rPr>
            <w:rFonts w:ascii="Times New Roman" w:hAnsi="Times New Roman" w:cs="Times New Roman"/>
          </w:rPr>
          <w:delText>(</w:delText>
        </w:r>
        <w:r w:rsidR="00E07B6E" w:rsidDel="00FC7CB1">
          <w:rPr>
            <w:rFonts w:ascii="Times New Roman" w:hAnsi="Times New Roman" w:cs="Times New Roman"/>
          </w:rPr>
          <w:delText>Diamond 2018</w:delText>
        </w:r>
        <w:r w:rsidR="00533306" w:rsidDel="00FC7CB1">
          <w:rPr>
            <w:rFonts w:ascii="Times New Roman" w:hAnsi="Times New Roman" w:cs="Times New Roman"/>
          </w:rPr>
          <w:delText>)</w:delText>
        </w:r>
        <w:r w:rsidR="00E07B6E" w:rsidDel="00FC7CB1">
          <w:rPr>
            <w:rFonts w:ascii="Times New Roman" w:hAnsi="Times New Roman" w:cs="Times New Roman"/>
          </w:rPr>
          <w:delText xml:space="preserve"> </w:delText>
        </w:r>
      </w:del>
      <w:r w:rsidR="00E07B6E">
        <w:rPr>
          <w:rFonts w:ascii="Times New Roman" w:hAnsi="Times New Roman" w:cs="Times New Roman"/>
        </w:rPr>
        <w:t xml:space="preserve">found variable but generally weaker phylogenetic signal in range shifts than in physiological, morphological, and life-history traits.  The finding indicates </w:t>
      </w:r>
      <w:r w:rsidR="00E07B6E">
        <w:rPr>
          <w:rFonts w:ascii="Times New Roman" w:hAnsi="Times New Roman" w:cs="Times New Roman"/>
        </w:rPr>
        <w:lastRenderedPageBreak/>
        <w:t>limits to the predictive capacity of traits. However,</w:t>
      </w:r>
      <w:ins w:id="285" w:author="Lauren Buckley" w:date="2018-12-05T10:53:00Z">
        <w:r w:rsidR="00C94390">
          <w:rPr>
            <w:rFonts w:ascii="Times New Roman" w:hAnsi="Times New Roman" w:cs="Times New Roman"/>
          </w:rPr>
          <w:t xml:space="preserve"> local adaptation and resultant intraspecific tr</w:t>
        </w:r>
      </w:ins>
      <w:ins w:id="286" w:author="Lauren Buckley" w:date="2018-12-05T10:54:00Z">
        <w:r w:rsidR="00C94390">
          <w:rPr>
            <w:rFonts w:ascii="Times New Roman" w:hAnsi="Times New Roman" w:cs="Times New Roman"/>
          </w:rPr>
          <w:t>ait variation may weaken phylogenetic signal and complicate using species-level traits</w:t>
        </w:r>
      </w:ins>
      <w:ins w:id="287" w:author="Lauren Buckley" w:date="2018-12-05T10:53:00Z">
        <w:r w:rsidR="00C94390">
          <w:rPr>
            <w:rFonts w:ascii="Times New Roman" w:hAnsi="Times New Roman" w:cs="Times New Roman"/>
          </w:rPr>
          <w:t>.</w:t>
        </w:r>
      </w:ins>
      <w:r w:rsidR="00E07B6E">
        <w:rPr>
          <w:rFonts w:ascii="Times New Roman" w:hAnsi="Times New Roman" w:cs="Times New Roman"/>
        </w:rPr>
        <w:t xml:space="preserve"> </w:t>
      </w:r>
      <w:del w:id="288" w:author="Lauren Buckley" w:date="2018-12-05T10:53:00Z">
        <w:r w:rsidR="00E07B6E" w:rsidDel="00C94390">
          <w:rPr>
            <w:rFonts w:ascii="Times New Roman" w:hAnsi="Times New Roman" w:cs="Times New Roman"/>
          </w:rPr>
          <w:delText xml:space="preserve">higher </w:delText>
        </w:r>
      </w:del>
      <w:ins w:id="289" w:author="Lauren Buckley" w:date="2018-12-05T10:53:00Z">
        <w:r w:rsidR="00C94390">
          <w:rPr>
            <w:rFonts w:ascii="Times New Roman" w:hAnsi="Times New Roman" w:cs="Times New Roman"/>
          </w:rPr>
          <w:t xml:space="preserve">Higher </w:t>
        </w:r>
      </w:ins>
      <w:r w:rsidR="00E07B6E">
        <w:rPr>
          <w:rFonts w:ascii="Times New Roman" w:hAnsi="Times New Roman" w:cs="Times New Roman"/>
        </w:rPr>
        <w:t xml:space="preserve">phylogenetic signal in other climate change responses such as </w:t>
      </w:r>
      <w:proofErr w:type="spellStart"/>
      <w:r w:rsidR="00E07B6E">
        <w:rPr>
          <w:rFonts w:ascii="Times New Roman" w:hAnsi="Times New Roman" w:cs="Times New Roman"/>
        </w:rPr>
        <w:t>phenological</w:t>
      </w:r>
      <w:proofErr w:type="spellEnd"/>
      <w:r w:rsidR="00E07B6E">
        <w:rPr>
          <w:rFonts w:ascii="Times New Roman" w:hAnsi="Times New Roman" w:cs="Times New Roman"/>
        </w:rPr>
        <w:t xml:space="preserve"> and abundance shifts</w:t>
      </w:r>
      <w:r w:rsidR="009703C6">
        <w:rPr>
          <w:rFonts w:ascii="Times New Roman" w:hAnsi="Times New Roman" w:cs="Times New Roman"/>
        </w:rPr>
        <w:t xml:space="preserve"> </w:t>
      </w:r>
      <w:r w:rsidR="00533306">
        <w:rPr>
          <w:rFonts w:ascii="Times New Roman" w:hAnsi="Times New Roman" w:cs="Times New Roman"/>
        </w:rPr>
        <w:t>(</w:t>
      </w:r>
      <w:r w:rsidR="009703C6">
        <w:rPr>
          <w:rFonts w:ascii="Times New Roman" w:hAnsi="Times New Roman" w:cs="Times New Roman"/>
        </w:rPr>
        <w:t xml:space="preserve">reviewed in </w:t>
      </w:r>
      <w:r w:rsidR="009703C6" w:rsidRPr="008C34D3">
        <w:rPr>
          <w:rFonts w:ascii="Times New Roman" w:hAnsi="Times New Roman" w:cs="Times New Roman"/>
        </w:rPr>
        <w:t xml:space="preserve">Buckley </w:t>
      </w:r>
      <w:del w:id="290" w:author="Anthony F. Cannistra" w:date="2018-12-17T10:20:00Z">
        <w:r w:rsidR="009703C6" w:rsidRPr="008C34D3" w:rsidDel="00CF58A7">
          <w:rPr>
            <w:rFonts w:ascii="Times New Roman" w:hAnsi="Times New Roman" w:cs="Times New Roman"/>
          </w:rPr>
          <w:delText xml:space="preserve">and </w:delText>
        </w:r>
      </w:del>
      <w:ins w:id="291" w:author="Anthony F. Cannistra" w:date="2018-12-17T10:20:00Z">
        <w:r w:rsidR="00CF58A7">
          <w:rPr>
            <w:rFonts w:ascii="Times New Roman" w:hAnsi="Times New Roman" w:cs="Times New Roman"/>
          </w:rPr>
          <w:t>&amp;</w:t>
        </w:r>
        <w:r w:rsidR="00CF58A7" w:rsidRPr="008C34D3">
          <w:rPr>
            <w:rFonts w:ascii="Times New Roman" w:hAnsi="Times New Roman" w:cs="Times New Roman"/>
          </w:rPr>
          <w:t xml:space="preserve"> </w:t>
        </w:r>
      </w:ins>
      <w:r w:rsidR="009703C6" w:rsidRPr="008C34D3">
        <w:rPr>
          <w:rFonts w:ascii="Times New Roman" w:hAnsi="Times New Roman" w:cs="Times New Roman"/>
        </w:rPr>
        <w:t>Kingsolver</w:t>
      </w:r>
      <w:ins w:id="292" w:author="Anthony F. Cannistra" w:date="2018-12-17T10:20:00Z">
        <w:r w:rsidR="00CF58A7">
          <w:rPr>
            <w:rFonts w:ascii="Times New Roman" w:hAnsi="Times New Roman" w:cs="Times New Roman"/>
          </w:rPr>
          <w:t>,</w:t>
        </w:r>
      </w:ins>
      <w:r w:rsidR="009703C6" w:rsidRPr="008C34D3">
        <w:rPr>
          <w:rFonts w:ascii="Times New Roman" w:hAnsi="Times New Roman" w:cs="Times New Roman"/>
        </w:rPr>
        <w:t xml:space="preserve"> 2012</w:t>
      </w:r>
      <w:r w:rsidR="00533306">
        <w:rPr>
          <w:rFonts w:ascii="Times New Roman" w:hAnsi="Times New Roman" w:cs="Times New Roman"/>
        </w:rPr>
        <w:t>)</w:t>
      </w:r>
      <w:r w:rsidR="00E07B6E">
        <w:rPr>
          <w:rFonts w:ascii="Times New Roman" w:hAnsi="Times New Roman" w:cs="Times New Roman"/>
        </w:rPr>
        <w:t xml:space="preserve"> suggests they may be more conducive to trait-based prediction</w:t>
      </w:r>
      <w:r w:rsidR="009703C6">
        <w:rPr>
          <w:rFonts w:ascii="Times New Roman" w:hAnsi="Times New Roman" w:cs="Times New Roman"/>
        </w:rPr>
        <w:t xml:space="preserve"> using our methodology</w:t>
      </w:r>
      <w:r w:rsidR="00E07B6E">
        <w:rPr>
          <w:rFonts w:ascii="Times New Roman" w:hAnsi="Times New Roman" w:cs="Times New Roman"/>
        </w:rPr>
        <w:t>.</w:t>
      </w:r>
    </w:p>
    <w:p w14:paraId="0301D38D" w14:textId="77777777" w:rsidR="00D533E2" w:rsidRPr="008C34D3" w:rsidRDefault="00D533E2" w:rsidP="008C34D3">
      <w:pPr>
        <w:spacing w:line="480" w:lineRule="auto"/>
        <w:rPr>
          <w:rFonts w:ascii="Times New Roman" w:hAnsi="Times New Roman" w:cs="Times New Roman"/>
        </w:rPr>
      </w:pPr>
    </w:p>
    <w:p w14:paraId="08920D57" w14:textId="4E29B863" w:rsidR="008C34D3" w:rsidRPr="008C34D3" w:rsidRDefault="008C34D3" w:rsidP="008C34D3">
      <w:pPr>
        <w:spacing w:line="480" w:lineRule="auto"/>
        <w:rPr>
          <w:rFonts w:ascii="Times New Roman" w:hAnsi="Times New Roman" w:cs="Times New Roman"/>
        </w:rPr>
      </w:pPr>
      <w:r w:rsidRPr="008C34D3">
        <w:rPr>
          <w:rFonts w:ascii="Times New Roman" w:hAnsi="Times New Roman" w:cs="Times New Roman"/>
        </w:rPr>
        <w:t>Our</w:t>
      </w:r>
      <w:r>
        <w:rPr>
          <w:rFonts w:ascii="Times New Roman" w:hAnsi="Times New Roman" w:cs="Times New Roman"/>
        </w:rPr>
        <w:t xml:space="preserve"> methodology––</w:t>
      </w:r>
      <w:r w:rsidRPr="008C34D3">
        <w:rPr>
          <w:rFonts w:ascii="Times New Roman" w:hAnsi="Times New Roman" w:cs="Times New Roman"/>
        </w:rPr>
        <w:t>flexible statistical models paired with robust evaluation methods and m</w:t>
      </w:r>
      <w:r>
        <w:rPr>
          <w:rFonts w:ascii="Times New Roman" w:hAnsi="Times New Roman" w:cs="Times New Roman"/>
        </w:rPr>
        <w:t>odel interrogation approaches––</w:t>
      </w:r>
      <w:r w:rsidRPr="008C34D3">
        <w:rPr>
          <w:rFonts w:ascii="Times New Roman" w:hAnsi="Times New Roman" w:cs="Times New Roman"/>
        </w:rPr>
        <w:t>has been reliably employed across many predictive contexts</w:t>
      </w:r>
      <w:r w:rsidR="008F6D0C">
        <w:rPr>
          <w:rFonts w:ascii="Times New Roman" w:hAnsi="Times New Roman" w:cs="Times New Roman"/>
        </w:rPr>
        <w:t xml:space="preserve"> </w:t>
      </w:r>
      <w:r w:rsidRPr="008C34D3">
        <w:rPr>
          <w:rFonts w:ascii="Times New Roman" w:hAnsi="Times New Roman" w:cs="Times New Roman"/>
        </w:rPr>
        <w:t xml:space="preserve">but has yet to be fully embraced by ecologists. The emerging wealth of publicly-available ecological and environmental data, combined with the pressing need for reliable ecological forecasts that are useful in decision-making frameworks, makes this flexible and data-intensive approach a natural fit. Despite promising results, our approach presents several challenges to adoption. Of </w:t>
      </w:r>
      <w:proofErr w:type="gramStart"/>
      <w:r w:rsidRPr="008C34D3">
        <w:rPr>
          <w:rFonts w:ascii="Times New Roman" w:hAnsi="Times New Roman" w:cs="Times New Roman"/>
        </w:rPr>
        <w:t>particular relevance</w:t>
      </w:r>
      <w:proofErr w:type="gramEnd"/>
      <w:r w:rsidRPr="008C34D3">
        <w:rPr>
          <w:rFonts w:ascii="Times New Roman" w:hAnsi="Times New Roman" w:cs="Times New Roman"/>
        </w:rPr>
        <w:t xml:space="preserve"> to the ecology community is the lack of traditional statistical techniques to evaluate these methods. Following the machine learning community, we employ </w:t>
      </w:r>
      <w:r w:rsidRPr="008C34D3">
        <w:rPr>
          <w:rFonts w:ascii="Times New Roman" w:hAnsi="Times New Roman" w:cs="Times New Roman"/>
          <w:i/>
          <w:iCs/>
        </w:rPr>
        <w:t>k</w:t>
      </w:r>
      <w:r w:rsidR="00E56C77">
        <w:rPr>
          <w:rFonts w:ascii="Times New Roman" w:hAnsi="Times New Roman" w:cs="Times New Roman"/>
        </w:rPr>
        <w:t>-fold cross-</w:t>
      </w:r>
      <w:r w:rsidRPr="008C34D3">
        <w:rPr>
          <w:rFonts w:ascii="Times New Roman" w:hAnsi="Times New Roman" w:cs="Times New Roman"/>
        </w:rPr>
        <w:t xml:space="preserve">validation to lend statistical robustness to the pertinent evaluative criteria for our models (here, mean squared error). In addition, the use of recent advances in model inspection methods (Shapley values from </w:t>
      </w:r>
      <w:ins w:id="293" w:author="Anthony F. Cannistra" w:date="2018-12-17T10:20: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{"citationItems":[{"id":"ITEM-1","itemData":{"author":[{"dropping-particle":"","family":"Lundberg","given":"Scott M","non-dropping-particle":"","parse-names":false,"suffix":""},{"dropping-particle":"","family":"Lee","given":"Su-In","non-dropping-particle":"","parse-names":false,"suffix":""}],"container-title":"Advances in Neural Information Processing Systems 30","editor":[{"dropping-particle":"","family":"Guyon","given":"I","non-dropping-particle":"","parse-names":false,"suffix":""},{"dropping-particle":"V","family":"Luxburg","given":"U","non-dropping-particle":"","parse-names":false,"suffix":""},{"dropping-particle":"","family":"Bengio","given":"S","non-dropping-particle":"","parse-names":false,"suffix":""},{"dropping-particle":"","family":"Wallach","given":"H","non-dropping-particle":"","parse-names":false,"suffix":""},{"dropping-particle":"","family":"Fergus","given":"R","non-dropping-particle":"","parse-names":false,"suffix":""},{"dropping-particle":"","family":"Vishwanathan","given":"S","non-dropping-particle":"","parse-names":false,"suffix":""},{"dropping-particle":"","family":"Garnett","given":"R","non-dropping-particle":"","parse-names":false,"suffix":""}],"id":"ITEM-1","issued":{"date-parts":[["2017"]]},"page":"4765-4774","publisher":"Curran Associates, Inc.","title":"A Unified Approach to Interpreting Model Predictions","type":"chapter"},"uris":["http://www.mendeley.com/documents/?uuid=ab8e94de-dc02-4518-8c9b-20532c9f8f96"]}],"mendeley":{"formattedCitation":"(Lundberg &amp; Lee, 2017)","manualFormatting":"Lundberg &amp; Lee, 2017","plainTextFormattedCitation":"(Lundberg &amp; Lee, 2017)","previouslyFormattedCitation":"(Lundberg &amp; Lee, 2017)"},"properties":{"noteIndex":0},"schema":"https://github.com/citation-style-language/schema/raw/master/csl-citation.json"}</w:instrText>
      </w:r>
      <w:r w:rsidR="00CF58A7">
        <w:rPr>
          <w:rFonts w:ascii="Times New Roman" w:hAnsi="Times New Roman" w:cs="Times New Roman"/>
        </w:rPr>
        <w:fldChar w:fldCharType="separate"/>
      </w:r>
      <w:del w:id="294" w:author="Anthony F. Cannistra" w:date="2018-12-17T10:20: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Lundberg &amp; Lee, 2017</w:t>
      </w:r>
      <w:del w:id="295" w:author="Anthony F. Cannistra" w:date="2018-12-17T10:20:00Z">
        <w:r w:rsidR="00CF58A7" w:rsidRPr="00CF58A7" w:rsidDel="00CF58A7">
          <w:rPr>
            <w:rFonts w:ascii="Times New Roman" w:hAnsi="Times New Roman" w:cs="Times New Roman"/>
            <w:noProof/>
          </w:rPr>
          <w:delText>)</w:delText>
        </w:r>
      </w:del>
      <w:ins w:id="296" w:author="Anthony F. Cannistra" w:date="2018-12-17T10:20:00Z">
        <w:r w:rsidR="00CF58A7">
          <w:rPr>
            <w:rFonts w:ascii="Times New Roman" w:hAnsi="Times New Roman" w:cs="Times New Roman"/>
          </w:rPr>
          <w:fldChar w:fldCharType="end"/>
        </w:r>
      </w:ins>
      <w:del w:id="297" w:author="Anthony F. Cannistra" w:date="2018-12-17T10:20:00Z">
        <w:r w:rsidRPr="008C34D3" w:rsidDel="00CF58A7">
          <w:rPr>
            <w:rFonts w:ascii="Times New Roman" w:hAnsi="Times New Roman" w:cs="Times New Roman"/>
          </w:rPr>
          <w:delText>Lundberg et al.</w:delText>
        </w:r>
        <w:r w:rsidDel="00CF58A7">
          <w:rPr>
            <w:rFonts w:ascii="Times New Roman" w:hAnsi="Times New Roman" w:cs="Times New Roman"/>
          </w:rPr>
          <w:delText>, 2017</w:delText>
        </w:r>
      </w:del>
      <w:r w:rsidRPr="008C34D3">
        <w:rPr>
          <w:rFonts w:ascii="Times New Roman" w:hAnsi="Times New Roman" w:cs="Times New Roman"/>
        </w:rPr>
        <w:t>) represents a necessary departure from the manual inspection and testing of linear model coefficients. As the field of model interpretation grows, ecologists can leverage these developments to verify the ecological processes underpinning the predictions of these unconventional modeling approaches. Understanding and acknowledging these shifts in method evaluation and inspection approaches are critical steps to leveraging these more performant statistical modeling approaches in the ecology community.</w:t>
      </w:r>
    </w:p>
    <w:p w14:paraId="66168A3C" w14:textId="77777777" w:rsidR="008C34D3" w:rsidRPr="008C34D3" w:rsidRDefault="008C34D3" w:rsidP="008C34D3">
      <w:pPr>
        <w:spacing w:line="480" w:lineRule="auto"/>
        <w:rPr>
          <w:rFonts w:ascii="Times New Roman" w:hAnsi="Times New Roman" w:cs="Times New Roman"/>
        </w:rPr>
      </w:pPr>
    </w:p>
    <w:p w14:paraId="2B09AB0F" w14:textId="7D6DCAC3" w:rsidR="00E52847" w:rsidRDefault="008C34D3" w:rsidP="004E055A">
      <w:pPr>
        <w:spacing w:line="480" w:lineRule="auto"/>
        <w:rPr>
          <w:rFonts w:ascii="Times New Roman" w:hAnsi="Times New Roman" w:cs="Times New Roman"/>
        </w:rPr>
      </w:pPr>
      <w:r w:rsidRPr="008C34D3">
        <w:rPr>
          <w:rFonts w:ascii="Times New Roman" w:hAnsi="Times New Roman" w:cs="Times New Roman"/>
        </w:rPr>
        <w:lastRenderedPageBreak/>
        <w:t>The general applicability of this approach should be confirmed by studies including additional taxa, a greater number of species, and using novel model interrogation techniques</w:t>
      </w:r>
      <w:ins w:id="298" w:author="Anthony F. Cannistra" w:date="2018-12-11T10:35:00Z">
        <w:r w:rsidR="009D5387">
          <w:rPr>
            <w:rFonts w:ascii="Times New Roman" w:hAnsi="Times New Roman" w:cs="Times New Roman"/>
          </w:rPr>
          <w:t>.</w:t>
        </w:r>
      </w:ins>
      <w:r w:rsidRPr="008C34D3">
        <w:rPr>
          <w:rFonts w:ascii="Times New Roman" w:hAnsi="Times New Roman" w:cs="Times New Roman"/>
        </w:rPr>
        <w:t xml:space="preserve"> In addition, the approach has the potential to improve predictive accuracy in other ecological domains relevant to policy and decisions making (species distribution modeling, forecasting of ecological carbon flux, etc.).</w:t>
      </w:r>
      <w:ins w:id="299" w:author="Anthony F. Cannistra" w:date="2018-12-11T10:31:00Z">
        <w:r w:rsidR="009A7CF2">
          <w:rPr>
            <w:rFonts w:ascii="Times New Roman" w:hAnsi="Times New Roman" w:cs="Times New Roman"/>
          </w:rPr>
          <w:t xml:space="preserve"> However, as is demonstrated by the </w:t>
        </w:r>
      </w:ins>
      <w:ins w:id="300" w:author="Anthony F. Cannistra" w:date="2018-12-11T10:32:00Z">
        <w:r w:rsidR="009A7CF2">
          <w:rPr>
            <w:rFonts w:ascii="Times New Roman" w:hAnsi="Times New Roman" w:cs="Times New Roman"/>
          </w:rPr>
          <w:t>range of</w:t>
        </w:r>
      </w:ins>
      <w:ins w:id="301" w:author="Anthony F. Cannistra" w:date="2018-12-11T10:31:00Z">
        <w:r w:rsidR="009A7CF2">
          <w:rPr>
            <w:rFonts w:ascii="Times New Roman" w:hAnsi="Times New Roman" w:cs="Times New Roman"/>
          </w:rPr>
          <w:t xml:space="preserve"> predictive performance improvement across datasets (e.g. between the Alpine Plants </w:t>
        </w:r>
      </w:ins>
      <w:ins w:id="302" w:author="Anthony F. Cannistra" w:date="2018-12-11T10:32:00Z">
        <w:r w:rsidR="009A7CF2">
          <w:rPr>
            <w:rFonts w:ascii="Times New Roman" w:hAnsi="Times New Roman" w:cs="Times New Roman"/>
          </w:rPr>
          <w:t xml:space="preserve">and the European Plants datasets, Figure 1), </w:t>
        </w:r>
      </w:ins>
      <w:ins w:id="303" w:author="Anthony F. Cannistra" w:date="2018-12-11T10:33:00Z">
        <w:r w:rsidR="009A7CF2">
          <w:rPr>
            <w:rFonts w:ascii="Times New Roman" w:hAnsi="Times New Roman" w:cs="Times New Roman"/>
          </w:rPr>
          <w:t xml:space="preserve">care must be taken to </w:t>
        </w:r>
      </w:ins>
      <w:ins w:id="304" w:author="Anthony F. Cannistra" w:date="2018-12-11T10:36:00Z">
        <w:r w:rsidR="009D5387">
          <w:rPr>
            <w:rFonts w:ascii="Times New Roman" w:hAnsi="Times New Roman" w:cs="Times New Roman"/>
          </w:rPr>
          <w:t xml:space="preserve">evaluate any </w:t>
        </w:r>
      </w:ins>
      <w:ins w:id="305" w:author="Anthony F. Cannistra" w:date="2018-12-11T10:37:00Z">
        <w:r w:rsidR="009D5387">
          <w:rPr>
            <w:rFonts w:ascii="Times New Roman" w:hAnsi="Times New Roman" w:cs="Times New Roman"/>
          </w:rPr>
          <w:t xml:space="preserve">novel </w:t>
        </w:r>
      </w:ins>
      <w:ins w:id="306" w:author="Anthony F. Cannistra" w:date="2018-12-11T10:36:00Z">
        <w:r w:rsidR="009D5387">
          <w:rPr>
            <w:rFonts w:ascii="Times New Roman" w:hAnsi="Times New Roman" w:cs="Times New Roman"/>
          </w:rPr>
          <w:t xml:space="preserve">modeling result conservatively and through a lens of data quality and </w:t>
        </w:r>
      </w:ins>
      <w:ins w:id="307" w:author="Anthony F. Cannistra" w:date="2018-12-11T10:37:00Z">
        <w:r w:rsidR="009D5387">
          <w:rPr>
            <w:rFonts w:ascii="Times New Roman" w:hAnsi="Times New Roman" w:cs="Times New Roman"/>
          </w:rPr>
          <w:t>available latitude</w:t>
        </w:r>
      </w:ins>
      <w:ins w:id="308" w:author="Anthony F. Cannistra" w:date="2018-12-11T10:36:00Z">
        <w:r w:rsidR="009D5387">
          <w:rPr>
            <w:rFonts w:ascii="Times New Roman" w:hAnsi="Times New Roman" w:cs="Times New Roman"/>
          </w:rPr>
          <w:t xml:space="preserve"> </w:t>
        </w:r>
      </w:ins>
      <w:ins w:id="309" w:author="Anthony F. Cannistra" w:date="2018-12-11T10:37:00Z">
        <w:r w:rsidR="009D5387">
          <w:rPr>
            <w:rFonts w:ascii="Times New Roman" w:hAnsi="Times New Roman" w:cs="Times New Roman"/>
          </w:rPr>
          <w:t xml:space="preserve">for improvement. </w:t>
        </w:r>
      </w:ins>
    </w:p>
    <w:p w14:paraId="5696267E" w14:textId="2938B7C6" w:rsidR="009703C6" w:rsidRDefault="009703C6" w:rsidP="004E055A">
      <w:pPr>
        <w:spacing w:line="480" w:lineRule="auto"/>
        <w:rPr>
          <w:rFonts w:ascii="Times New Roman" w:hAnsi="Times New Roman" w:cs="Times New Roman"/>
        </w:rPr>
      </w:pPr>
    </w:p>
    <w:p w14:paraId="6482EC46" w14:textId="5B47BC4D" w:rsidR="009703C6" w:rsidRDefault="009703C6" w:rsidP="004E055A">
      <w:pPr>
        <w:spacing w:line="480" w:lineRule="auto"/>
        <w:rPr>
          <w:rFonts w:ascii="Times New Roman" w:hAnsi="Times New Roman" w:cs="Times New Roman"/>
        </w:rPr>
      </w:pPr>
      <w:r>
        <w:rPr>
          <w:rFonts w:ascii="Times New Roman" w:hAnsi="Times New Roman" w:cs="Times New Roman"/>
        </w:rPr>
        <w:t xml:space="preserve">Overall, our analysis offers a mixed outlook for using species’ traits in applied predictions, such as analyses of climate change vulnerability. The substantially better predictive performance of non-linear models relative to linear models suggests vulnerability analyses frameworks based on species’ traits </w:t>
      </w:r>
      <w:r w:rsidRPr="004E055A">
        <w:rPr>
          <w:rFonts w:ascii="Times New Roman" w:hAnsi="Times New Roman" w:cs="Times New Roman"/>
        </w:rPr>
        <w:t>(</w:t>
      </w:r>
      <w:r>
        <w:rPr>
          <w:rFonts w:ascii="Times New Roman" w:hAnsi="Times New Roman" w:cs="Times New Roman"/>
        </w:rPr>
        <w:t xml:space="preserve">e.g., </w:t>
      </w:r>
      <w:ins w:id="310" w:author="Anthony F. Cannistra" w:date="2018-12-17T10:21:00Z">
        <w:r w:rsidR="00CF58A7">
          <w:rPr>
            <w:rFonts w:ascii="Times New Roman" w:hAnsi="Times New Roman" w:cs="Times New Roman"/>
          </w:rPr>
          <w:fldChar w:fldCharType="begin" w:fldLock="1"/>
        </w:r>
      </w:ins>
      <w:r w:rsidR="00FC7CB1">
        <w:rPr>
          <w:rFonts w:ascii="Times New Roman" w:hAnsi="Times New Roman" w:cs="Times New Roman"/>
        </w:rPr>
        <w:instrText>ADDIN CSL_CITATION {"citationItems":[{"id":"ITEM-1","itemData":{"DOI":"10.1371/journal.pbio.0060325","abstract":"Climate change is a major threat to global biodiversity. A novel integrated framework to assess vulnerability and prioritize research and management action aims to improve our ability to respond to this emerging crisis.","author":[{"dropping-particle":"","family":"Williams","given":"Stephen E","non-dropping-particle":"","parse-names":false,"suffix":""},{"dropping-particle":"","family":"Shoo","given":"Luke P","non-dropping-particle":"","parse-names":false,"suffix":""},{"dropping-particle":"","family":"Isaac","given":"Joanne L","non-dropping-particle":"","parse-names":false,"suffix":""},{"dropping-particle":"","family":"Hoffmann","given":"Ary A","non-dropping-particle":"","parse-names":false,"suffix":""},{"dropping-particle":"","family":"Langham","given":"Gary","non-dropping-particle":"","parse-names":false,"suffix":""}],"container-title":"PLOS Biology","id":"ITEM-1","issue":"12","issued":{"date-parts":[["2008"]]},"page":"1-6","publisher":"Public Library of Science","title":"Towards an Integrated Framework for Assessing the Vulnerability of Species to Climate Change","type":"article-journal","volume":"6"},"uris":["http://www.mendeley.com/documents/?uuid=487e3706-da97-40a9-880c-9a2f45b86595"]},{"id":"ITEM-2","itemData":{"DOI":"10.1371/journal.pone.0065427","abstract":"Climate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T","non-dropping-particle":"","parse-names":false,"suffix":""},{"dropping-particle":"","family":"Şekercioğlu","given":"Çagan H","non-dropping-particle":"","parse-names":false,"suffix":""},{"dropping-particle":"","family":"Mace","given":"Georgina M","non-dropping-particle":"","parse-names":false,"suffix":""}],"container-title":"PLOS ONE","id":"ITEM-2","issue":"6","issued":{"date-parts":[["2013"]]},"page":"1-13","publisher":"Public Library of Science","title":"Identifying the World's Most Climate Change Vulnerable Species: A Systematic Trait-Based Assessment of all Birds, Amphibians and Corals","type":"article-journal","volume":"8"},"uris":["http://www.mendeley.com/documents/?uuid=03cbf4ef-2ef4-4333-9312-e65892343071"]},{"id":"ITEM-3","itemData":{"DOI":"10.1038/nclimate3223","ISSN":"1758-678X","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Change","id":"ITEM-3","issue":"3","issued":{"date-parts":[["2017","3","13"]]},"page":"205-208","title":"Species’ traits influenced their response to recent climate change","type":"article-journal","volume":"7"},"uris":["http://www.mendeley.com/documents/?uuid=2e406f34-9895-4293-b7ad-7ace43de5fd6"]}],"mendeley":{"formattedCitation":"(Foden et al., 2013; Pacifici et al., 2017; Williams et al., 2008)","manualFormatting":"Foden et al., 2013; Pacifici et al., 201; Williams et al., 2008","plainTextFormattedCitation":"(Foden et al., 2013; Pacifici et al., 2017; Williams et al., 2008)","previouslyFormattedCitation":"(Foden et al., 2013; Pacifici et al., 2015; Williams et al., 2008)"},"properties":{"noteIndex":0},"schema":"https://github.com/citation-style-language/schema/raw/master/csl-citation.json"}</w:instrText>
      </w:r>
      <w:r w:rsidR="00CF58A7">
        <w:rPr>
          <w:rFonts w:ascii="Times New Roman" w:hAnsi="Times New Roman" w:cs="Times New Roman"/>
        </w:rPr>
        <w:fldChar w:fldCharType="separate"/>
      </w:r>
      <w:del w:id="311" w:author="Anthony F. Cannistra" w:date="2018-12-17T10:22:00Z">
        <w:r w:rsidR="00CF58A7" w:rsidRPr="00CF58A7" w:rsidDel="00CF58A7">
          <w:rPr>
            <w:rFonts w:ascii="Times New Roman" w:hAnsi="Times New Roman" w:cs="Times New Roman"/>
            <w:noProof/>
          </w:rPr>
          <w:delText>(</w:delText>
        </w:r>
      </w:del>
      <w:r w:rsidR="00CF58A7" w:rsidRPr="00CF58A7">
        <w:rPr>
          <w:rFonts w:ascii="Times New Roman" w:hAnsi="Times New Roman" w:cs="Times New Roman"/>
          <w:noProof/>
        </w:rPr>
        <w:t>Foden et al., 2013; Pacifici et al., 201</w:t>
      </w:r>
      <w:ins w:id="312" w:author="Anthony F. Cannistra" w:date="2018-12-17T10:31:00Z">
        <w:r w:rsidR="00FC7CB1">
          <w:rPr>
            <w:rFonts w:ascii="Times New Roman" w:hAnsi="Times New Roman" w:cs="Times New Roman"/>
            <w:noProof/>
          </w:rPr>
          <w:t>7</w:t>
        </w:r>
      </w:ins>
      <w:del w:id="313" w:author="Anthony F. Cannistra" w:date="2018-12-17T10:31:00Z">
        <w:r w:rsidR="00CF58A7" w:rsidRPr="00CF58A7" w:rsidDel="00FC7CB1">
          <w:rPr>
            <w:rFonts w:ascii="Times New Roman" w:hAnsi="Times New Roman" w:cs="Times New Roman"/>
            <w:noProof/>
          </w:rPr>
          <w:delText>5</w:delText>
        </w:r>
      </w:del>
      <w:r w:rsidR="00CF58A7" w:rsidRPr="00CF58A7">
        <w:rPr>
          <w:rFonts w:ascii="Times New Roman" w:hAnsi="Times New Roman" w:cs="Times New Roman"/>
          <w:noProof/>
        </w:rPr>
        <w:t>; Williams et al., 2008</w:t>
      </w:r>
      <w:del w:id="314" w:author="Anthony F. Cannistra" w:date="2018-12-17T10:22:00Z">
        <w:r w:rsidR="00CF58A7" w:rsidRPr="00CF58A7" w:rsidDel="00CF58A7">
          <w:rPr>
            <w:rFonts w:ascii="Times New Roman" w:hAnsi="Times New Roman" w:cs="Times New Roman"/>
            <w:noProof/>
          </w:rPr>
          <w:delText>)</w:delText>
        </w:r>
      </w:del>
      <w:ins w:id="315" w:author="Anthony F. Cannistra" w:date="2018-12-17T10:21:00Z">
        <w:r w:rsidR="00CF58A7">
          <w:rPr>
            <w:rFonts w:ascii="Times New Roman" w:hAnsi="Times New Roman" w:cs="Times New Roman"/>
          </w:rPr>
          <w:fldChar w:fldCharType="end"/>
        </w:r>
      </w:ins>
      <w:del w:id="316" w:author="Anthony F. Cannistra" w:date="2018-12-17T10:21:00Z">
        <w:r w:rsidRPr="004E055A" w:rsidDel="00CF58A7">
          <w:rPr>
            <w:rFonts w:ascii="Times New Roman" w:hAnsi="Times New Roman" w:cs="Times New Roman"/>
          </w:rPr>
          <w:delText xml:space="preserve">Williams </w:delText>
        </w:r>
        <w:r w:rsidRPr="004E055A" w:rsidDel="00CF58A7">
          <w:rPr>
            <w:rFonts w:ascii="Times New Roman" w:hAnsi="Times New Roman" w:cs="Times New Roman"/>
            <w:i/>
            <w:iCs/>
          </w:rPr>
          <w:delText>et al.</w:delText>
        </w:r>
        <w:r w:rsidRPr="004E055A" w:rsidDel="00CF58A7">
          <w:rPr>
            <w:rFonts w:ascii="Times New Roman" w:hAnsi="Times New Roman" w:cs="Times New Roman"/>
          </w:rPr>
          <w:delText xml:space="preserve">, 2008; Foden </w:delText>
        </w:r>
        <w:r w:rsidRPr="004E055A" w:rsidDel="00CF58A7">
          <w:rPr>
            <w:rFonts w:ascii="Times New Roman" w:hAnsi="Times New Roman" w:cs="Times New Roman"/>
            <w:i/>
            <w:iCs/>
          </w:rPr>
          <w:delText>et al.</w:delText>
        </w:r>
        <w:r w:rsidRPr="004E055A" w:rsidDel="00CF58A7">
          <w:rPr>
            <w:rFonts w:ascii="Times New Roman" w:hAnsi="Times New Roman" w:cs="Times New Roman"/>
          </w:rPr>
          <w:delText xml:space="preserve">, 2013; Pacifici </w:delText>
        </w:r>
        <w:r w:rsidRPr="004E055A" w:rsidDel="00CF58A7">
          <w:rPr>
            <w:rFonts w:ascii="Times New Roman" w:hAnsi="Times New Roman" w:cs="Times New Roman"/>
            <w:i/>
            <w:iCs/>
          </w:rPr>
          <w:delText>et al.</w:delText>
        </w:r>
        <w:r w:rsidRPr="004E055A" w:rsidDel="00CF58A7">
          <w:rPr>
            <w:rFonts w:ascii="Times New Roman" w:hAnsi="Times New Roman" w:cs="Times New Roman"/>
          </w:rPr>
          <w:delText>, 2015</w:delText>
        </w:r>
      </w:del>
      <w:r w:rsidRPr="004E055A">
        <w:rPr>
          <w:rFonts w:ascii="Times New Roman" w:hAnsi="Times New Roman" w:cs="Times New Roman"/>
        </w:rPr>
        <w:t>)</w:t>
      </w:r>
      <w:r>
        <w:rPr>
          <w:rFonts w:ascii="Times New Roman" w:hAnsi="Times New Roman" w:cs="Times New Roman"/>
        </w:rPr>
        <w:t xml:space="preserve"> should be adapted to account for non-</w:t>
      </w:r>
      <w:proofErr w:type="spellStart"/>
      <w:r>
        <w:rPr>
          <w:rFonts w:ascii="Times New Roman" w:hAnsi="Times New Roman" w:cs="Times New Roman"/>
        </w:rPr>
        <w:t>linearities</w:t>
      </w:r>
      <w:proofErr w:type="spellEnd"/>
      <w:r>
        <w:rPr>
          <w:rFonts w:ascii="Times New Roman" w:hAnsi="Times New Roman" w:cs="Times New Roman"/>
        </w:rPr>
        <w:t xml:space="preserve">. However, disagreements in the directionality of trait predictors </w:t>
      </w:r>
      <w:ins w:id="317" w:author="Anthony F. Cannistra" w:date="2018-12-11T10:38:00Z">
        <w:r w:rsidR="009D5387">
          <w:rPr>
            <w:rFonts w:ascii="Times New Roman" w:hAnsi="Times New Roman" w:cs="Times New Roman"/>
          </w:rPr>
          <w:t xml:space="preserve">and the </w:t>
        </w:r>
      </w:ins>
      <w:ins w:id="318" w:author="Anthony F. Cannistra" w:date="2018-12-11T10:39:00Z">
        <w:r w:rsidR="009D5387">
          <w:rPr>
            <w:rFonts w:ascii="Times New Roman" w:hAnsi="Times New Roman" w:cs="Times New Roman"/>
          </w:rPr>
          <w:t>variability of</w:t>
        </w:r>
      </w:ins>
      <w:ins w:id="319" w:author="Anthony F. Cannistra" w:date="2018-12-11T10:38:00Z">
        <w:r w:rsidR="009D5387">
          <w:rPr>
            <w:rFonts w:ascii="Times New Roman" w:hAnsi="Times New Roman" w:cs="Times New Roman"/>
          </w:rPr>
          <w:t xml:space="preserve"> performance improvement </w:t>
        </w:r>
      </w:ins>
      <w:r>
        <w:rPr>
          <w:rFonts w:ascii="Times New Roman" w:hAnsi="Times New Roman" w:cs="Times New Roman"/>
        </w:rPr>
        <w:t>suggest that even non-linear methods for relating traits to climate change responses may have limited predicti</w:t>
      </w:r>
      <w:r w:rsidR="00296F7A">
        <w:rPr>
          <w:rFonts w:ascii="Times New Roman" w:hAnsi="Times New Roman" w:cs="Times New Roman"/>
        </w:rPr>
        <w:t>ve</w:t>
      </w:r>
      <w:r>
        <w:rPr>
          <w:rFonts w:ascii="Times New Roman" w:hAnsi="Times New Roman" w:cs="Times New Roman"/>
        </w:rPr>
        <w:t xml:space="preserve"> accuracy. More mechanistic approaches that describe the processes by which traits mediate </w:t>
      </w:r>
      <w:r w:rsidR="002E30C8">
        <w:rPr>
          <w:rFonts w:ascii="Times New Roman" w:hAnsi="Times New Roman" w:cs="Times New Roman"/>
        </w:rPr>
        <w:t xml:space="preserve">fitness and demographic responses to the environment may be required for predictions that require high levels of accuracy </w:t>
      </w:r>
      <w:ins w:id="320" w:author="Anthony F. Cannistra" w:date="2018-12-17T10:22:00Z">
        <w:r w:rsidR="00CF58A7">
          <w:rPr>
            <w:rFonts w:ascii="Times New Roman" w:hAnsi="Times New Roman" w:cs="Times New Roman"/>
          </w:rPr>
          <w:fldChar w:fldCharType="begin" w:fldLock="1"/>
        </w:r>
      </w:ins>
      <w:r w:rsidR="00CF58A7">
        <w:rPr>
          <w:rFonts w:ascii="Times New Roman" w:hAnsi="Times New Roman" w:cs="Times New Roman"/>
        </w:rPr>
        <w:instrText>ADDIN CSL_CITATION {"citationItems":[{"id":"ITEM-1","itemData":{"DOI":"10.1146/annurev-ecolsys-110411-160516","abstract":" Shifts in phenology and distribution in response to both recent and paleontological climate changes vary markedly in both direction and extent among species. These individualistic shifts are inconsistent with common forecasting techniques based on environmental rather than biological niches. What biological details could enhance forecasts? Organismal characteristics such as thermal and hydric limits, seasonal timing and duration of the life cycle, ecological breadth and dispersal capacity, and fitness and evolutionary potential are expected to influence climate change impacts. We review statistical and mechanistic approaches for incorporating traits in predictive models as well as the potential to use phylogeny as a proxy for traits. Traits generally account for a significant but modest fraction of the variation in phenological and range shifts. Further assembly of phenotypic and phylogenetic data coupled with the development of mechanistic approaches is essential to improved forecasts of the ecological consequences of climate change. ","author":[{"dropping-particle":"","family":"Buckley","given":"Lauren B","non-dropping-particle":"","parse-names":false,"suffix":""},{"dropping-particle":"","family":"Kingsolver","given":"Joel G","non-dropping-particle":"","parse-names":false,"suffix":""}],"container-title":"Annual Review of Ecology, Evolution, and Systematics","id":"ITEM-1","issue":"1","issued":{"date-parts":[["2012"]]},"page":"205-226","title":"Functional and Phylogenetic Approaches to Forecasting Species' Responses to Climate Change","type":"article-journal","volume":"43"},"uris":["http://www.mendeley.com/documents/?uuid=45b2a5af-a035-43db-90f5-238091de504f"]},{"id":"ITEM-2","itemData":{"abstract":"BACKGROUNDAs global climate change accelerates, one of the most urgent tasks for the coming decades is to develop accurate predictions about biological responses to guide the effective protection of biodiversity. Predictive models in biology provide a means for scientists to project changes to species and ecosystems in response to disturbances such as climate change. Most current predictive models, however, exclude important biological mechanisms such as demography, dispersal, evolution, and species interactions. These biological mechanisms have been shown to be important in mediating past and present responses to climate change. Thus, current modeling efforts do not provide sufficiently accurate predictions. Despite the many complexities involved, biologists are rapidly developing tools that include the key biological processes needed to improve predictive accuracy. The biggest obstacle to applying these more realistic models is that the data needed to inform them are almost always missing. We suggest ways to fill this growing gap between model sophistication and information to predict and prevent the most damaging aspects of climate change for life on Earth.ADVANCESOn the basis of empirical and theoretical evidence, we identify six biological mechanisms that commonly shape responses to climate change yet are too often missing from current predictive models: physiology; demography, life history, and phenology; species interactions; evolutionary potential and population differentiation; dispersal, colonization, and range dynamics; and responses to environmental variation. We prioritize the types of information needed to inform each of these mechanisms and suggest proxies for data that are missing or difficult to collect. We show that even for well-studied species, we often lack critical information that would be necessary to apply more realistic, mechanistic models. Consequently, data limitations likely override the potential gains in accuracy of more realistic models. Given the enormous challenge of collecting this detailed information on millions of species around the world, we highlight practical methods that promote the greatest gains in predictive accuracy. Trait-based approaches leverage sparse data to make more general inferences about unstudied species. Targeting species with high climate sensitivity and disproportionate ecological impact can yield important insights about future ecosystem change. Adaptive modeling schemes provide a means to tar…","author":[{"dropping-particle":"","family":"Urban","given":"M C","non-dropping-particle":"","parse-names":false,"suffix":""},{"dropping-particle":"","family":"Bocedi","given":"G","non-dropping-particle":"","parse-names":false,"suffix":""},{"dropping-particle":"","family":"Hendry","given":"A P","non-dropping-particle":"","parse-names":false,"suffix":""},{"dropping-particle":"","family":"Mihoub","given":"J.-B.","non-dropping-particle":"","parse-names":false,"suffix":""},{"dropping-particle":"","family":"Pe’er","given":"G","non-dropping-particle":"","parse-names":false,"suffix":""},{"dropping-particle":"","family":"Singer","given":"A","non-dropping-particle":"","parse-names":false,"suffix":""},{"dropping-particle":"","family":"Bridle","given":"J R","non-dropping-particle":"","parse-names":false,"suffix":""},{"dropping-particle":"","family":"Crozier","given":"L G","non-dropping-particle":"","parse-names":false,"suffix":""},{"dropping-particle":"","family":"Meester","given":"L","non-dropping-particle":"De","parse-names":false,"suffix":""},{"dropping-particle":"","family":"Godsoe","given":"W","non-dropping-particle":"","parse-names":false,"suffix":""},{"dropping-particle":"","family":"Gonzalez","given":"A","non-dropping-particle":"","parse-names":false,"suffix":""},{"dropping-particle":"","family":"Hellmann","given":"J J","non-dropping-particle":"","parse-names":false,"suffix":""},{"dropping-particle":"","family":"Holt","given":"R D","non-dropping-particle":"","parse-names":false,"suffix":""},{"dropping-particle":"","family":"Huth","given":"A","non-dropping-particle":"","parse-names":false,"suffix":""},{"dropping-particle":"","family":"Johst","given":"K","non-dropping-particle":"","parse-names":false,"suffix":""},{"dropping-particle":"","family":"Krug","given":"C B","non-dropping-particle":"","parse-names":false,"suffix":""},{"dropping-particle":"","family":"Leadley","given":"P W","non-dropping-particle":"","parse-names":false,"suffix":""},{"dropping-particle":"","family":"Palmer","given":"S C F","non-dropping-particle":"","parse-names":false,"suffix":""},{"dropping-particle":"","family":"Pantel","given":"J H","non-dropping-particle":"","parse-names":false,"suffix":""},{"dropping-particle":"","family":"Schmitz","given":"A","non-dropping-particle":"","parse-names":false,"suffix":""},{"dropping-particle":"","family":"Zollner","given":"P A","non-dropping-particle":"","parse-names":false,"suffix":""},{"dropping-particle":"","family":"Travis","given":"J M J","non-dropping-particle":"","parse-names":false,"suffix":""}],"container-title":"Science","id":"ITEM-2","issue":"6304","issued":{"date-parts":[["2016","9","8"]]},"title":"Improving the forecast for biodiversity under climate change","type":"article-journal","volume":"353"},"uris":["http://www.mendeley.com/documents/?uuid=3dc4001d-b7f2-4af4-8820-7edaddb4563a"]}],"mendeley":{"formattedCitation":"(Buckley &amp; Kingsolver, 2012; Urban et al., 2016)","plainTextFormattedCitation":"(Buckley &amp; Kingsolver, 2012; Urban et al., 2016)","previouslyFormattedCitation":"(Buckley &amp; Kingsolver, 2012; Urban et al., 2016)"},"properties":{"noteIndex":0},"schema":"https://github.com/citation-style-language/schema/raw/master/csl-citation.json"}</w:instrText>
      </w:r>
      <w:r w:rsidR="00CF58A7">
        <w:rPr>
          <w:rFonts w:ascii="Times New Roman" w:hAnsi="Times New Roman" w:cs="Times New Roman"/>
        </w:rPr>
        <w:fldChar w:fldCharType="separate"/>
      </w:r>
      <w:r w:rsidR="00CF58A7" w:rsidRPr="00CF58A7">
        <w:rPr>
          <w:rFonts w:ascii="Times New Roman" w:hAnsi="Times New Roman" w:cs="Times New Roman"/>
          <w:noProof/>
        </w:rPr>
        <w:t>(Buckley &amp; Kingsolver, 2012; Urban et al., 2016)</w:t>
      </w:r>
      <w:ins w:id="321" w:author="Anthony F. Cannistra" w:date="2018-12-17T10:22:00Z">
        <w:r w:rsidR="00CF58A7">
          <w:rPr>
            <w:rFonts w:ascii="Times New Roman" w:hAnsi="Times New Roman" w:cs="Times New Roman"/>
          </w:rPr>
          <w:fldChar w:fldCharType="end"/>
        </w:r>
      </w:ins>
      <w:del w:id="322" w:author="Anthony F. Cannistra" w:date="2018-12-17T10:22:00Z">
        <w:r w:rsidR="00533306" w:rsidDel="00CF58A7">
          <w:rPr>
            <w:rFonts w:ascii="Times New Roman" w:hAnsi="Times New Roman" w:cs="Times New Roman"/>
          </w:rPr>
          <w:delText>(</w:delText>
        </w:r>
        <w:r w:rsidR="002E30C8" w:rsidRPr="008C34D3" w:rsidDel="00CF58A7">
          <w:rPr>
            <w:rFonts w:ascii="Times New Roman" w:hAnsi="Times New Roman" w:cs="Times New Roman"/>
          </w:rPr>
          <w:delText>Buckley and Kingsolver 2012</w:delText>
        </w:r>
        <w:r w:rsidR="002E30C8" w:rsidDel="00CF58A7">
          <w:rPr>
            <w:rFonts w:ascii="Times New Roman" w:hAnsi="Times New Roman" w:cs="Times New Roman"/>
          </w:rPr>
          <w:delText xml:space="preserve">, </w:delText>
        </w:r>
        <w:r w:rsidR="00C65F5D" w:rsidDel="00CF58A7">
          <w:rPr>
            <w:rFonts w:ascii="Times New Roman" w:hAnsi="Times New Roman" w:cs="Times New Roman"/>
          </w:rPr>
          <w:delText>Urban et al. 2016</w:delText>
        </w:r>
        <w:r w:rsidR="00533306" w:rsidDel="00CF58A7">
          <w:rPr>
            <w:rFonts w:ascii="Times New Roman" w:hAnsi="Times New Roman" w:cs="Times New Roman"/>
          </w:rPr>
          <w:delText>)</w:delText>
        </w:r>
      </w:del>
      <w:r>
        <w:rPr>
          <w:rFonts w:ascii="Times New Roman" w:hAnsi="Times New Roman" w:cs="Times New Roman"/>
        </w:rPr>
        <w:t>.</w:t>
      </w:r>
      <w:r w:rsidR="00296F7A">
        <w:rPr>
          <w:rFonts w:ascii="Times New Roman" w:hAnsi="Times New Roman" w:cs="Times New Roman"/>
        </w:rPr>
        <w:t xml:space="preserve"> At a minimum, these mechanistic approaches will be useful for refining non-linear methodologies for using traits to predict climate change response</w:t>
      </w:r>
      <w:r w:rsidR="00C65F5D">
        <w:rPr>
          <w:rFonts w:ascii="Times New Roman" w:hAnsi="Times New Roman" w:cs="Times New Roman"/>
        </w:rPr>
        <w:t>s.</w:t>
      </w:r>
    </w:p>
    <w:p w14:paraId="337DE049" w14:textId="77777777" w:rsidR="005E6218" w:rsidRDefault="005E6218" w:rsidP="004E055A">
      <w:pPr>
        <w:spacing w:line="480" w:lineRule="auto"/>
        <w:rPr>
          <w:rFonts w:ascii="Times New Roman" w:hAnsi="Times New Roman" w:cs="Times New Roman"/>
          <w:b/>
        </w:rPr>
      </w:pPr>
    </w:p>
    <w:p w14:paraId="7F12179F" w14:textId="3A5782A8" w:rsidR="005E6218" w:rsidRDefault="00A35ACE" w:rsidP="0068071B">
      <w:pPr>
        <w:spacing w:line="480" w:lineRule="auto"/>
        <w:outlineLvl w:val="0"/>
        <w:rPr>
          <w:rFonts w:ascii="Times New Roman" w:hAnsi="Times New Roman" w:cs="Times New Roman"/>
          <w:b/>
        </w:rPr>
      </w:pPr>
      <w:r>
        <w:rPr>
          <w:rFonts w:ascii="Times New Roman" w:hAnsi="Times New Roman" w:cs="Times New Roman"/>
          <w:b/>
        </w:rPr>
        <w:t>ACKNOWLEDGEMENTS</w:t>
      </w:r>
    </w:p>
    <w:p w14:paraId="26D3E525" w14:textId="3D5F4C68" w:rsidR="00F7499D" w:rsidRPr="00F7499D" w:rsidRDefault="000A6746" w:rsidP="00F7499D">
      <w:pPr>
        <w:pStyle w:val="NormalWeb"/>
        <w:spacing w:line="408" w:lineRule="atLeast"/>
        <w:textAlignment w:val="baseline"/>
        <w:rPr>
          <w:rFonts w:eastAsia="Times New Roman"/>
          <w:color w:val="2A2A2A"/>
        </w:rPr>
      </w:pPr>
      <w:r>
        <w:lastRenderedPageBreak/>
        <w:t>We thank</w:t>
      </w:r>
      <w:r w:rsidR="001405EC">
        <w:t xml:space="preserve"> the many individuals whose efforts have contributed to the datasets critical to this work, especially those who have made their</w:t>
      </w:r>
      <w:r w:rsidR="0027417E">
        <w:t xml:space="preserve"> trait</w:t>
      </w:r>
      <w:r w:rsidR="001405EC">
        <w:t xml:space="preserve"> data available on the TRY and </w:t>
      </w:r>
      <w:proofErr w:type="spellStart"/>
      <w:r w:rsidR="001405EC">
        <w:t>FishBase</w:t>
      </w:r>
      <w:proofErr w:type="spellEnd"/>
      <w:r w:rsidR="001405EC">
        <w:t xml:space="preserve"> databases. In particular we would like to thank</w:t>
      </w:r>
      <w:r>
        <w:t xml:space="preserve"> Sabine </w:t>
      </w:r>
      <w:proofErr w:type="spellStart"/>
      <w:r>
        <w:t>Rumpf</w:t>
      </w:r>
      <w:proofErr w:type="spellEnd"/>
      <w:r>
        <w:t xml:space="preserve"> </w:t>
      </w:r>
      <w:r w:rsidR="001405EC">
        <w:t xml:space="preserve">for </w:t>
      </w:r>
      <w:r w:rsidR="0027417E">
        <w:t xml:space="preserve">her substantial efforts to coordinate the sharing of the </w:t>
      </w:r>
      <w:r w:rsidR="001405EC">
        <w:t>European plants</w:t>
      </w:r>
      <w:r w:rsidR="0027417E">
        <w:t xml:space="preserve"> trait</w:t>
      </w:r>
      <w:r w:rsidR="001405EC">
        <w:t xml:space="preserve"> data.</w:t>
      </w:r>
      <w:r w:rsidR="0027417E">
        <w:t xml:space="preserve"> </w:t>
      </w:r>
      <w:r w:rsidR="001405EC">
        <w:t xml:space="preserve"> </w:t>
      </w:r>
      <w:r w:rsidR="0027417E">
        <w:t xml:space="preserve">We thank Amy </w:t>
      </w:r>
      <w:proofErr w:type="spellStart"/>
      <w:r w:rsidR="0027417E">
        <w:t>Angert</w:t>
      </w:r>
      <w:proofErr w:type="spellEnd"/>
      <w:r w:rsidR="0027417E">
        <w:t xml:space="preserve"> and </w:t>
      </w:r>
      <w:proofErr w:type="spellStart"/>
      <w:r w:rsidR="0027417E">
        <w:t>Malin</w:t>
      </w:r>
      <w:proofErr w:type="spellEnd"/>
      <w:r w:rsidR="0027417E">
        <w:t xml:space="preserve"> Pinsky for sharing </w:t>
      </w:r>
      <w:r w:rsidR="00F7499D">
        <w:t xml:space="preserve">and aiding our interpretation of their datasets. We thank Ray Huey and members of our research group for comments. </w:t>
      </w:r>
      <w:r w:rsidR="00F7499D" w:rsidRPr="00F7499D">
        <w:rPr>
          <w:rFonts w:eastAsia="Times New Roman"/>
          <w:color w:val="2A2A2A"/>
        </w:rPr>
        <w:t>This work was supported by the National Science Foundation [IGERT DGE-1258485 fellowship to A.F.C.</w:t>
      </w:r>
      <w:r w:rsidR="00F7499D">
        <w:rPr>
          <w:rFonts w:eastAsia="Times New Roman"/>
          <w:color w:val="2A2A2A"/>
        </w:rPr>
        <w:t xml:space="preserve">, a Graduate Research Fellowship to A.F.C, and </w:t>
      </w:r>
      <w:r w:rsidR="00F7499D" w:rsidRPr="00F7499D">
        <w:rPr>
          <w:rFonts w:eastAsia="Times New Roman"/>
          <w:color w:val="2A2A2A"/>
        </w:rPr>
        <w:t>DBI-1349865 to L.B.B.].</w:t>
      </w:r>
    </w:p>
    <w:p w14:paraId="2A0A71DE" w14:textId="77777777" w:rsidR="00F7499D" w:rsidRDefault="00F7499D" w:rsidP="00F7499D">
      <w:pPr>
        <w:rPr>
          <w:ins w:id="323" w:author="Anthony F. Cannistra" w:date="2018-12-17T10:23:00Z"/>
          <w:rFonts w:ascii="Times New Roman" w:eastAsia="Times New Roman" w:hAnsi="Times New Roman" w:cs="Times New Roman"/>
        </w:rPr>
      </w:pPr>
    </w:p>
    <w:p w14:paraId="3C5C82A3" w14:textId="77777777" w:rsidR="00CF58A7" w:rsidRPr="00CF58A7" w:rsidRDefault="00CF58A7" w:rsidP="00F7499D">
      <w:pPr>
        <w:rPr>
          <w:rFonts w:ascii="Times New Roman" w:eastAsia="Times New Roman" w:hAnsi="Times New Roman" w:cs="Times New Roman"/>
          <w:b/>
          <w:rPrChange w:id="324" w:author="Anthony F. Cannistra" w:date="2018-12-17T10:23:00Z">
            <w:rPr>
              <w:rFonts w:ascii="Times New Roman" w:eastAsia="Times New Roman" w:hAnsi="Times New Roman" w:cs="Times New Roman"/>
            </w:rPr>
          </w:rPrChange>
        </w:rPr>
      </w:pPr>
    </w:p>
    <w:p w14:paraId="74213D6C" w14:textId="0A3B51A3" w:rsidR="005E6218" w:rsidRPr="000A6746" w:rsidRDefault="00F7499D" w:rsidP="00CF58A7">
      <w:pPr>
        <w:widowControl w:val="0"/>
        <w:autoSpaceDE w:val="0"/>
        <w:autoSpaceDN w:val="0"/>
        <w:adjustRightInd w:val="0"/>
        <w:spacing w:line="480" w:lineRule="auto"/>
        <w:rPr>
          <w:rFonts w:ascii="Times New Roman" w:hAnsi="Times New Roman" w:cs="Times New Roman"/>
        </w:rPr>
        <w:pPrChange w:id="325" w:author="Anthony F. Cannistra" w:date="2018-12-17T10:23:00Z">
          <w:pPr>
            <w:spacing w:line="480" w:lineRule="auto"/>
          </w:pPr>
        </w:pPrChange>
      </w:pPr>
      <w:r>
        <w:rPr>
          <w:rFonts w:ascii="Times New Roman" w:hAnsi="Times New Roman" w:cs="Times New Roman"/>
        </w:rPr>
        <w:t xml:space="preserve"> </w:t>
      </w:r>
    </w:p>
    <w:p w14:paraId="7A550D31" w14:textId="77777777" w:rsidR="00CF58A7" w:rsidRDefault="00CF58A7" w:rsidP="00867D76">
      <w:pPr>
        <w:spacing w:line="480" w:lineRule="auto"/>
        <w:ind w:left="720" w:hanging="720"/>
        <w:rPr>
          <w:ins w:id="326" w:author="Anthony F. Cannistra" w:date="2018-12-17T10:23:00Z"/>
          <w:rFonts w:ascii="Times New Roman" w:hAnsi="Times New Roman" w:cs="Times New Roman"/>
          <w:b/>
        </w:rPr>
      </w:pPr>
      <w:ins w:id="327" w:author="Anthony F. Cannistra" w:date="2018-12-17T10:23:00Z">
        <w:r>
          <w:rPr>
            <w:rFonts w:ascii="Times New Roman" w:hAnsi="Times New Roman" w:cs="Times New Roman"/>
            <w:b/>
          </w:rPr>
          <w:t>References</w:t>
        </w:r>
      </w:ins>
    </w:p>
    <w:p w14:paraId="2179E52C" w14:textId="67FC6F09" w:rsidR="00FC7CB1" w:rsidRPr="00FC7CB1" w:rsidRDefault="00CF58A7"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ins w:id="328" w:author="Anthony F. Cannistra" w:date="2018-12-17T10:23:00Z">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ins>
      <w:r>
        <w:rPr>
          <w:rFonts w:ascii="Times New Roman" w:hAnsi="Times New Roman" w:cs="Times New Roman"/>
          <w:b/>
        </w:rPr>
        <w:fldChar w:fldCharType="separate"/>
      </w:r>
      <w:r w:rsidR="00FC7CB1" w:rsidRPr="00FC7CB1">
        <w:rPr>
          <w:rFonts w:ascii="Times New Roman" w:eastAsia="Times New Roman" w:hAnsi="Times New Roman" w:cs="Times New Roman"/>
          <w:noProof/>
        </w:rPr>
        <w:t xml:space="preserve">Adrian, R., Wilhelm, S., &amp; Gerten, D. (2006). Life-history traits of lake plankton species may govern their phenological response to climate warming. </w:t>
      </w:r>
      <w:r w:rsidR="00FC7CB1" w:rsidRPr="00FC7CB1">
        <w:rPr>
          <w:rFonts w:ascii="Times New Roman" w:eastAsia="Times New Roman" w:hAnsi="Times New Roman" w:cs="Times New Roman"/>
          <w:i/>
          <w:iCs/>
          <w:noProof/>
        </w:rPr>
        <w:t>Global Change Biology</w:t>
      </w:r>
      <w:r w:rsidR="00FC7CB1" w:rsidRPr="00FC7CB1">
        <w:rPr>
          <w:rFonts w:ascii="Times New Roman" w:eastAsia="Times New Roman" w:hAnsi="Times New Roman" w:cs="Times New Roman"/>
          <w:noProof/>
        </w:rPr>
        <w:t xml:space="preserve">, </w:t>
      </w:r>
      <w:r w:rsidR="00FC7CB1" w:rsidRPr="00FC7CB1">
        <w:rPr>
          <w:rFonts w:ascii="Times New Roman" w:eastAsia="Times New Roman" w:hAnsi="Times New Roman" w:cs="Times New Roman"/>
          <w:i/>
          <w:iCs/>
          <w:noProof/>
        </w:rPr>
        <w:t>12</w:t>
      </w:r>
      <w:r w:rsidR="00FC7CB1" w:rsidRPr="00FC7CB1">
        <w:rPr>
          <w:rFonts w:ascii="Times New Roman" w:eastAsia="Times New Roman" w:hAnsi="Times New Roman" w:cs="Times New Roman"/>
          <w:noProof/>
        </w:rPr>
        <w:t>(4), 652–661. http://doi.org/10.1111/j.1365-2486.2006.01125.x</w:t>
      </w:r>
    </w:p>
    <w:p w14:paraId="5C599FC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Altermatt, F. (2010). Tell me what you eat and I’ll tell you when you fly: diet can predict phenological changes in response to climate change. </w:t>
      </w:r>
      <w:r w:rsidRPr="00FC7CB1">
        <w:rPr>
          <w:rFonts w:ascii="Times New Roman" w:eastAsia="Times New Roman" w:hAnsi="Times New Roman" w:cs="Times New Roman"/>
          <w:i/>
          <w:iCs/>
          <w:noProof/>
        </w:rPr>
        <w:t>Ecology Letters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13</w:t>
      </w:r>
      <w:r w:rsidRPr="00FC7CB1">
        <w:rPr>
          <w:rFonts w:ascii="Times New Roman" w:eastAsia="Times New Roman" w:hAnsi="Times New Roman" w:cs="Times New Roman"/>
          <w:noProof/>
        </w:rPr>
        <w:t>(12), 1475–1484. http://doi.org/10.1111/j.1461-0248.2010.01534.x</w:t>
      </w:r>
    </w:p>
    <w:p w14:paraId="75526FA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Angert, A. L., Crozier, L. G., Rissler, L. J., Gilman, S. E., Tewksbury, J. J., &amp; Chunco, A. J. (2011). Do species’ traits predict recent shifts at expanding range edges? </w:t>
      </w:r>
      <w:r w:rsidRPr="00FC7CB1">
        <w:rPr>
          <w:rFonts w:ascii="Times New Roman" w:eastAsia="Times New Roman" w:hAnsi="Times New Roman" w:cs="Times New Roman"/>
          <w:i/>
          <w:iCs/>
          <w:noProof/>
        </w:rPr>
        <w:t>Ecology Letters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14</w:t>
      </w:r>
      <w:r w:rsidRPr="00FC7CB1">
        <w:rPr>
          <w:rFonts w:ascii="Times New Roman" w:eastAsia="Times New Roman" w:hAnsi="Times New Roman" w:cs="Times New Roman"/>
          <w:noProof/>
        </w:rPr>
        <w:t>(7), 677–689. http://doi.org/10.1111/j.1461-0248.2011.01620.x</w:t>
      </w:r>
    </w:p>
    <w:p w14:paraId="7691360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Bjorkman, A. D., Myers-Smith, I. H., Elmendorf, S. C., Normand, S., Thomas, H. J. D., Alatalo, J. M., … Zamin, T. (2018). Tundra Trait Team: A database of plant traits spanning the tundra biome. </w:t>
      </w:r>
      <w:r w:rsidRPr="00FC7CB1">
        <w:rPr>
          <w:rFonts w:ascii="Times New Roman" w:eastAsia="Times New Roman" w:hAnsi="Times New Roman" w:cs="Times New Roman"/>
          <w:i/>
          <w:iCs/>
          <w:noProof/>
        </w:rPr>
        <w:t>Global Ecology and Biogeography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27</w:t>
      </w:r>
      <w:r w:rsidRPr="00FC7CB1">
        <w:rPr>
          <w:rFonts w:ascii="Times New Roman" w:eastAsia="Times New Roman" w:hAnsi="Times New Roman" w:cs="Times New Roman"/>
          <w:noProof/>
        </w:rPr>
        <w:t>(12), 1402–1411. http://doi.org/10.1111/geb.12821</w:t>
      </w:r>
    </w:p>
    <w:p w14:paraId="3BD26969"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Breiman, L. (2001). Random Forests. </w:t>
      </w:r>
      <w:r w:rsidRPr="00FC7CB1">
        <w:rPr>
          <w:rFonts w:ascii="Times New Roman" w:eastAsia="Times New Roman" w:hAnsi="Times New Roman" w:cs="Times New Roman"/>
          <w:i/>
          <w:iCs/>
          <w:noProof/>
        </w:rPr>
        <w:t>Machine Learning</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45</w:t>
      </w:r>
      <w:r w:rsidRPr="00FC7CB1">
        <w:rPr>
          <w:rFonts w:ascii="Times New Roman" w:eastAsia="Times New Roman" w:hAnsi="Times New Roman" w:cs="Times New Roman"/>
          <w:noProof/>
        </w:rPr>
        <w:t xml:space="preserve">(1), 5–32. </w:t>
      </w:r>
      <w:r w:rsidRPr="00FC7CB1">
        <w:rPr>
          <w:rFonts w:ascii="Times New Roman" w:eastAsia="Times New Roman" w:hAnsi="Times New Roman" w:cs="Times New Roman"/>
          <w:noProof/>
        </w:rPr>
        <w:lastRenderedPageBreak/>
        <w:t>http://doi.org/10.1023/A:1010933404324</w:t>
      </w:r>
    </w:p>
    <w:p w14:paraId="1222A3E9"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Buckley, L. B., &amp; Kingsolver, J. G. (2012). Functional and Phylogenetic Approaches to Forecasting Species’ Responses to Climate Change. </w:t>
      </w:r>
      <w:r w:rsidRPr="00FC7CB1">
        <w:rPr>
          <w:rFonts w:ascii="Times New Roman" w:eastAsia="Times New Roman" w:hAnsi="Times New Roman" w:cs="Times New Roman"/>
          <w:i/>
          <w:iCs/>
          <w:noProof/>
        </w:rPr>
        <w:t>Annual Review of Ecology, Evolution, and Systematics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43</w:t>
      </w:r>
      <w:r w:rsidRPr="00FC7CB1">
        <w:rPr>
          <w:rFonts w:ascii="Times New Roman" w:eastAsia="Times New Roman" w:hAnsi="Times New Roman" w:cs="Times New Roman"/>
          <w:noProof/>
        </w:rPr>
        <w:t>(1), 205–226. http://doi.org/10.1146/annurev-ecolsys-110411-160516</w:t>
      </w:r>
    </w:p>
    <w:p w14:paraId="55F6CF0D"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Cutler, D. R., Edwards, T. C., Beard, K. H., Cutler, A., Hess, K. T., Gibson, J., &amp; Lawler, J. J. (2007). Random Forests for Classification in Ecology. </w:t>
      </w:r>
      <w:r w:rsidRPr="00FC7CB1">
        <w:rPr>
          <w:rFonts w:ascii="Times New Roman" w:eastAsia="Times New Roman" w:hAnsi="Times New Roman" w:cs="Times New Roman"/>
          <w:i/>
          <w:iCs/>
          <w:noProof/>
        </w:rPr>
        <w:t>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88</w:t>
      </w:r>
      <w:r w:rsidRPr="00FC7CB1">
        <w:rPr>
          <w:rFonts w:ascii="Times New Roman" w:eastAsia="Times New Roman" w:hAnsi="Times New Roman" w:cs="Times New Roman"/>
          <w:noProof/>
        </w:rPr>
        <w:t>(11), 2783–2792. http://doi.org/10.1890/07-0539.1</w:t>
      </w:r>
    </w:p>
    <w:p w14:paraId="78720268"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Diamond, S. E. (2018). Contemporary climate-driven range shifts: Putting evolution back on the table. </w:t>
      </w:r>
      <w:r w:rsidRPr="00FC7CB1">
        <w:rPr>
          <w:rFonts w:ascii="Times New Roman" w:eastAsia="Times New Roman" w:hAnsi="Times New Roman" w:cs="Times New Roman"/>
          <w:i/>
          <w:iCs/>
          <w:noProof/>
        </w:rPr>
        <w:t>Functional 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32</w:t>
      </w:r>
      <w:r w:rsidRPr="00FC7CB1">
        <w:rPr>
          <w:rFonts w:ascii="Times New Roman" w:eastAsia="Times New Roman" w:hAnsi="Times New Roman" w:cs="Times New Roman"/>
          <w:noProof/>
        </w:rPr>
        <w:t>(7), 1652–1665. http://doi.org/10.1111/1365-2435.13095</w:t>
      </w:r>
    </w:p>
    <w:p w14:paraId="48D34412"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Diamond, S. E., Frame, A. M., Martin, R. A., &amp; Buckley, L. B. (2011). Species’ traits predict phenological responses to climate change in butterflies. </w:t>
      </w:r>
      <w:r w:rsidRPr="00FC7CB1">
        <w:rPr>
          <w:rFonts w:ascii="Times New Roman" w:eastAsia="Times New Roman" w:hAnsi="Times New Roman" w:cs="Times New Roman"/>
          <w:i/>
          <w:iCs/>
          <w:noProof/>
        </w:rPr>
        <w:t>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92</w:t>
      </w:r>
      <w:r w:rsidRPr="00FC7CB1">
        <w:rPr>
          <w:rFonts w:ascii="Times New Roman" w:eastAsia="Times New Roman" w:hAnsi="Times New Roman" w:cs="Times New Roman"/>
          <w:noProof/>
        </w:rPr>
        <w:t>(5), 1005–1012. http://doi.org/10.1890/10-1594.1</w:t>
      </w:r>
    </w:p>
    <w:p w14:paraId="6BE73CC7"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Elith, J., Leathwick, J. R., &amp; Hastie, T. (2008, July 1). A working guide to boosted regression trees. </w:t>
      </w:r>
      <w:r w:rsidRPr="00FC7CB1">
        <w:rPr>
          <w:rFonts w:ascii="Times New Roman" w:eastAsia="Times New Roman" w:hAnsi="Times New Roman" w:cs="Times New Roman"/>
          <w:i/>
          <w:iCs/>
          <w:noProof/>
        </w:rPr>
        <w:t>Journal of Animal Ecology</w:t>
      </w:r>
      <w:r w:rsidRPr="00FC7CB1">
        <w:rPr>
          <w:rFonts w:ascii="Times New Roman" w:eastAsia="Times New Roman" w:hAnsi="Times New Roman" w:cs="Times New Roman"/>
          <w:noProof/>
        </w:rPr>
        <w:t>. Blackwell Publishing Ltd. http://doi.org/10.1111/j.1365-2656.2008.01390.x</w:t>
      </w:r>
    </w:p>
    <w:p w14:paraId="2113A11F"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Estrada, A., Morales-Castilla, I., Caplat, P., &amp; Early, R. (2016). Usefulness of Species Traits in Predicting Range Shifts. </w:t>
      </w:r>
      <w:r w:rsidRPr="00FC7CB1">
        <w:rPr>
          <w:rFonts w:ascii="Times New Roman" w:eastAsia="Times New Roman" w:hAnsi="Times New Roman" w:cs="Times New Roman"/>
          <w:i/>
          <w:iCs/>
          <w:noProof/>
        </w:rPr>
        <w:t>Trends in Ecology &amp; Evolution</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31</w:t>
      </w:r>
      <w:r w:rsidRPr="00FC7CB1">
        <w:rPr>
          <w:rFonts w:ascii="Times New Roman" w:eastAsia="Times New Roman" w:hAnsi="Times New Roman" w:cs="Times New Roman"/>
          <w:noProof/>
        </w:rPr>
        <w:t>(3), 190–203. http://doi.org/10.1016/j.tree.2015.12.014</w:t>
      </w:r>
    </w:p>
    <w:p w14:paraId="0918DB7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Fitt, R. N. L., Palmer, S., Hand, C., Travis, J. M. J., &amp; Lancaster, L. T. (2018). Towards an interactive, process-based approach to understanding range shifts: developmental and environmental dependencies matter. </w:t>
      </w:r>
      <w:r w:rsidRPr="00FC7CB1">
        <w:rPr>
          <w:rFonts w:ascii="Times New Roman" w:eastAsia="Times New Roman" w:hAnsi="Times New Roman" w:cs="Times New Roman"/>
          <w:i/>
          <w:iCs/>
          <w:noProof/>
        </w:rPr>
        <w:t>Ecography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0</w:t>
      </w:r>
      <w:r w:rsidRPr="00FC7CB1">
        <w:rPr>
          <w:rFonts w:ascii="Times New Roman" w:eastAsia="Times New Roman" w:hAnsi="Times New Roman" w:cs="Times New Roman"/>
          <w:noProof/>
        </w:rPr>
        <w:t>(0). http://doi.org/10.1111/ecog.03975</w:t>
      </w:r>
    </w:p>
    <w:p w14:paraId="19A6FB82"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Foden, W. B., Butchart, S. H. M., Stuart, S. N., Vié, J.-C., Akçakaya, H. R., Angulo, A., … Mace, G. M. (2013). Identifying the World’s Most Climate Change Vulnerable Species: A </w:t>
      </w:r>
      <w:r w:rsidRPr="00FC7CB1">
        <w:rPr>
          <w:rFonts w:ascii="Times New Roman" w:eastAsia="Times New Roman" w:hAnsi="Times New Roman" w:cs="Times New Roman"/>
          <w:noProof/>
        </w:rPr>
        <w:lastRenderedPageBreak/>
        <w:t xml:space="preserve">Systematic Trait-Based Assessment of all Birds, Amphibians and Corals. </w:t>
      </w:r>
      <w:r w:rsidRPr="00FC7CB1">
        <w:rPr>
          <w:rFonts w:ascii="Times New Roman" w:eastAsia="Times New Roman" w:hAnsi="Times New Roman" w:cs="Times New Roman"/>
          <w:i/>
          <w:iCs/>
          <w:noProof/>
        </w:rPr>
        <w:t>PLOS ONE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8</w:t>
      </w:r>
      <w:r w:rsidRPr="00FC7CB1">
        <w:rPr>
          <w:rFonts w:ascii="Times New Roman" w:eastAsia="Times New Roman" w:hAnsi="Times New Roman" w:cs="Times New Roman"/>
          <w:noProof/>
        </w:rPr>
        <w:t>(6), 1–13. http://doi.org/10.1371/journal.pone.0065427</w:t>
      </w:r>
    </w:p>
    <w:p w14:paraId="360B56F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Froese, R., &amp; Pauly, D. (2010). FishBase. Fisheries Centre, University of British Columbia. Retrieved from http://www.fishbase.org</w:t>
      </w:r>
    </w:p>
    <w:p w14:paraId="6C13DFB3"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Han, B. A., Schmidt, J. P., Bowden, S. E., &amp; Drake, J. M. (2015). Rodent reservoirs of future zoonotic diseases. </w:t>
      </w:r>
      <w:r w:rsidRPr="00FC7CB1">
        <w:rPr>
          <w:rFonts w:ascii="Times New Roman" w:eastAsia="Times New Roman" w:hAnsi="Times New Roman" w:cs="Times New Roman"/>
          <w:i/>
          <w:iCs/>
          <w:noProof/>
        </w:rPr>
        <w:t>Proceedings of the National Academy of Sciences of the United States of America</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112</w:t>
      </w:r>
      <w:r w:rsidRPr="00FC7CB1">
        <w:rPr>
          <w:rFonts w:ascii="Times New Roman" w:eastAsia="Times New Roman" w:hAnsi="Times New Roman" w:cs="Times New Roman"/>
          <w:noProof/>
        </w:rPr>
        <w:t>(22), 7039–44. http://doi.org/10.1073/pnas.1501598112</w:t>
      </w:r>
    </w:p>
    <w:p w14:paraId="5179C90B"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Hastie, T., Tibshirani, R., &amp; Friedman, J. (2009). </w:t>
      </w:r>
      <w:r w:rsidRPr="00FC7CB1">
        <w:rPr>
          <w:rFonts w:ascii="Times New Roman" w:eastAsia="Times New Roman" w:hAnsi="Times New Roman" w:cs="Times New Roman"/>
          <w:i/>
          <w:iCs/>
          <w:noProof/>
        </w:rPr>
        <w:t>The Elements of Statistical Learning</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The Mathematical Intelligencer</w:t>
      </w:r>
      <w:r w:rsidRPr="00FC7CB1">
        <w:rPr>
          <w:rFonts w:ascii="Times New Roman" w:eastAsia="Times New Roman" w:hAnsi="Times New Roman" w:cs="Times New Roman"/>
          <w:noProof/>
        </w:rPr>
        <w:t xml:space="preserve"> (Vol. 27). New York, NY: Springer New York. http://doi.org/10.1007/978-0-387-84858-7</w:t>
      </w:r>
    </w:p>
    <w:p w14:paraId="48227DF1"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Holzinger, B., Hülber, K., Camenisch, M., &amp; Grabherr, G. (2008). Changes in plant species richness over the last century in the eastern Swiss Alps: elevational gradient, bedrock effects and migration rates. </w:t>
      </w:r>
      <w:r w:rsidRPr="00FC7CB1">
        <w:rPr>
          <w:rFonts w:ascii="Times New Roman" w:eastAsia="Times New Roman" w:hAnsi="Times New Roman" w:cs="Times New Roman"/>
          <w:i/>
          <w:iCs/>
          <w:noProof/>
        </w:rPr>
        <w:t>Plant Ecology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195</w:t>
      </w:r>
      <w:r w:rsidRPr="00FC7CB1">
        <w:rPr>
          <w:rFonts w:ascii="Times New Roman" w:eastAsia="Times New Roman" w:hAnsi="Times New Roman" w:cs="Times New Roman"/>
          <w:noProof/>
        </w:rPr>
        <w:t>(2), 179–196. http://doi.org/10.1007/s11258-007-9314-9</w:t>
      </w:r>
    </w:p>
    <w:p w14:paraId="6E46634F"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Kattge, J., Díaz, S., Lavorel, S., Prentice, I. C., Leadley, P., Bönisch, G., … Wirth, C. (2011). TRY - a global database of plant traits.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17</w:t>
      </w:r>
      <w:r w:rsidRPr="00FC7CB1">
        <w:rPr>
          <w:rFonts w:ascii="Times New Roman" w:eastAsia="Times New Roman" w:hAnsi="Times New Roman" w:cs="Times New Roman"/>
          <w:noProof/>
        </w:rPr>
        <w:t>(9), 2905–2935. http://doi.org/10.1111/j.1365-2486.2011.02451.x</w:t>
      </w:r>
    </w:p>
    <w:p w14:paraId="1D5CC8F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Loarie, S. R., Duffy, P. B., Hamilton, H., Asner, G. P., Field, C. B., &amp; Ackerly, D. D. (2009). The velocity of climate change. </w:t>
      </w:r>
      <w:r w:rsidRPr="00FC7CB1">
        <w:rPr>
          <w:rFonts w:ascii="Times New Roman" w:eastAsia="Times New Roman" w:hAnsi="Times New Roman" w:cs="Times New Roman"/>
          <w:i/>
          <w:iCs/>
          <w:noProof/>
        </w:rPr>
        <w:t>Nature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462</w:t>
      </w:r>
      <w:r w:rsidRPr="00FC7CB1">
        <w:rPr>
          <w:rFonts w:ascii="Times New Roman" w:eastAsia="Times New Roman" w:hAnsi="Times New Roman" w:cs="Times New Roman"/>
          <w:noProof/>
        </w:rPr>
        <w:t>(7276), 1052–1055. http://doi.org/10.1038/nature08649</w:t>
      </w:r>
    </w:p>
    <w:p w14:paraId="0B963134"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Lundberg, S. M., &amp; Lee, S.-I. (2017). A Unified Approach to Interpreting Model Predictions. In I. Guyon, U. V Luxburg, S. Bengio, H. Wallach, R. Fergus, S. Vishwanathan, &amp; R. Garnett (Eds.), </w:t>
      </w:r>
      <w:r w:rsidRPr="00FC7CB1">
        <w:rPr>
          <w:rFonts w:ascii="Times New Roman" w:eastAsia="Times New Roman" w:hAnsi="Times New Roman" w:cs="Times New Roman"/>
          <w:i/>
          <w:iCs/>
          <w:noProof/>
        </w:rPr>
        <w:t>Advances in Neural Information Processing Systems 30</w:t>
      </w:r>
      <w:r w:rsidRPr="00FC7CB1">
        <w:rPr>
          <w:rFonts w:ascii="Times New Roman" w:eastAsia="Times New Roman" w:hAnsi="Times New Roman" w:cs="Times New Roman"/>
          <w:noProof/>
        </w:rPr>
        <w:t xml:space="preserve"> (pp. 4765–4774). Curran </w:t>
      </w:r>
      <w:r w:rsidRPr="00FC7CB1">
        <w:rPr>
          <w:rFonts w:ascii="Times New Roman" w:eastAsia="Times New Roman" w:hAnsi="Times New Roman" w:cs="Times New Roman"/>
          <w:noProof/>
        </w:rPr>
        <w:lastRenderedPageBreak/>
        <w:t>Associates, Inc. Retrieved from http://papers.nips.cc/paper/7062-a-unified-approach-to-interpreting-model-predictions.pdf</w:t>
      </w:r>
    </w:p>
    <w:p w14:paraId="1BEA555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MacLean, S. A., &amp; Beissinger, S. R. (2017). Species’ traits as predictors of range shifts under contemporary climate change: A review and meta-analysis.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23</w:t>
      </w:r>
      <w:r w:rsidRPr="00FC7CB1">
        <w:rPr>
          <w:rFonts w:ascii="Times New Roman" w:eastAsia="Times New Roman" w:hAnsi="Times New Roman" w:cs="Times New Roman"/>
          <w:noProof/>
        </w:rPr>
        <w:t>(10), 4094–4105. http://doi.org/10.1111/gcb.13736</w:t>
      </w:r>
    </w:p>
    <w:p w14:paraId="07D875A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Maguire, K. C., Nieto-Lugilde, D., Fitzpatrick, M. C., Williams, J. W., &amp; Blois, J. L. (2015). Modeling Species and Community Responses to Past, Present, and Future Episodes of Climatic and Ecological Change. </w:t>
      </w:r>
      <w:r w:rsidRPr="00FC7CB1">
        <w:rPr>
          <w:rFonts w:ascii="Times New Roman" w:eastAsia="Times New Roman" w:hAnsi="Times New Roman" w:cs="Times New Roman"/>
          <w:i/>
          <w:iCs/>
          <w:noProof/>
        </w:rPr>
        <w:t>Annual Review of Ecology, Evolution, and Systematics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46</w:t>
      </w:r>
      <w:r w:rsidRPr="00FC7CB1">
        <w:rPr>
          <w:rFonts w:ascii="Times New Roman" w:eastAsia="Times New Roman" w:hAnsi="Times New Roman" w:cs="Times New Roman"/>
          <w:noProof/>
        </w:rPr>
        <w:t>(1), 343–368. http://doi.org/10.1146/annurev-ecolsys-112414-054441</w:t>
      </w:r>
    </w:p>
    <w:p w14:paraId="16252324"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Moritz, C., Patton, J. L., Conroy, C. J., Parra, J. L., White, G. C., &amp; Beissinger, S. R. (2008). Impact of a Century of Climate Change on Small-Mammal Communities in Yosemite National Park, USA. </w:t>
      </w:r>
      <w:r w:rsidRPr="00FC7CB1">
        <w:rPr>
          <w:rFonts w:ascii="Times New Roman" w:eastAsia="Times New Roman" w:hAnsi="Times New Roman" w:cs="Times New Roman"/>
          <w:i/>
          <w:iCs/>
          <w:noProof/>
        </w:rPr>
        <w:t>Science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322</w:t>
      </w:r>
      <w:r w:rsidRPr="00FC7CB1">
        <w:rPr>
          <w:rFonts w:ascii="Times New Roman" w:eastAsia="Times New Roman" w:hAnsi="Times New Roman" w:cs="Times New Roman"/>
          <w:noProof/>
        </w:rPr>
        <w:t>(5899), 261–264. http://doi.org/10.1126/science.1163428</w:t>
      </w:r>
    </w:p>
    <w:p w14:paraId="29C1CF68"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Olden, J. D., Lawler, J. J., &amp; Poff, N. L. (2008). Machine Learning Methods Without Tears: A Primer for Ecologists. </w:t>
      </w:r>
      <w:r w:rsidRPr="00FC7CB1">
        <w:rPr>
          <w:rFonts w:ascii="Times New Roman" w:eastAsia="Times New Roman" w:hAnsi="Times New Roman" w:cs="Times New Roman"/>
          <w:i/>
          <w:iCs/>
          <w:noProof/>
        </w:rPr>
        <w:t>The Quarterly Review of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83</w:t>
      </w:r>
      <w:r w:rsidRPr="00FC7CB1">
        <w:rPr>
          <w:rFonts w:ascii="Times New Roman" w:eastAsia="Times New Roman" w:hAnsi="Times New Roman" w:cs="Times New Roman"/>
          <w:noProof/>
        </w:rPr>
        <w:t>(2), 171–193. http://doi.org/10.1086/587826</w:t>
      </w:r>
    </w:p>
    <w:p w14:paraId="0B3E8C8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Pacifici, M., Foden, W. B., Visconti, P., Watson, J. E. M., Butchart, S. H. M., Kovacs, K. M., … Rondinini, C. (2015). Assessing species vulnerability to climate change. </w:t>
      </w:r>
      <w:r w:rsidRPr="00FC7CB1">
        <w:rPr>
          <w:rFonts w:ascii="Times New Roman" w:eastAsia="Times New Roman" w:hAnsi="Times New Roman" w:cs="Times New Roman"/>
          <w:i/>
          <w:iCs/>
          <w:noProof/>
        </w:rPr>
        <w:t>Nature Climate Change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5</w:t>
      </w:r>
      <w:r w:rsidRPr="00FC7CB1">
        <w:rPr>
          <w:rFonts w:ascii="Times New Roman" w:eastAsia="Times New Roman" w:hAnsi="Times New Roman" w:cs="Times New Roman"/>
          <w:noProof/>
        </w:rPr>
        <w:t>, 215. Retrieved from https://doi.org/10.1038/nclimate2448</w:t>
      </w:r>
    </w:p>
    <w:p w14:paraId="79A1859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Pacifici, M., Visconti, P., Butchart, S. H. M., Watson, J. E. M., Cassola, F. M., &amp; Rondinini, C. (2017). Species’ traits influenced their response to recent climate change. </w:t>
      </w:r>
      <w:r w:rsidRPr="00FC7CB1">
        <w:rPr>
          <w:rFonts w:ascii="Times New Roman" w:eastAsia="Times New Roman" w:hAnsi="Times New Roman" w:cs="Times New Roman"/>
          <w:i/>
          <w:iCs/>
          <w:noProof/>
        </w:rPr>
        <w:t>Nature Climate Change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7</w:t>
      </w:r>
      <w:r w:rsidRPr="00FC7CB1">
        <w:rPr>
          <w:rFonts w:ascii="Times New Roman" w:eastAsia="Times New Roman" w:hAnsi="Times New Roman" w:cs="Times New Roman"/>
          <w:noProof/>
        </w:rPr>
        <w:t>(3), 205–208. http://doi.org/10.1038/nclimate3223</w:t>
      </w:r>
    </w:p>
    <w:p w14:paraId="448E98F8"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Parmesan, C. (2006). Ecological and Evolutionary Responses to Recent Climate Change. </w:t>
      </w:r>
      <w:r w:rsidRPr="00FC7CB1">
        <w:rPr>
          <w:rFonts w:ascii="Times New Roman" w:eastAsia="Times New Roman" w:hAnsi="Times New Roman" w:cs="Times New Roman"/>
          <w:i/>
          <w:iCs/>
          <w:noProof/>
        </w:rPr>
        <w:t>Annual Review of Ecology, Evolution, and Systematics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37</w:t>
      </w:r>
      <w:r w:rsidRPr="00FC7CB1">
        <w:rPr>
          <w:rFonts w:ascii="Times New Roman" w:eastAsia="Times New Roman" w:hAnsi="Times New Roman" w:cs="Times New Roman"/>
          <w:noProof/>
        </w:rPr>
        <w:t xml:space="preserve">(1), 637–669. </w:t>
      </w:r>
      <w:r w:rsidRPr="00FC7CB1">
        <w:rPr>
          <w:rFonts w:ascii="Times New Roman" w:eastAsia="Times New Roman" w:hAnsi="Times New Roman" w:cs="Times New Roman"/>
          <w:noProof/>
        </w:rPr>
        <w:lastRenderedPageBreak/>
        <w:t>http://doi.org/10.1146/annurev.ecolsys.37.091305.110100</w:t>
      </w:r>
    </w:p>
    <w:p w14:paraId="2D8F350A"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Pedregosa, F., Varoquaux, G., Gramfort, A., Michel, V., Thirion, B., Grisel, O., … Duchesnay, E. (2011). Scikit-learn: Machine Learning in Python. </w:t>
      </w:r>
      <w:r w:rsidRPr="00FC7CB1">
        <w:rPr>
          <w:rFonts w:ascii="Times New Roman" w:eastAsia="Times New Roman" w:hAnsi="Times New Roman" w:cs="Times New Roman"/>
          <w:i/>
          <w:iCs/>
          <w:noProof/>
        </w:rPr>
        <w:t>Journal of Machine Learning Research</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12</w:t>
      </w:r>
      <w:r w:rsidRPr="00FC7CB1">
        <w:rPr>
          <w:rFonts w:ascii="Times New Roman" w:eastAsia="Times New Roman" w:hAnsi="Times New Roman" w:cs="Times New Roman"/>
          <w:noProof/>
        </w:rPr>
        <w:t>, 2825–2830.</w:t>
      </w:r>
    </w:p>
    <w:p w14:paraId="69F29D64"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Pinsky, M. L., Worm, B., Fogarty, M. J., Sarmiento, J. L., &amp; Levin, S. A. (2013). Marine Taxa Track Local Climate Velocities. </w:t>
      </w:r>
      <w:r w:rsidRPr="00FC7CB1">
        <w:rPr>
          <w:rFonts w:ascii="Times New Roman" w:eastAsia="Times New Roman" w:hAnsi="Times New Roman" w:cs="Times New Roman"/>
          <w:i/>
          <w:iCs/>
          <w:noProof/>
        </w:rPr>
        <w:t>Science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341</w:t>
      </w:r>
      <w:r w:rsidRPr="00FC7CB1">
        <w:rPr>
          <w:rFonts w:ascii="Times New Roman" w:eastAsia="Times New Roman" w:hAnsi="Times New Roman" w:cs="Times New Roman"/>
          <w:noProof/>
        </w:rPr>
        <w:t>(6151), 1239–1242. http://doi.org/10.1126/science.1239352</w:t>
      </w:r>
    </w:p>
    <w:p w14:paraId="1B8D0096"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Poloczanska, E. S., Brown, C. J., Sydeman, W. J., Kiessling, W., Schoeman, D. S., Moore, P. J., … Richardson, A. J. (2013). Global imprint of climate change on marine life. </w:t>
      </w:r>
      <w:r w:rsidRPr="00FC7CB1">
        <w:rPr>
          <w:rFonts w:ascii="Times New Roman" w:eastAsia="Times New Roman" w:hAnsi="Times New Roman" w:cs="Times New Roman"/>
          <w:i/>
          <w:iCs/>
          <w:noProof/>
        </w:rPr>
        <w:t>Nature Climate Change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w:t>
      </w:r>
      <w:r w:rsidRPr="00FC7CB1">
        <w:rPr>
          <w:rFonts w:ascii="Times New Roman" w:eastAsia="Times New Roman" w:hAnsi="Times New Roman" w:cs="Times New Roman"/>
          <w:noProof/>
        </w:rPr>
        <w:t>, 919. Retrieved from https://doi.org/10.1038/nclimate1958</w:t>
      </w:r>
    </w:p>
    <w:p w14:paraId="0B5C4C9E"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Rapacciuolo, G., Maher, S. P., Schneider, A. C., Hammond, T. T., Jabis, M. D., Walsh, R. E., … Beissinger, S. R. (2014). Beyond a warming fingerprint: individualistic biogeographic responses to heterogeneous climate change in California.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20</w:t>
      </w:r>
      <w:r w:rsidRPr="00FC7CB1">
        <w:rPr>
          <w:rFonts w:ascii="Times New Roman" w:eastAsia="Times New Roman" w:hAnsi="Times New Roman" w:cs="Times New Roman"/>
          <w:noProof/>
        </w:rPr>
        <w:t>(9), 2841–2855. http://doi.org/10.1111/gcb.12638</w:t>
      </w:r>
    </w:p>
    <w:p w14:paraId="6EF3FFDE"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Rumpf, S. B., Hülber, K., Klonner, G., Moser, D., Schütz, M., Wessely, J., … Dullinger, S. (2018). Range dynamics of mountain plants decrease with elevation. </w:t>
      </w:r>
      <w:r w:rsidRPr="00FC7CB1">
        <w:rPr>
          <w:rFonts w:ascii="Times New Roman" w:eastAsia="Times New Roman" w:hAnsi="Times New Roman" w:cs="Times New Roman"/>
          <w:i/>
          <w:iCs/>
          <w:noProof/>
        </w:rPr>
        <w:t>Proceedings of the National Academy of Sciences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115</w:t>
      </w:r>
      <w:r w:rsidRPr="00FC7CB1">
        <w:rPr>
          <w:rFonts w:ascii="Times New Roman" w:eastAsia="Times New Roman" w:hAnsi="Times New Roman" w:cs="Times New Roman"/>
          <w:noProof/>
        </w:rPr>
        <w:t>(8), 1848–1853. http://doi.org/10.1073/pnas.1713936115</w:t>
      </w:r>
    </w:p>
    <w:p w14:paraId="21ABE9E0"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Schloss, C. A., Nuñez, T. A., &amp; Lawler, J. J. (2012). Dispersal will limit ability of mammals to track climate change in the Western Hemisphere. </w:t>
      </w:r>
      <w:r w:rsidRPr="00FC7CB1">
        <w:rPr>
          <w:rFonts w:ascii="Times New Roman" w:eastAsia="Times New Roman" w:hAnsi="Times New Roman" w:cs="Times New Roman"/>
          <w:i/>
          <w:iCs/>
          <w:noProof/>
        </w:rPr>
        <w:t>Proceedings of the National Academy of Sciences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109</w:t>
      </w:r>
      <w:r w:rsidRPr="00FC7CB1">
        <w:rPr>
          <w:rFonts w:ascii="Times New Roman" w:eastAsia="Times New Roman" w:hAnsi="Times New Roman" w:cs="Times New Roman"/>
          <w:noProof/>
        </w:rPr>
        <w:t>(22), 8606–8611. http://doi.org/10.1073/pnas.1116791109</w:t>
      </w:r>
    </w:p>
    <w:p w14:paraId="5B380486" w14:textId="5FB0AB1C"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Stenseth, N. C., &amp; Mysterud, A. (2002). Climate, changing phenology, and other life history traits: Nonlinearity and match</w:t>
      </w:r>
      <w:ins w:id="329" w:author="Anthony F. Cannistra" w:date="2018-12-17T10:32:00Z">
        <w:r w:rsidR="00395517">
          <w:rPr>
            <w:rFonts w:ascii="Times New Roman" w:eastAsia="Times New Roman" w:hAnsi="Times New Roman" w:cs="Times New Roman"/>
            <w:noProof/>
          </w:rPr>
          <w:t>-</w:t>
        </w:r>
      </w:ins>
      <w:del w:id="330" w:author="Anthony F. Cannistra" w:date="2018-12-17T10:32:00Z">
        <w:r w:rsidRPr="00FC7CB1" w:rsidDel="00395517">
          <w:rPr>
            <w:rFonts w:ascii="Times New Roman" w:eastAsia="Times New Roman" w:hAnsi="Times New Roman" w:cs="Times New Roman"/>
            <w:noProof/>
          </w:rPr>
          <w:delText>{\textendash}</w:delText>
        </w:r>
      </w:del>
      <w:r w:rsidRPr="00FC7CB1">
        <w:rPr>
          <w:rFonts w:ascii="Times New Roman" w:eastAsia="Times New Roman" w:hAnsi="Times New Roman" w:cs="Times New Roman"/>
          <w:noProof/>
        </w:rPr>
        <w:t xml:space="preserve">mismatch to the environment. </w:t>
      </w:r>
      <w:r w:rsidRPr="00FC7CB1">
        <w:rPr>
          <w:rFonts w:ascii="Times New Roman" w:eastAsia="Times New Roman" w:hAnsi="Times New Roman" w:cs="Times New Roman"/>
          <w:i/>
          <w:iCs/>
          <w:noProof/>
        </w:rPr>
        <w:t>Proceedings of the National Academy of Sciences</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99</w:t>
      </w:r>
      <w:r w:rsidRPr="00FC7CB1">
        <w:rPr>
          <w:rFonts w:ascii="Times New Roman" w:eastAsia="Times New Roman" w:hAnsi="Times New Roman" w:cs="Times New Roman"/>
          <w:noProof/>
        </w:rPr>
        <w:t>(21), 13379–13381. http://doi.org/10.1073/pnas.212519399</w:t>
      </w:r>
    </w:p>
    <w:p w14:paraId="0F1273D5"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lastRenderedPageBreak/>
        <w:t xml:space="preserve">Urban, M. C., Bocedi, G., Hendry, A. P., Mihoub, J.-B., Pe’er, G., Singer, A., … Travis, J. M. J. (2016). Improving the forecast for biodiversity under climate change. </w:t>
      </w:r>
      <w:r w:rsidRPr="00FC7CB1">
        <w:rPr>
          <w:rFonts w:ascii="Times New Roman" w:eastAsia="Times New Roman" w:hAnsi="Times New Roman" w:cs="Times New Roman"/>
          <w:i/>
          <w:iCs/>
          <w:noProof/>
        </w:rPr>
        <w:t>Science</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353</w:t>
      </w:r>
      <w:r w:rsidRPr="00FC7CB1">
        <w:rPr>
          <w:rFonts w:ascii="Times New Roman" w:eastAsia="Times New Roman" w:hAnsi="Times New Roman" w:cs="Times New Roman"/>
          <w:noProof/>
        </w:rPr>
        <w:t>(6304). Retrieved from http://science.sciencemag.org/content/353/6304/aad8466.abstract</w:t>
      </w:r>
    </w:p>
    <w:p w14:paraId="51F25C1D" w14:textId="77777777" w:rsidR="00FC7CB1" w:rsidRPr="00FC7CB1" w:rsidRDefault="00FC7CB1" w:rsidP="00FC7CB1">
      <w:pPr>
        <w:widowControl w:val="0"/>
        <w:autoSpaceDE w:val="0"/>
        <w:autoSpaceDN w:val="0"/>
        <w:adjustRightInd w:val="0"/>
        <w:spacing w:line="480" w:lineRule="auto"/>
        <w:ind w:left="480" w:hanging="480"/>
        <w:rPr>
          <w:rFonts w:ascii="Times New Roman" w:eastAsia="Times New Roman" w:hAnsi="Times New Roman" w:cs="Times New Roman"/>
          <w:noProof/>
        </w:rPr>
      </w:pPr>
      <w:r w:rsidRPr="00FC7CB1">
        <w:rPr>
          <w:rFonts w:ascii="Times New Roman" w:eastAsia="Times New Roman" w:hAnsi="Times New Roman" w:cs="Times New Roman"/>
          <w:noProof/>
        </w:rPr>
        <w:t xml:space="preserve">Wheatley, C. J., Beale, C. M., Bradbury, R. B., Pearce-Higgins, J. W., Critchlow, R., &amp; Thomas, C. D. (2017). Climate change vulnerability for species-Assessing the assessments. </w:t>
      </w:r>
      <w:r w:rsidRPr="00FC7CB1">
        <w:rPr>
          <w:rFonts w:ascii="Times New Roman" w:eastAsia="Times New Roman" w:hAnsi="Times New Roman" w:cs="Times New Roman"/>
          <w:i/>
          <w:iCs/>
          <w:noProof/>
        </w:rPr>
        <w:t>Global Change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23</w:t>
      </w:r>
      <w:r w:rsidRPr="00FC7CB1">
        <w:rPr>
          <w:rFonts w:ascii="Times New Roman" w:eastAsia="Times New Roman" w:hAnsi="Times New Roman" w:cs="Times New Roman"/>
          <w:noProof/>
        </w:rPr>
        <w:t>(9), 3704–3715. http://doi.org/10.1111/gcb.13759</w:t>
      </w:r>
    </w:p>
    <w:p w14:paraId="59C4A50B" w14:textId="77777777" w:rsidR="00FC7CB1" w:rsidRPr="00FC7CB1" w:rsidRDefault="00FC7CB1" w:rsidP="00FC7CB1">
      <w:pPr>
        <w:widowControl w:val="0"/>
        <w:autoSpaceDE w:val="0"/>
        <w:autoSpaceDN w:val="0"/>
        <w:adjustRightInd w:val="0"/>
        <w:spacing w:line="480" w:lineRule="auto"/>
        <w:ind w:left="480" w:hanging="480"/>
        <w:rPr>
          <w:rFonts w:ascii="Times New Roman" w:hAnsi="Times New Roman" w:cs="Times New Roman"/>
          <w:noProof/>
        </w:rPr>
      </w:pPr>
      <w:r w:rsidRPr="00FC7CB1">
        <w:rPr>
          <w:rFonts w:ascii="Times New Roman" w:eastAsia="Times New Roman" w:hAnsi="Times New Roman" w:cs="Times New Roman"/>
          <w:noProof/>
        </w:rPr>
        <w:t xml:space="preserve">Williams, S. E., Shoo, L. P., Isaac, J. L., Hoffmann, A. A., &amp; Langham, G. (2008). Towards an Integrated Framework for Assessing the Vulnerability of Species to Climate Change. </w:t>
      </w:r>
      <w:r w:rsidRPr="00FC7CB1">
        <w:rPr>
          <w:rFonts w:ascii="Times New Roman" w:eastAsia="Times New Roman" w:hAnsi="Times New Roman" w:cs="Times New Roman"/>
          <w:i/>
          <w:iCs/>
          <w:noProof/>
        </w:rPr>
        <w:t>PLOS Biology</w:t>
      </w:r>
      <w:r w:rsidRPr="00FC7CB1">
        <w:rPr>
          <w:rFonts w:ascii="Times New Roman" w:eastAsia="Times New Roman" w:hAnsi="Times New Roman" w:cs="Times New Roman"/>
          <w:noProof/>
        </w:rPr>
        <w:t xml:space="preserve">, </w:t>
      </w:r>
      <w:r w:rsidRPr="00FC7CB1">
        <w:rPr>
          <w:rFonts w:ascii="Times New Roman" w:eastAsia="Times New Roman" w:hAnsi="Times New Roman" w:cs="Times New Roman"/>
          <w:i/>
          <w:iCs/>
          <w:noProof/>
        </w:rPr>
        <w:t>6</w:t>
      </w:r>
      <w:r w:rsidRPr="00FC7CB1">
        <w:rPr>
          <w:rFonts w:ascii="Times New Roman" w:eastAsia="Times New Roman" w:hAnsi="Times New Roman" w:cs="Times New Roman"/>
          <w:noProof/>
        </w:rPr>
        <w:t>(12), 1–6. http://doi.org/10.1371/journal.pbio.0060325</w:t>
      </w:r>
    </w:p>
    <w:p w14:paraId="3A3E5271" w14:textId="30095CB2" w:rsidR="005E6218" w:rsidDel="00CF58A7" w:rsidRDefault="00CF58A7" w:rsidP="00FC7CB1">
      <w:pPr>
        <w:widowControl w:val="0"/>
        <w:autoSpaceDE w:val="0"/>
        <w:autoSpaceDN w:val="0"/>
        <w:adjustRightInd w:val="0"/>
        <w:spacing w:line="480" w:lineRule="auto"/>
        <w:ind w:left="480" w:hanging="480"/>
        <w:rPr>
          <w:del w:id="331" w:author="Anthony F. Cannistra" w:date="2018-12-17T10:23:00Z"/>
          <w:rFonts w:ascii="Times New Roman" w:hAnsi="Times New Roman" w:cs="Times New Roman"/>
          <w:b/>
        </w:rPr>
      </w:pPr>
      <w:ins w:id="332" w:author="Anthony F. Cannistra" w:date="2018-12-17T10:23:00Z">
        <w:r>
          <w:rPr>
            <w:rFonts w:ascii="Times New Roman" w:hAnsi="Times New Roman" w:cs="Times New Roman"/>
            <w:b/>
          </w:rPr>
          <w:fldChar w:fldCharType="end"/>
        </w:r>
      </w:ins>
      <w:del w:id="333" w:author="Anthony F. Cannistra" w:date="2018-12-17T10:23:00Z">
        <w:r w:rsidR="005E6218" w:rsidDel="00CF58A7">
          <w:rPr>
            <w:rFonts w:ascii="Times New Roman" w:hAnsi="Times New Roman" w:cs="Times New Roman"/>
            <w:b/>
          </w:rPr>
          <w:delText>References</w:delText>
        </w:r>
      </w:del>
    </w:p>
    <w:p w14:paraId="0D0A9ABC" w14:textId="374AA70E" w:rsidR="00867D76" w:rsidRPr="00867D76" w:rsidDel="00A73AF3" w:rsidRDefault="00867D76" w:rsidP="00867D76">
      <w:pPr>
        <w:spacing w:line="480" w:lineRule="auto"/>
        <w:ind w:left="720" w:hanging="720"/>
        <w:rPr>
          <w:del w:id="334" w:author="Anthony F. Cannistra" w:date="2018-12-07T11:34:00Z"/>
          <w:rFonts w:ascii="Times New Roman" w:hAnsi="Times New Roman" w:cs="Times New Roman"/>
        </w:rPr>
      </w:pPr>
      <w:commentRangeStart w:id="335"/>
      <w:del w:id="336" w:author="Anthony F. Cannistra" w:date="2018-12-07T11:34:00Z">
        <w:r w:rsidRPr="00867D76" w:rsidDel="00A73AF3">
          <w:rPr>
            <w:rFonts w:ascii="Times New Roman" w:hAnsi="Times New Roman" w:cs="Times New Roman"/>
          </w:rPr>
          <w:delText xml:space="preserve">ADRIAN, R., WILHELM, S., &amp; GERTEN, D. </w:delText>
        </w:r>
        <w:commentRangeEnd w:id="335"/>
        <w:r w:rsidR="00E00682" w:rsidDel="00A73AF3">
          <w:rPr>
            <w:rStyle w:val="CommentReference"/>
          </w:rPr>
          <w:commentReference w:id="335"/>
        </w:r>
        <w:r w:rsidRPr="00867D76" w:rsidDel="00A73AF3">
          <w:rPr>
            <w:rFonts w:ascii="Times New Roman" w:hAnsi="Times New Roman" w:cs="Times New Roman"/>
          </w:rPr>
          <w:delText xml:space="preserve">(2006). Life-history traits of lake plankton species may govern their phenological response to climate warming. </w:delText>
        </w:r>
        <w:r w:rsidRPr="00867D76" w:rsidDel="00A73AF3">
          <w:rPr>
            <w:rFonts w:ascii="Times New Roman" w:hAnsi="Times New Roman" w:cs="Times New Roman"/>
            <w:i/>
            <w:iCs/>
          </w:rPr>
          <w:delText>Global Change Biology</w:delText>
        </w:r>
        <w:r w:rsidRPr="00867D76" w:rsidDel="00A73AF3">
          <w:rPr>
            <w:rFonts w:ascii="Times New Roman" w:hAnsi="Times New Roman" w:cs="Times New Roman"/>
          </w:rPr>
          <w:delText xml:space="preserve">, </w:delText>
        </w:r>
        <w:r w:rsidRPr="00867D76" w:rsidDel="00A73AF3">
          <w:rPr>
            <w:rFonts w:ascii="Times New Roman" w:hAnsi="Times New Roman" w:cs="Times New Roman"/>
            <w:i/>
            <w:iCs/>
          </w:rPr>
          <w:delText>12</w:delText>
        </w:r>
        <w:r w:rsidRPr="00867D76" w:rsidDel="00A73AF3">
          <w:rPr>
            <w:rFonts w:ascii="Times New Roman" w:hAnsi="Times New Roman" w:cs="Times New Roman"/>
          </w:rPr>
          <w:delText>(4), 652–661. http://doi.org/10.1111/j.1365-2486.2006.01125.x</w:delText>
        </w:r>
      </w:del>
    </w:p>
    <w:p w14:paraId="6ADEC5EF" w14:textId="75673FD7" w:rsidR="00867D76" w:rsidRPr="00867D76" w:rsidDel="00CF58A7" w:rsidRDefault="00867D76" w:rsidP="00867D76">
      <w:pPr>
        <w:spacing w:line="480" w:lineRule="auto"/>
        <w:ind w:left="720" w:hanging="720"/>
        <w:rPr>
          <w:del w:id="337" w:author="Anthony F. Cannistra" w:date="2018-12-17T10:23:00Z"/>
          <w:rFonts w:ascii="Times New Roman" w:hAnsi="Times New Roman" w:cs="Times New Roman"/>
        </w:rPr>
      </w:pPr>
      <w:del w:id="338" w:author="Anthony F. Cannistra" w:date="2018-12-17T10:23:00Z">
        <w:r w:rsidRPr="00867D76" w:rsidDel="00CF58A7">
          <w:rPr>
            <w:rFonts w:ascii="Times New Roman" w:hAnsi="Times New Roman" w:cs="Times New Roman"/>
          </w:rPr>
          <w:delText xml:space="preserve">Altermatt, F. (2010). Tell me what you eat and I’ll tell you when you fly: diet can predict phenological changes in response to climate change. </w:delText>
        </w:r>
        <w:r w:rsidRPr="00867D76" w:rsidDel="00CF58A7">
          <w:rPr>
            <w:rFonts w:ascii="Times New Roman" w:hAnsi="Times New Roman" w:cs="Times New Roman"/>
            <w:i/>
            <w:iCs/>
          </w:rPr>
          <w:delText>Ecology Letters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13</w:delText>
        </w:r>
        <w:r w:rsidRPr="00867D76" w:rsidDel="00CF58A7">
          <w:rPr>
            <w:rFonts w:ascii="Times New Roman" w:hAnsi="Times New Roman" w:cs="Times New Roman"/>
          </w:rPr>
          <w:delText>(12), 1475–1484. http://doi.org/10.1111/j.1461-0248.2010.01534.x</w:delText>
        </w:r>
      </w:del>
    </w:p>
    <w:p w14:paraId="7F5C3F08" w14:textId="5A147F54" w:rsidR="00867D76" w:rsidRPr="00867D76" w:rsidDel="00CF58A7" w:rsidRDefault="00867D76" w:rsidP="00867D76">
      <w:pPr>
        <w:spacing w:line="480" w:lineRule="auto"/>
        <w:ind w:left="720" w:hanging="720"/>
        <w:rPr>
          <w:del w:id="339" w:author="Anthony F. Cannistra" w:date="2018-12-17T10:23:00Z"/>
          <w:rFonts w:ascii="Times New Roman" w:hAnsi="Times New Roman" w:cs="Times New Roman"/>
        </w:rPr>
      </w:pPr>
      <w:del w:id="340" w:author="Anthony F. Cannistra" w:date="2018-12-17T10:23:00Z">
        <w:r w:rsidRPr="00867D76" w:rsidDel="00CF58A7">
          <w:rPr>
            <w:rFonts w:ascii="Times New Roman" w:hAnsi="Times New Roman" w:cs="Times New Roman"/>
          </w:rPr>
          <w:delText xml:space="preserve">Angert, A. L., Crozier, L. G., Rissler, L. J., Gilman, S. E., Tewksbury, J. J., &amp; Chunco, A. J. (2011). Do species’ traits predict recent shifts at expanding range edges? </w:delText>
        </w:r>
        <w:r w:rsidRPr="00867D76" w:rsidDel="00CF58A7">
          <w:rPr>
            <w:rFonts w:ascii="Times New Roman" w:hAnsi="Times New Roman" w:cs="Times New Roman"/>
            <w:i/>
            <w:iCs/>
          </w:rPr>
          <w:delText>Ecology Letters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14</w:delText>
        </w:r>
        <w:r w:rsidRPr="00867D76" w:rsidDel="00CF58A7">
          <w:rPr>
            <w:rFonts w:ascii="Times New Roman" w:hAnsi="Times New Roman" w:cs="Times New Roman"/>
          </w:rPr>
          <w:delText>(7), 677–689. http://doi.org/10.1111/j.1461-0248.2011.01620.x</w:delText>
        </w:r>
      </w:del>
    </w:p>
    <w:p w14:paraId="78F5ACD8" w14:textId="72FE6624" w:rsidR="0096524D" w:rsidRPr="00867D76" w:rsidDel="00CF58A7" w:rsidRDefault="00867D76" w:rsidP="0096524D">
      <w:pPr>
        <w:spacing w:line="480" w:lineRule="auto"/>
        <w:ind w:left="720" w:hanging="720"/>
        <w:rPr>
          <w:del w:id="341" w:author="Anthony F. Cannistra" w:date="2018-12-17T10:23:00Z"/>
          <w:rFonts w:ascii="Times New Roman" w:hAnsi="Times New Roman" w:cs="Times New Roman"/>
        </w:rPr>
      </w:pPr>
      <w:del w:id="342" w:author="Anthony F. Cannistra" w:date="2018-12-17T10:23:00Z">
        <w:r w:rsidRPr="00867D76" w:rsidDel="00CF58A7">
          <w:rPr>
            <w:rFonts w:ascii="Times New Roman" w:hAnsi="Times New Roman" w:cs="Times New Roman"/>
          </w:rPr>
          <w:delText xml:space="preserve">Baltensperger, A. P., &amp; Huettmann, F. (2015). Predicted shifts in small mammal distributions and biodiversity in the altered future environment of Alaska: An open access data and machine learning perspective. </w:delText>
        </w:r>
        <w:r w:rsidRPr="00867D76" w:rsidDel="00CF58A7">
          <w:rPr>
            <w:rFonts w:ascii="Times New Roman" w:hAnsi="Times New Roman" w:cs="Times New Roman"/>
            <w:i/>
            <w:iCs/>
          </w:rPr>
          <w:delText>PLoS ONE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10</w:delText>
        </w:r>
        <w:r w:rsidRPr="00867D76" w:rsidDel="00CF58A7">
          <w:rPr>
            <w:rFonts w:ascii="Times New Roman" w:hAnsi="Times New Roman" w:cs="Times New Roman"/>
          </w:rPr>
          <w:delText xml:space="preserve">(7), e0132054. </w:delText>
        </w:r>
      </w:del>
    </w:p>
    <w:p w14:paraId="25828482" w14:textId="48C40AB6" w:rsidR="00867D76" w:rsidRPr="00867D76" w:rsidDel="00CF58A7" w:rsidRDefault="00867D76" w:rsidP="00867D76">
      <w:pPr>
        <w:spacing w:line="480" w:lineRule="auto"/>
        <w:ind w:left="720" w:hanging="720"/>
        <w:rPr>
          <w:del w:id="343" w:author="Anthony F. Cannistra" w:date="2018-12-17T10:23:00Z"/>
          <w:rFonts w:ascii="Times New Roman" w:hAnsi="Times New Roman" w:cs="Times New Roman"/>
        </w:rPr>
      </w:pPr>
      <w:del w:id="344" w:author="Anthony F. Cannistra" w:date="2018-12-17T10:23:00Z">
        <w:r w:rsidRPr="00867D76" w:rsidDel="00CF58A7">
          <w:rPr>
            <w:rFonts w:ascii="Times New Roman" w:hAnsi="Times New Roman" w:cs="Times New Roman"/>
          </w:rPr>
          <w:delText xml:space="preserve">Buckley, L. B., &amp; Kingsolver, J. G. (2012). Functional and Phylogenetic Approaches to Forecasting Species’ Responses to Climate Change. </w:delText>
        </w:r>
        <w:r w:rsidRPr="00867D76" w:rsidDel="00CF58A7">
          <w:rPr>
            <w:rFonts w:ascii="Times New Roman" w:hAnsi="Times New Roman" w:cs="Times New Roman"/>
            <w:i/>
            <w:iCs/>
          </w:rPr>
          <w:delText>Annual Review of Ecology, Evolution, and Systematics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43</w:delText>
        </w:r>
        <w:r w:rsidRPr="00867D76" w:rsidDel="00CF58A7">
          <w:rPr>
            <w:rFonts w:ascii="Times New Roman" w:hAnsi="Times New Roman" w:cs="Times New Roman"/>
          </w:rPr>
          <w:delText>(1), 205–226. http://doi.org/10.1146/annurev-ecolsys-110411-160516</w:delText>
        </w:r>
      </w:del>
    </w:p>
    <w:p w14:paraId="4F6E4F88" w14:textId="2EE92E74" w:rsidR="001D0FF0" w:rsidDel="00CF58A7" w:rsidRDefault="00867D76" w:rsidP="001D0FF0">
      <w:pPr>
        <w:spacing w:line="480" w:lineRule="auto"/>
        <w:ind w:left="720" w:hanging="720"/>
        <w:rPr>
          <w:del w:id="345" w:author="Anthony F. Cannistra" w:date="2018-12-17T10:23:00Z"/>
          <w:rFonts w:ascii="Times New Roman" w:hAnsi="Times New Roman" w:cs="Times New Roman"/>
        </w:rPr>
      </w:pPr>
      <w:del w:id="346" w:author="Anthony F. Cannistra" w:date="2018-12-17T10:23:00Z">
        <w:r w:rsidRPr="00867D76" w:rsidDel="00CF58A7">
          <w:rPr>
            <w:rFonts w:ascii="Times New Roman" w:hAnsi="Times New Roman" w:cs="Times New Roman"/>
          </w:rPr>
          <w:delText xml:space="preserve">Buckley, L. B., Miller, E. F., &amp; Kingsolver, J. G. (2013). Ectotherm Thermal Stress and Specialization Across Altitude and Latitude. </w:delText>
        </w:r>
        <w:r w:rsidRPr="00867D76" w:rsidDel="00CF58A7">
          <w:rPr>
            <w:rFonts w:ascii="Times New Roman" w:hAnsi="Times New Roman" w:cs="Times New Roman"/>
            <w:i/>
            <w:iCs/>
          </w:rPr>
          <w:delText>Integrative and Comparative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53</w:delText>
        </w:r>
        <w:r w:rsidRPr="00867D76" w:rsidDel="00CF58A7">
          <w:rPr>
            <w:rFonts w:ascii="Times New Roman" w:hAnsi="Times New Roman" w:cs="Times New Roman"/>
          </w:rPr>
          <w:delText xml:space="preserve">(4), 571–581. </w:delText>
        </w:r>
        <w:r w:rsidR="00C236D0" w:rsidDel="00CF58A7">
          <w:fldChar w:fldCharType="begin"/>
        </w:r>
        <w:r w:rsidR="00C236D0" w:rsidDel="00CF58A7">
          <w:delInstrText xml:space="preserve"> HYPERLINK "http://doi.org/10.1093/icb/ict026" </w:delInstrText>
        </w:r>
        <w:r w:rsidR="00C236D0" w:rsidDel="00CF58A7">
          <w:fldChar w:fldCharType="separate"/>
        </w:r>
        <w:r w:rsidR="001D0FF0" w:rsidRPr="00ED2521" w:rsidDel="00CF58A7">
          <w:rPr>
            <w:rStyle w:val="Hyperlink"/>
            <w:rFonts w:ascii="Times New Roman" w:hAnsi="Times New Roman" w:cs="Times New Roman"/>
          </w:rPr>
          <w:delText>http://doi.org/10.1093/icb/ict026</w:delText>
        </w:r>
        <w:r w:rsidR="00C236D0" w:rsidDel="00CF58A7">
          <w:rPr>
            <w:rStyle w:val="Hyperlink"/>
            <w:rFonts w:ascii="Times New Roman" w:hAnsi="Times New Roman" w:cs="Times New Roman"/>
          </w:rPr>
          <w:fldChar w:fldCharType="end"/>
        </w:r>
      </w:del>
    </w:p>
    <w:p w14:paraId="0D64EF10" w14:textId="2CF793EE" w:rsidR="001D0FF0" w:rsidRPr="00867D76" w:rsidDel="00CF58A7" w:rsidRDefault="001D0FF0" w:rsidP="001D0FF0">
      <w:pPr>
        <w:spacing w:line="480" w:lineRule="auto"/>
        <w:ind w:left="720" w:hanging="720"/>
        <w:rPr>
          <w:del w:id="347" w:author="Anthony F. Cannistra" w:date="2018-12-17T10:23:00Z"/>
          <w:rFonts w:ascii="Times New Roman" w:hAnsi="Times New Roman" w:cs="Times New Roman"/>
        </w:rPr>
      </w:pPr>
      <w:del w:id="348" w:author="Anthony F. Cannistra" w:date="2018-12-17T10:23:00Z">
        <w:r w:rsidRPr="001D0FF0" w:rsidDel="00CF58A7">
          <w:rPr>
            <w:rFonts w:ascii="Times New Roman" w:hAnsi="Times New Roman" w:cs="Times New Roman"/>
          </w:rPr>
          <w:delText xml:space="preserve">Breiman, L. (2001). Random Forests. </w:delText>
        </w:r>
        <w:r w:rsidRPr="001D0FF0" w:rsidDel="00CF58A7">
          <w:rPr>
            <w:rFonts w:ascii="Times New Roman" w:hAnsi="Times New Roman" w:cs="Times New Roman"/>
            <w:i/>
            <w:iCs/>
          </w:rPr>
          <w:delText>Machine Learning</w:delText>
        </w:r>
        <w:r w:rsidRPr="001D0FF0" w:rsidDel="00CF58A7">
          <w:rPr>
            <w:rFonts w:ascii="Times New Roman" w:hAnsi="Times New Roman" w:cs="Times New Roman"/>
          </w:rPr>
          <w:delText xml:space="preserve">, </w:delText>
        </w:r>
        <w:r w:rsidRPr="001D0FF0" w:rsidDel="00CF58A7">
          <w:rPr>
            <w:rFonts w:ascii="Times New Roman" w:hAnsi="Times New Roman" w:cs="Times New Roman"/>
            <w:i/>
            <w:iCs/>
          </w:rPr>
          <w:delText>45</w:delText>
        </w:r>
        <w:r w:rsidRPr="001D0FF0" w:rsidDel="00CF58A7">
          <w:rPr>
            <w:rFonts w:ascii="Times New Roman" w:hAnsi="Times New Roman" w:cs="Times New Roman"/>
          </w:rPr>
          <w:delText>(1), 5–32. http://doi.org/10.1023/A:1010933404324</w:delText>
        </w:r>
      </w:del>
    </w:p>
    <w:p w14:paraId="096EAFFC" w14:textId="2B0A29D0" w:rsidR="00867D76" w:rsidRPr="00867D76" w:rsidDel="00CF58A7" w:rsidRDefault="00867D76" w:rsidP="00867D76">
      <w:pPr>
        <w:spacing w:line="480" w:lineRule="auto"/>
        <w:ind w:left="720" w:hanging="720"/>
        <w:rPr>
          <w:del w:id="349" w:author="Anthony F. Cannistra" w:date="2018-12-17T10:23:00Z"/>
          <w:rFonts w:ascii="Times New Roman" w:hAnsi="Times New Roman" w:cs="Times New Roman"/>
        </w:rPr>
      </w:pPr>
      <w:del w:id="350" w:author="Anthony F. Cannistra" w:date="2018-12-17T10:23:00Z">
        <w:r w:rsidRPr="00867D76" w:rsidDel="00CF58A7">
          <w:rPr>
            <w:rFonts w:ascii="Times New Roman" w:hAnsi="Times New Roman" w:cs="Times New Roman"/>
          </w:rPr>
          <w:delText xml:space="preserve">Cutler, D. R., Edwards, T. C., Beard, K. H., Cutler, A., Hess, K. T., Gibson, J., &amp; Lawler, J. J. (2007). Random Forests for Classifcation in Ecology. </w:delText>
        </w:r>
        <w:r w:rsidRPr="00867D76" w:rsidDel="00CF58A7">
          <w:rPr>
            <w:rFonts w:ascii="Times New Roman" w:hAnsi="Times New Roman" w:cs="Times New Roman"/>
            <w:i/>
            <w:iCs/>
          </w:rPr>
          <w:delText>Ecology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88</w:delText>
        </w:r>
        <w:r w:rsidRPr="00867D76" w:rsidDel="00CF58A7">
          <w:rPr>
            <w:rFonts w:ascii="Times New Roman" w:hAnsi="Times New Roman" w:cs="Times New Roman"/>
          </w:rPr>
          <w:delText>(11), 2783–2792. http://doi.org/10.1890/07-0539.1</w:delText>
        </w:r>
      </w:del>
    </w:p>
    <w:p w14:paraId="76621C61" w14:textId="66DD8C3C" w:rsidR="00867D76" w:rsidDel="00CF58A7" w:rsidRDefault="00867D76" w:rsidP="00867D76">
      <w:pPr>
        <w:spacing w:line="480" w:lineRule="auto"/>
        <w:ind w:left="720" w:hanging="720"/>
        <w:rPr>
          <w:del w:id="351" w:author="Anthony F. Cannistra" w:date="2018-12-17T10:23:00Z"/>
          <w:rFonts w:ascii="Times New Roman" w:hAnsi="Times New Roman" w:cs="Times New Roman"/>
        </w:rPr>
      </w:pPr>
      <w:del w:id="352" w:author="Anthony F. Cannistra" w:date="2018-12-17T10:23:00Z">
        <w:r w:rsidRPr="00867D76" w:rsidDel="00CF58A7">
          <w:rPr>
            <w:rFonts w:ascii="Times New Roman" w:hAnsi="Times New Roman" w:cs="Times New Roman"/>
          </w:rPr>
          <w:delText xml:space="preserve">Dawson, T. P., Jackson, S. T., House, J. I., Prentice, I. C., &amp; Mace, G. M. (2011). Beyond predictions: biodiversity conservation in a changing climate. </w:delText>
        </w:r>
        <w:r w:rsidRPr="00867D76" w:rsidDel="00CF58A7">
          <w:rPr>
            <w:rFonts w:ascii="Times New Roman" w:hAnsi="Times New Roman" w:cs="Times New Roman"/>
            <w:i/>
            <w:iCs/>
          </w:rPr>
          <w:delText>Science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332</w:delText>
        </w:r>
        <w:r w:rsidRPr="00867D76" w:rsidDel="00CF58A7">
          <w:rPr>
            <w:rFonts w:ascii="Times New Roman" w:hAnsi="Times New Roman" w:cs="Times New Roman"/>
          </w:rPr>
          <w:delText xml:space="preserve">(6025), 53–58. </w:delText>
        </w:r>
        <w:r w:rsidR="00C236D0" w:rsidDel="00CF58A7">
          <w:fldChar w:fldCharType="begin"/>
        </w:r>
        <w:r w:rsidR="00C236D0" w:rsidDel="00CF58A7">
          <w:delInstrText xml:space="preserve"> HYPERLINK "http://doi.org/10.1126/science.1200303" </w:delInstrText>
        </w:r>
        <w:r w:rsidR="00C236D0" w:rsidDel="00CF58A7">
          <w:fldChar w:fldCharType="separate"/>
        </w:r>
        <w:r w:rsidR="0025695B" w:rsidRPr="00F244EB" w:rsidDel="00CF58A7">
          <w:rPr>
            <w:rStyle w:val="Hyperlink"/>
            <w:rFonts w:ascii="Times New Roman" w:hAnsi="Times New Roman" w:cs="Times New Roman"/>
          </w:rPr>
          <w:delText>http://doi.org/10.1126/science.1200303</w:delText>
        </w:r>
        <w:r w:rsidR="00C236D0" w:rsidDel="00CF58A7">
          <w:rPr>
            <w:rStyle w:val="Hyperlink"/>
            <w:rFonts w:ascii="Times New Roman" w:hAnsi="Times New Roman" w:cs="Times New Roman"/>
          </w:rPr>
          <w:fldChar w:fldCharType="end"/>
        </w:r>
      </w:del>
    </w:p>
    <w:p w14:paraId="0A567A6F" w14:textId="01BA75AD" w:rsidR="0025695B" w:rsidRPr="00867D76" w:rsidDel="00CF58A7" w:rsidRDefault="0025695B" w:rsidP="0025695B">
      <w:pPr>
        <w:spacing w:line="480" w:lineRule="auto"/>
        <w:ind w:left="720" w:hanging="720"/>
        <w:rPr>
          <w:del w:id="353" w:author="Anthony F. Cannistra" w:date="2018-12-17T10:23:00Z"/>
          <w:rFonts w:ascii="Times New Roman" w:hAnsi="Times New Roman" w:cs="Times New Roman"/>
        </w:rPr>
      </w:pPr>
      <w:del w:id="354" w:author="Anthony F. Cannistra" w:date="2018-12-17T10:23:00Z">
        <w:r w:rsidRPr="0025695B" w:rsidDel="00CF58A7">
          <w:rPr>
            <w:rFonts w:ascii="Times New Roman" w:hAnsi="Times New Roman" w:cs="Times New Roman"/>
          </w:rPr>
          <w:delText xml:space="preserve">Diamond, S. E. (2018). Contemporary climate-driven range shifts: Putting evolution back on the table. </w:delText>
        </w:r>
        <w:r w:rsidRPr="0025695B" w:rsidDel="00CF58A7">
          <w:rPr>
            <w:rFonts w:ascii="Times New Roman" w:hAnsi="Times New Roman" w:cs="Times New Roman"/>
            <w:i/>
            <w:iCs/>
          </w:rPr>
          <w:delText>Functional Ecology</w:delText>
        </w:r>
        <w:r w:rsidRPr="0025695B" w:rsidDel="00CF58A7">
          <w:rPr>
            <w:rFonts w:ascii="Times New Roman" w:hAnsi="Times New Roman" w:cs="Times New Roman"/>
          </w:rPr>
          <w:delText xml:space="preserve">, </w:delText>
        </w:r>
        <w:r w:rsidRPr="0025695B" w:rsidDel="00CF58A7">
          <w:rPr>
            <w:rFonts w:ascii="Times New Roman" w:hAnsi="Times New Roman" w:cs="Times New Roman"/>
            <w:i/>
            <w:iCs/>
          </w:rPr>
          <w:delText>32</w:delText>
        </w:r>
        <w:r w:rsidRPr="0025695B" w:rsidDel="00CF58A7">
          <w:rPr>
            <w:rFonts w:ascii="Times New Roman" w:hAnsi="Times New Roman" w:cs="Times New Roman"/>
          </w:rPr>
          <w:delText>(7), 1652–1665. http://doi.org/10.1111/1365-2435.13095</w:delText>
        </w:r>
      </w:del>
    </w:p>
    <w:p w14:paraId="2CE79A2B" w14:textId="1F156BEF" w:rsidR="00867D76" w:rsidRPr="00867D76" w:rsidDel="00CF58A7" w:rsidRDefault="00867D76" w:rsidP="00867D76">
      <w:pPr>
        <w:spacing w:line="480" w:lineRule="auto"/>
        <w:ind w:left="720" w:hanging="720"/>
        <w:rPr>
          <w:del w:id="355" w:author="Anthony F. Cannistra" w:date="2018-12-17T10:23:00Z"/>
          <w:rFonts w:ascii="Times New Roman" w:hAnsi="Times New Roman" w:cs="Times New Roman"/>
        </w:rPr>
      </w:pPr>
      <w:del w:id="356" w:author="Anthony F. Cannistra" w:date="2018-12-17T10:23:00Z">
        <w:r w:rsidRPr="00867D76" w:rsidDel="00CF58A7">
          <w:rPr>
            <w:rFonts w:ascii="Times New Roman" w:hAnsi="Times New Roman" w:cs="Times New Roman"/>
          </w:rPr>
          <w:delText xml:space="preserve">Diamond, S. E., Frame, A. M., Martin, R. A., &amp; Buckley, L. B. (2011). Species’ traits predict phenological responses to climate change in butterflies. </w:delText>
        </w:r>
        <w:r w:rsidRPr="00867D76" w:rsidDel="00CF58A7">
          <w:rPr>
            <w:rFonts w:ascii="Times New Roman" w:hAnsi="Times New Roman" w:cs="Times New Roman"/>
            <w:i/>
            <w:iCs/>
          </w:rPr>
          <w:delText>Ecology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92</w:delText>
        </w:r>
        <w:r w:rsidRPr="00867D76" w:rsidDel="00CF58A7">
          <w:rPr>
            <w:rFonts w:ascii="Times New Roman" w:hAnsi="Times New Roman" w:cs="Times New Roman"/>
          </w:rPr>
          <w:delText>(5), 1005–1012. http://doi.org/10.1890/10-1594.1</w:delText>
        </w:r>
      </w:del>
    </w:p>
    <w:p w14:paraId="4C1230DF" w14:textId="65169A20" w:rsidR="00867D76" w:rsidRPr="00867D76" w:rsidDel="00CF58A7" w:rsidRDefault="00867D76" w:rsidP="00867D76">
      <w:pPr>
        <w:spacing w:line="480" w:lineRule="auto"/>
        <w:ind w:left="720" w:hanging="720"/>
        <w:rPr>
          <w:del w:id="357" w:author="Anthony F. Cannistra" w:date="2018-12-17T10:23:00Z"/>
          <w:rFonts w:ascii="Times New Roman" w:hAnsi="Times New Roman" w:cs="Times New Roman"/>
        </w:rPr>
      </w:pPr>
      <w:del w:id="358" w:author="Anthony F. Cannistra" w:date="2018-12-17T10:23:00Z">
        <w:r w:rsidRPr="00867D76" w:rsidDel="00CF58A7">
          <w:rPr>
            <w:rFonts w:ascii="Times New Roman" w:hAnsi="Times New Roman" w:cs="Times New Roman"/>
          </w:rPr>
          <w:delText xml:space="preserve">Elith, J., Leathwick, J. R., &amp; Hastie, T. (2008, July 1). A working guide to boosted regression trees. </w:delText>
        </w:r>
        <w:r w:rsidRPr="00867D76" w:rsidDel="00CF58A7">
          <w:rPr>
            <w:rFonts w:ascii="Times New Roman" w:hAnsi="Times New Roman" w:cs="Times New Roman"/>
            <w:i/>
            <w:iCs/>
          </w:rPr>
          <w:delText>Journal of Animal Ecology</w:delText>
        </w:r>
        <w:r w:rsidRPr="00867D76" w:rsidDel="00CF58A7">
          <w:rPr>
            <w:rFonts w:ascii="Times New Roman" w:hAnsi="Times New Roman" w:cs="Times New Roman"/>
          </w:rPr>
          <w:delText>. Blackwell Publishing Ltd. http://doi.org/10.1111/j.1365-2656.2008.01390.x</w:delText>
        </w:r>
      </w:del>
    </w:p>
    <w:p w14:paraId="41B4D00C" w14:textId="1A24514C" w:rsidR="006D4F25" w:rsidRPr="00867D76" w:rsidDel="00CF58A7" w:rsidRDefault="00867D76" w:rsidP="00867D76">
      <w:pPr>
        <w:spacing w:line="480" w:lineRule="auto"/>
        <w:ind w:left="720" w:hanging="720"/>
        <w:rPr>
          <w:del w:id="359" w:author="Anthony F. Cannistra" w:date="2018-12-17T10:23:00Z"/>
          <w:rFonts w:ascii="Times New Roman" w:hAnsi="Times New Roman" w:cs="Times New Roman"/>
        </w:rPr>
      </w:pPr>
      <w:del w:id="360" w:author="Anthony F. Cannistra" w:date="2018-12-17T10:23:00Z">
        <w:r w:rsidRPr="00867D76" w:rsidDel="00CF58A7">
          <w:rPr>
            <w:rFonts w:ascii="Times New Roman" w:hAnsi="Times New Roman" w:cs="Times New Roman"/>
          </w:rPr>
          <w:delText xml:space="preserve">Estrada, A., Morales-Castilla, I., Caplat, P., &amp; Early, R. (2016). Usefulness of Species Traits in Predicting Range Shifts. </w:delText>
        </w:r>
        <w:r w:rsidRPr="00867D76" w:rsidDel="00CF58A7">
          <w:rPr>
            <w:rFonts w:ascii="Times New Roman" w:hAnsi="Times New Roman" w:cs="Times New Roman"/>
            <w:i/>
            <w:iCs/>
          </w:rPr>
          <w:delText>Trends in Ecology &amp; Evolution</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31</w:delText>
        </w:r>
        <w:r w:rsidRPr="00867D76" w:rsidDel="00CF58A7">
          <w:rPr>
            <w:rFonts w:ascii="Times New Roman" w:hAnsi="Times New Roman" w:cs="Times New Roman"/>
          </w:rPr>
          <w:delText xml:space="preserve">(3), 190–203. </w:delText>
        </w:r>
      </w:del>
    </w:p>
    <w:p w14:paraId="21CCF8D7" w14:textId="3057659B" w:rsidR="004C05C0" w:rsidRPr="00867D76" w:rsidDel="00CF58A7" w:rsidRDefault="00867D76" w:rsidP="004C05C0">
      <w:pPr>
        <w:spacing w:line="480" w:lineRule="auto"/>
        <w:ind w:left="720" w:hanging="720"/>
        <w:rPr>
          <w:del w:id="361" w:author="Anthony F. Cannistra" w:date="2018-12-17T10:23:00Z"/>
          <w:rFonts w:ascii="Times New Roman" w:hAnsi="Times New Roman" w:cs="Times New Roman"/>
        </w:rPr>
      </w:pPr>
      <w:del w:id="362" w:author="Anthony F. Cannistra" w:date="2018-12-17T10:23:00Z">
        <w:r w:rsidRPr="00867D76" w:rsidDel="00CF58A7">
          <w:rPr>
            <w:rFonts w:ascii="Times New Roman" w:hAnsi="Times New Roman" w:cs="Times New Roman"/>
          </w:rPr>
          <w:delText xml:space="preserve">Foden, W. B., Butchart, S. H. M., Stuart, S. N., Vié, J.-C., Akçakaya, H. R., Angulo, A., … Mace, G. M. (2013). Identifying the World’s Most Climate Change Vulnerable Species: A Systematic Trait-Based Assessment of all Birds, Amphibians and Corals. </w:delText>
        </w:r>
        <w:r w:rsidRPr="00867D76" w:rsidDel="00CF58A7">
          <w:rPr>
            <w:rFonts w:ascii="Times New Roman" w:hAnsi="Times New Roman" w:cs="Times New Roman"/>
            <w:i/>
            <w:iCs/>
          </w:rPr>
          <w:delText>PLOS ONE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8</w:delText>
        </w:r>
        <w:r w:rsidRPr="00867D76" w:rsidDel="00CF58A7">
          <w:rPr>
            <w:rFonts w:ascii="Times New Roman" w:hAnsi="Times New Roman" w:cs="Times New Roman"/>
          </w:rPr>
          <w:delText xml:space="preserve">(6), 1–13. </w:delText>
        </w:r>
      </w:del>
    </w:p>
    <w:p w14:paraId="18B9FCEB" w14:textId="3A92D414" w:rsidR="00867D76" w:rsidDel="00CF58A7" w:rsidRDefault="00867D76" w:rsidP="00867D76">
      <w:pPr>
        <w:spacing w:line="480" w:lineRule="auto"/>
        <w:ind w:left="720" w:hanging="720"/>
        <w:rPr>
          <w:del w:id="363" w:author="Anthony F. Cannistra" w:date="2018-12-17T10:23:00Z"/>
          <w:rFonts w:ascii="Times New Roman" w:hAnsi="Times New Roman" w:cs="Times New Roman"/>
        </w:rPr>
      </w:pPr>
      <w:del w:id="364" w:author="Anthony F. Cannistra" w:date="2018-12-17T10:23:00Z">
        <w:r w:rsidRPr="00867D76" w:rsidDel="00CF58A7">
          <w:rPr>
            <w:rFonts w:ascii="Times New Roman" w:hAnsi="Times New Roman" w:cs="Times New Roman"/>
          </w:rPr>
          <w:delText xml:space="preserve">Han, B. A., Schmidt, J. P., Bowden, S. E., &amp; Drake, J. M. (2015). Rodent reservoirs of future zoonotic diseases. </w:delText>
        </w:r>
        <w:r w:rsidRPr="00867D76" w:rsidDel="00CF58A7">
          <w:rPr>
            <w:rFonts w:ascii="Times New Roman" w:hAnsi="Times New Roman" w:cs="Times New Roman"/>
            <w:i/>
            <w:iCs/>
          </w:rPr>
          <w:delText>Proceedings of the National Academy of Sciences of the United States of America</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112</w:delText>
        </w:r>
        <w:r w:rsidRPr="00867D76" w:rsidDel="00CF58A7">
          <w:rPr>
            <w:rFonts w:ascii="Times New Roman" w:hAnsi="Times New Roman" w:cs="Times New Roman"/>
          </w:rPr>
          <w:delText xml:space="preserve">(22), 7039–44. </w:delText>
        </w:r>
        <w:r w:rsidR="00C236D0" w:rsidDel="00CF58A7">
          <w:fldChar w:fldCharType="begin"/>
        </w:r>
        <w:r w:rsidR="00C236D0" w:rsidDel="00CF58A7">
          <w:delInstrText xml:space="preserve"> HYPERLINK "http://doi.org/10.1073/pnas.1501598112" </w:delInstrText>
        </w:r>
        <w:r w:rsidR="00C236D0" w:rsidDel="00CF58A7">
          <w:fldChar w:fldCharType="separate"/>
        </w:r>
        <w:r w:rsidR="00A0792F" w:rsidRPr="00F244EB" w:rsidDel="00CF58A7">
          <w:rPr>
            <w:rStyle w:val="Hyperlink"/>
            <w:rFonts w:ascii="Times New Roman" w:hAnsi="Times New Roman" w:cs="Times New Roman"/>
          </w:rPr>
          <w:delText>http://doi.org/10.1073/pnas.1501598112</w:delText>
        </w:r>
        <w:r w:rsidR="00C236D0" w:rsidDel="00CF58A7">
          <w:rPr>
            <w:rStyle w:val="Hyperlink"/>
            <w:rFonts w:ascii="Times New Roman" w:hAnsi="Times New Roman" w:cs="Times New Roman"/>
          </w:rPr>
          <w:fldChar w:fldCharType="end"/>
        </w:r>
      </w:del>
    </w:p>
    <w:p w14:paraId="32287FEA" w14:textId="620589DA" w:rsidR="00867D76" w:rsidRPr="00867D76" w:rsidDel="00CF58A7" w:rsidRDefault="00867D76" w:rsidP="00867D76">
      <w:pPr>
        <w:spacing w:line="480" w:lineRule="auto"/>
        <w:ind w:left="720" w:hanging="720"/>
        <w:rPr>
          <w:del w:id="365" w:author="Anthony F. Cannistra" w:date="2018-12-17T10:23:00Z"/>
          <w:rFonts w:ascii="Times New Roman" w:hAnsi="Times New Roman" w:cs="Times New Roman"/>
        </w:rPr>
      </w:pPr>
      <w:del w:id="366" w:author="Anthony F. Cannistra" w:date="2018-12-17T10:23:00Z">
        <w:r w:rsidRPr="00867D76" w:rsidDel="00CF58A7">
          <w:rPr>
            <w:rFonts w:ascii="Times New Roman" w:hAnsi="Times New Roman" w:cs="Times New Roman"/>
          </w:rPr>
          <w:delText xml:space="preserve">Hastie, T., Tibshirani, R., &amp; Friedman, J. (2009). </w:delText>
        </w:r>
        <w:r w:rsidRPr="00867D76" w:rsidDel="00CF58A7">
          <w:rPr>
            <w:rFonts w:ascii="Times New Roman" w:hAnsi="Times New Roman" w:cs="Times New Roman"/>
            <w:i/>
            <w:iCs/>
          </w:rPr>
          <w:delText>The Elements of Statistical Learning</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The Mathematical Intelligencer</w:delText>
        </w:r>
        <w:r w:rsidRPr="00867D76" w:rsidDel="00CF58A7">
          <w:rPr>
            <w:rFonts w:ascii="Times New Roman" w:hAnsi="Times New Roman" w:cs="Times New Roman"/>
          </w:rPr>
          <w:delText xml:space="preserve"> (Vol. 27). New York, NY: Springer New York. http://doi.org/10.1007/978-0-387-84858-7</w:delText>
        </w:r>
      </w:del>
    </w:p>
    <w:p w14:paraId="56C004DB" w14:textId="5871FDBD" w:rsidR="00867D76" w:rsidRPr="00867D76" w:rsidDel="00CF58A7" w:rsidRDefault="00867D76" w:rsidP="00867D76">
      <w:pPr>
        <w:spacing w:line="480" w:lineRule="auto"/>
        <w:ind w:left="720" w:hanging="720"/>
        <w:rPr>
          <w:del w:id="367" w:author="Anthony F. Cannistra" w:date="2018-12-17T10:23:00Z"/>
          <w:rFonts w:ascii="Times New Roman" w:hAnsi="Times New Roman" w:cs="Times New Roman"/>
        </w:rPr>
      </w:pPr>
      <w:del w:id="368" w:author="Anthony F. Cannistra" w:date="2018-12-17T10:23:00Z">
        <w:r w:rsidRPr="00867D76" w:rsidDel="00CF58A7">
          <w:rPr>
            <w:rFonts w:ascii="Times New Roman" w:hAnsi="Times New Roman" w:cs="Times New Roman"/>
          </w:rPr>
          <w:delText xml:space="preserve">KATTGE, J., DÍAZ, S., LAVOREL, S., PRENTICE, I. C., LEADLEY, P., BÖNISCH, G., … WIRTH, C. (2011). TRY - a global database of plant traits.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17</w:delText>
        </w:r>
        <w:r w:rsidRPr="00867D76" w:rsidDel="00CF58A7">
          <w:rPr>
            <w:rFonts w:ascii="Times New Roman" w:hAnsi="Times New Roman" w:cs="Times New Roman"/>
          </w:rPr>
          <w:delText>(9), 2905–2935. http://doi.org/10.1111/j.1365-2486.2011.02451.x</w:delText>
        </w:r>
      </w:del>
    </w:p>
    <w:p w14:paraId="1F871F06" w14:textId="3129A360" w:rsidR="00867D76" w:rsidRPr="00867D76" w:rsidDel="00CF58A7" w:rsidRDefault="00867D76" w:rsidP="00867D76">
      <w:pPr>
        <w:spacing w:line="480" w:lineRule="auto"/>
        <w:ind w:left="720" w:hanging="720"/>
        <w:rPr>
          <w:del w:id="369" w:author="Anthony F. Cannistra" w:date="2018-12-17T10:23:00Z"/>
          <w:rFonts w:ascii="Times New Roman" w:hAnsi="Times New Roman" w:cs="Times New Roman"/>
        </w:rPr>
      </w:pPr>
      <w:del w:id="370" w:author="Anthony F. Cannistra" w:date="2018-12-17T10:23:00Z">
        <w:r w:rsidRPr="00867D76" w:rsidDel="00CF58A7">
          <w:rPr>
            <w:rFonts w:ascii="Times New Roman" w:hAnsi="Times New Roman" w:cs="Times New Roman"/>
          </w:rPr>
          <w:delText xml:space="preserve">Loarie, S. R., Duffy, P. B., Hamilton, H., Asner, G. P., Field, C. B., &amp; Ackerly, D. D. (2009). The velocity of climate change. </w:delText>
        </w:r>
        <w:r w:rsidRPr="00867D76" w:rsidDel="00CF58A7">
          <w:rPr>
            <w:rFonts w:ascii="Times New Roman" w:hAnsi="Times New Roman" w:cs="Times New Roman"/>
            <w:i/>
            <w:iCs/>
          </w:rPr>
          <w:delText>Nature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462</w:delText>
        </w:r>
        <w:r w:rsidRPr="00867D76" w:rsidDel="00CF58A7">
          <w:rPr>
            <w:rFonts w:ascii="Times New Roman" w:hAnsi="Times New Roman" w:cs="Times New Roman"/>
          </w:rPr>
          <w:delText>(7276), 1052–1055. http://doi.org/10.1038/nature08649</w:delText>
        </w:r>
      </w:del>
    </w:p>
    <w:p w14:paraId="1DBDFE60" w14:textId="4CB3DA0B" w:rsidR="00867D76" w:rsidRPr="00867D76" w:rsidDel="00CF58A7" w:rsidRDefault="00867D76" w:rsidP="00867D76">
      <w:pPr>
        <w:spacing w:line="480" w:lineRule="auto"/>
        <w:ind w:left="720" w:hanging="720"/>
        <w:rPr>
          <w:del w:id="371" w:author="Anthony F. Cannistra" w:date="2018-12-17T10:23:00Z"/>
          <w:rFonts w:ascii="Times New Roman" w:hAnsi="Times New Roman" w:cs="Times New Roman"/>
        </w:rPr>
      </w:pPr>
      <w:del w:id="372" w:author="Anthony F. Cannistra" w:date="2018-12-17T10:23:00Z">
        <w:r w:rsidRPr="00867D76" w:rsidDel="00CF58A7">
          <w:rPr>
            <w:rFonts w:ascii="Times New Roman" w:hAnsi="Times New Roman" w:cs="Times New Roman"/>
          </w:rPr>
          <w:delText xml:space="preserve">Lundberg, S. M., &amp; Lee, S.-I. (2017). A Unified Approach to Interpreting Model Predictions. In I. Guyon, U. V Luxburg, S. Bengio, H. Wallach, R. Fergus, S. Vishwanathan, &amp; R. Garnett (Eds.), </w:delText>
        </w:r>
        <w:r w:rsidRPr="00867D76" w:rsidDel="00CF58A7">
          <w:rPr>
            <w:rFonts w:ascii="Times New Roman" w:hAnsi="Times New Roman" w:cs="Times New Roman"/>
            <w:i/>
            <w:iCs/>
          </w:rPr>
          <w:delText>Advances in Neural Information Processing Systems 30</w:delText>
        </w:r>
        <w:r w:rsidRPr="00867D76" w:rsidDel="00CF58A7">
          <w:rPr>
            <w:rFonts w:ascii="Times New Roman" w:hAnsi="Times New Roman" w:cs="Times New Roman"/>
          </w:rPr>
          <w:delText xml:space="preserve"> (pp. 4765–4774). Curran Associates, Inc. Retrieved from http://papers.nips.cc/paper/7062-a-unified-approach-to-interpreting-model-predictions.pdf</w:delText>
        </w:r>
      </w:del>
    </w:p>
    <w:p w14:paraId="31F27DEE" w14:textId="2AB8066F" w:rsidR="00066F33" w:rsidRPr="00867D76" w:rsidDel="00CF58A7" w:rsidRDefault="00867D76" w:rsidP="00867D76">
      <w:pPr>
        <w:spacing w:line="480" w:lineRule="auto"/>
        <w:ind w:left="720" w:hanging="720"/>
        <w:rPr>
          <w:del w:id="373" w:author="Anthony F. Cannistra" w:date="2018-12-17T10:23:00Z"/>
          <w:rFonts w:ascii="Times New Roman" w:hAnsi="Times New Roman" w:cs="Times New Roman"/>
        </w:rPr>
      </w:pPr>
      <w:del w:id="374" w:author="Anthony F. Cannistra" w:date="2018-12-17T10:23:00Z">
        <w:r w:rsidRPr="00867D76" w:rsidDel="00CF58A7">
          <w:rPr>
            <w:rFonts w:ascii="Times New Roman" w:hAnsi="Times New Roman" w:cs="Times New Roman"/>
          </w:rPr>
          <w:delText xml:space="preserve">MacLean, S. A., &amp; Beissinger, S. R. (2017). Species’ traits as predictors of range shifts under contemporary climate change: A review and meta-analysis.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23</w:delText>
        </w:r>
        <w:r w:rsidRPr="00867D76" w:rsidDel="00CF58A7">
          <w:rPr>
            <w:rFonts w:ascii="Times New Roman" w:hAnsi="Times New Roman" w:cs="Times New Roman"/>
          </w:rPr>
          <w:delText xml:space="preserve">(10), 4094–4105. </w:delText>
        </w:r>
      </w:del>
    </w:p>
    <w:p w14:paraId="1CECF795" w14:textId="641C4B99" w:rsidR="00867D76" w:rsidRPr="00867D76" w:rsidDel="00CF58A7" w:rsidRDefault="00867D76" w:rsidP="00867D76">
      <w:pPr>
        <w:spacing w:line="480" w:lineRule="auto"/>
        <w:ind w:left="720" w:hanging="720"/>
        <w:rPr>
          <w:del w:id="375" w:author="Anthony F. Cannistra" w:date="2018-12-17T10:23:00Z"/>
          <w:rFonts w:ascii="Times New Roman" w:hAnsi="Times New Roman" w:cs="Times New Roman"/>
        </w:rPr>
      </w:pPr>
      <w:del w:id="376" w:author="Anthony F. Cannistra" w:date="2018-12-17T10:23:00Z">
        <w:r w:rsidRPr="00867D76" w:rsidDel="00CF58A7">
          <w:rPr>
            <w:rFonts w:ascii="Times New Roman" w:hAnsi="Times New Roman" w:cs="Times New Roman"/>
          </w:rPr>
          <w:delText xml:space="preserve">Moritz, C., Patton, J. L., Conroy, C. J., Parra, J. L., White, G. C., &amp; Beissinger, S. R. (2008). Impact of a Century of Climate Change on Small-Mammal Communities in Yosemite National Park, USA. </w:delText>
        </w:r>
        <w:r w:rsidRPr="00867D76" w:rsidDel="00CF58A7">
          <w:rPr>
            <w:rFonts w:ascii="Times New Roman" w:hAnsi="Times New Roman" w:cs="Times New Roman"/>
            <w:i/>
            <w:iCs/>
          </w:rPr>
          <w:delText>Science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322</w:delText>
        </w:r>
        <w:r w:rsidRPr="00867D76" w:rsidDel="00CF58A7">
          <w:rPr>
            <w:rFonts w:ascii="Times New Roman" w:hAnsi="Times New Roman" w:cs="Times New Roman"/>
          </w:rPr>
          <w:delText>(5899), 261–264. http://doi.org/10.1126/science.1163428</w:delText>
        </w:r>
      </w:del>
    </w:p>
    <w:p w14:paraId="49E2C620" w14:textId="7C907CC4" w:rsidR="00867D76" w:rsidRPr="00867D76" w:rsidDel="00CF58A7" w:rsidRDefault="00867D76" w:rsidP="00867D76">
      <w:pPr>
        <w:spacing w:line="480" w:lineRule="auto"/>
        <w:ind w:left="720" w:hanging="720"/>
        <w:rPr>
          <w:del w:id="377" w:author="Anthony F. Cannistra" w:date="2018-12-17T10:23:00Z"/>
          <w:rFonts w:ascii="Times New Roman" w:hAnsi="Times New Roman" w:cs="Times New Roman"/>
        </w:rPr>
      </w:pPr>
      <w:del w:id="378" w:author="Anthony F. Cannistra" w:date="2018-12-17T10:23:00Z">
        <w:r w:rsidRPr="00867D76" w:rsidDel="00CF58A7">
          <w:rPr>
            <w:rFonts w:ascii="Times New Roman" w:hAnsi="Times New Roman" w:cs="Times New Roman"/>
          </w:rPr>
          <w:delText xml:space="preserve">Olden, J. D., Lawler, J. J., &amp; Poff, N. L. (2008). Machine Learning Methods Without Tears: A Primer for Ecologists. </w:delText>
        </w:r>
        <w:r w:rsidRPr="00867D76" w:rsidDel="00CF58A7">
          <w:rPr>
            <w:rFonts w:ascii="Times New Roman" w:hAnsi="Times New Roman" w:cs="Times New Roman"/>
            <w:i/>
            <w:iCs/>
          </w:rPr>
          <w:delText>The Quarterly Review of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83</w:delText>
        </w:r>
        <w:r w:rsidRPr="00867D76" w:rsidDel="00CF58A7">
          <w:rPr>
            <w:rFonts w:ascii="Times New Roman" w:hAnsi="Times New Roman" w:cs="Times New Roman"/>
          </w:rPr>
          <w:delText>(2), 171–193. http://doi.org/10.1086/587826</w:delText>
        </w:r>
      </w:del>
    </w:p>
    <w:p w14:paraId="1BD79FE8" w14:textId="0C529BB0" w:rsidR="00867D76" w:rsidRPr="00867D76" w:rsidDel="00CF58A7" w:rsidRDefault="00867D76" w:rsidP="00867D76">
      <w:pPr>
        <w:spacing w:line="480" w:lineRule="auto"/>
        <w:ind w:left="720" w:hanging="720"/>
        <w:rPr>
          <w:del w:id="379" w:author="Anthony F. Cannistra" w:date="2018-12-17T10:23:00Z"/>
          <w:rFonts w:ascii="Times New Roman" w:hAnsi="Times New Roman" w:cs="Times New Roman"/>
        </w:rPr>
      </w:pPr>
      <w:del w:id="380" w:author="Anthony F. Cannistra" w:date="2018-12-17T10:23:00Z">
        <w:r w:rsidRPr="00867D76" w:rsidDel="00CF58A7">
          <w:rPr>
            <w:rFonts w:ascii="Times New Roman" w:hAnsi="Times New Roman" w:cs="Times New Roman"/>
          </w:rPr>
          <w:delText xml:space="preserve">Pacifici, M., Foden, W. B., Visconti, P., Watson, J. E. M., Butchart, S. H. M., Kovacs, K. M., … Rondinini, C. (2015). Assessing species vulnerability to climate change. </w:delText>
        </w:r>
        <w:r w:rsidRPr="00867D76" w:rsidDel="00CF58A7">
          <w:rPr>
            <w:rFonts w:ascii="Times New Roman" w:hAnsi="Times New Roman" w:cs="Times New Roman"/>
            <w:i/>
            <w:iCs/>
          </w:rPr>
          <w:delText>Nature Climate Change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5</w:delText>
        </w:r>
        <w:r w:rsidRPr="00867D76" w:rsidDel="00CF58A7">
          <w:rPr>
            <w:rFonts w:ascii="Times New Roman" w:hAnsi="Times New Roman" w:cs="Times New Roman"/>
          </w:rPr>
          <w:delText>, 215. Retrieved from https://doi.org/10.1038/nclimate2448</w:delText>
        </w:r>
      </w:del>
    </w:p>
    <w:p w14:paraId="3A1E386F" w14:textId="7937119F" w:rsidR="00867D76" w:rsidRPr="00867D76" w:rsidDel="00CF58A7" w:rsidRDefault="00867D76" w:rsidP="00867D76">
      <w:pPr>
        <w:spacing w:line="480" w:lineRule="auto"/>
        <w:ind w:left="720" w:hanging="720"/>
        <w:rPr>
          <w:del w:id="381" w:author="Anthony F. Cannistra" w:date="2018-12-17T10:23:00Z"/>
          <w:rFonts w:ascii="Times New Roman" w:hAnsi="Times New Roman" w:cs="Times New Roman"/>
        </w:rPr>
      </w:pPr>
      <w:del w:id="382" w:author="Anthony F. Cannistra" w:date="2018-12-17T10:23:00Z">
        <w:r w:rsidRPr="00867D76" w:rsidDel="00CF58A7">
          <w:rPr>
            <w:rFonts w:ascii="Times New Roman" w:hAnsi="Times New Roman" w:cs="Times New Roman"/>
          </w:rPr>
          <w:delText xml:space="preserve">Pacifici, M., Visconti, P., Butchart, S. H. M., Watson, J. E. M., Cassola, F. M., &amp; Rondinini, C. (2017). Species’ traits influenced their response to recent climate change. </w:delText>
        </w:r>
        <w:r w:rsidRPr="00867D76" w:rsidDel="00CF58A7">
          <w:rPr>
            <w:rFonts w:ascii="Times New Roman" w:hAnsi="Times New Roman" w:cs="Times New Roman"/>
            <w:i/>
            <w:iCs/>
          </w:rPr>
          <w:delText>Nature Climate Change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7</w:delText>
        </w:r>
        <w:r w:rsidRPr="00867D76" w:rsidDel="00CF58A7">
          <w:rPr>
            <w:rFonts w:ascii="Times New Roman" w:hAnsi="Times New Roman" w:cs="Times New Roman"/>
          </w:rPr>
          <w:delText>(3), 205–208. http://doi.org/10.1038/nclimate3223</w:delText>
        </w:r>
      </w:del>
    </w:p>
    <w:p w14:paraId="3467DA29" w14:textId="6C3C74F2" w:rsidR="00867D76" w:rsidRPr="00867D76" w:rsidDel="00CF58A7" w:rsidRDefault="00867D76" w:rsidP="00867D76">
      <w:pPr>
        <w:spacing w:line="480" w:lineRule="auto"/>
        <w:ind w:left="720" w:hanging="720"/>
        <w:rPr>
          <w:del w:id="383" w:author="Anthony F. Cannistra" w:date="2018-12-17T10:23:00Z"/>
          <w:rFonts w:ascii="Times New Roman" w:hAnsi="Times New Roman" w:cs="Times New Roman"/>
        </w:rPr>
      </w:pPr>
      <w:del w:id="384" w:author="Anthony F. Cannistra" w:date="2018-12-17T10:23:00Z">
        <w:r w:rsidRPr="00867D76" w:rsidDel="00CF58A7">
          <w:rPr>
            <w:rFonts w:ascii="Times New Roman" w:hAnsi="Times New Roman" w:cs="Times New Roman"/>
          </w:rPr>
          <w:delText xml:space="preserve">Parmesan, C. (2006). Ecological and Evolutionary Responses to Recent Climate Change. </w:delText>
        </w:r>
        <w:r w:rsidRPr="00867D76" w:rsidDel="00CF58A7">
          <w:rPr>
            <w:rFonts w:ascii="Times New Roman" w:hAnsi="Times New Roman" w:cs="Times New Roman"/>
            <w:i/>
            <w:iCs/>
          </w:rPr>
          <w:delText>Annual Review of Ecology, Evolution, and Systematics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37</w:delText>
        </w:r>
        <w:r w:rsidRPr="00867D76" w:rsidDel="00CF58A7">
          <w:rPr>
            <w:rFonts w:ascii="Times New Roman" w:hAnsi="Times New Roman" w:cs="Times New Roman"/>
          </w:rPr>
          <w:delText>(1), 637–669. http://doi.org/10.1146/annurev.ecolsys.37.091305.110100</w:delText>
        </w:r>
      </w:del>
    </w:p>
    <w:p w14:paraId="0F291696" w14:textId="7294A7AE" w:rsidR="00867D76" w:rsidRPr="00867D76" w:rsidDel="00CF58A7" w:rsidRDefault="00867D76" w:rsidP="00867D76">
      <w:pPr>
        <w:spacing w:line="480" w:lineRule="auto"/>
        <w:ind w:left="720" w:hanging="720"/>
        <w:rPr>
          <w:del w:id="385" w:author="Anthony F. Cannistra" w:date="2018-12-17T10:23:00Z"/>
          <w:rFonts w:ascii="Times New Roman" w:hAnsi="Times New Roman" w:cs="Times New Roman"/>
        </w:rPr>
      </w:pPr>
      <w:del w:id="386" w:author="Anthony F. Cannistra" w:date="2018-12-17T10:23:00Z">
        <w:r w:rsidRPr="00867D76" w:rsidDel="00CF58A7">
          <w:rPr>
            <w:rFonts w:ascii="Times New Roman" w:hAnsi="Times New Roman" w:cs="Times New Roman"/>
          </w:rPr>
          <w:delText xml:space="preserve">Pedregosa, F., Varoquaux, G., Gramfort, A., Michel, V., Thirion, B., Grisel, O., … Duchesnay, E. (2011). Scikit-learn: Machine Learning in Python. </w:delText>
        </w:r>
        <w:r w:rsidRPr="00867D76" w:rsidDel="00CF58A7">
          <w:rPr>
            <w:rFonts w:ascii="Times New Roman" w:hAnsi="Times New Roman" w:cs="Times New Roman"/>
            <w:i/>
            <w:iCs/>
          </w:rPr>
          <w:delText>Journal of Machine Learning Research</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12</w:delText>
        </w:r>
        <w:r w:rsidRPr="00867D76" w:rsidDel="00CF58A7">
          <w:rPr>
            <w:rFonts w:ascii="Times New Roman" w:hAnsi="Times New Roman" w:cs="Times New Roman"/>
          </w:rPr>
          <w:delText>, 2825–2830.</w:delText>
        </w:r>
      </w:del>
    </w:p>
    <w:p w14:paraId="000A01C0" w14:textId="2C93E3CD" w:rsidR="008E6255" w:rsidRPr="00867D76" w:rsidDel="008E6255" w:rsidRDefault="00867D76" w:rsidP="008E6255">
      <w:pPr>
        <w:spacing w:line="480" w:lineRule="auto"/>
        <w:ind w:left="720" w:hanging="720"/>
        <w:rPr>
          <w:del w:id="387" w:author="Anthony F. Cannistra" w:date="2018-12-11T10:26:00Z"/>
          <w:rFonts w:ascii="Times New Roman" w:hAnsi="Times New Roman" w:cs="Times New Roman"/>
        </w:rPr>
      </w:pPr>
      <w:del w:id="388" w:author="Anthony F. Cannistra" w:date="2018-12-17T10:23:00Z">
        <w:r w:rsidRPr="00867D76" w:rsidDel="00CF58A7">
          <w:rPr>
            <w:rFonts w:ascii="Times New Roman" w:hAnsi="Times New Roman" w:cs="Times New Roman"/>
          </w:rPr>
          <w:delText xml:space="preserve">Pinsky, M. L., Worm, B., Fogarty, M. J., Sarmiento, J. L., &amp; Levin, S. A. (2013). Marine Taxa Track Local Climate Velocities. </w:delText>
        </w:r>
        <w:r w:rsidRPr="00867D76" w:rsidDel="00CF58A7">
          <w:rPr>
            <w:rFonts w:ascii="Times New Roman" w:hAnsi="Times New Roman" w:cs="Times New Roman"/>
            <w:i/>
            <w:iCs/>
          </w:rPr>
          <w:delText>Science</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341</w:delText>
        </w:r>
        <w:r w:rsidRPr="00867D76" w:rsidDel="00CF58A7">
          <w:rPr>
            <w:rFonts w:ascii="Times New Roman" w:hAnsi="Times New Roman" w:cs="Times New Roman"/>
          </w:rPr>
          <w:delText xml:space="preserve">(6151), 1239–1242. </w:delText>
        </w:r>
      </w:del>
    </w:p>
    <w:p w14:paraId="586C40A4" w14:textId="4DB6B214" w:rsidR="00867D76" w:rsidRPr="00867D76" w:rsidDel="00CF58A7" w:rsidRDefault="00867D76" w:rsidP="00867D76">
      <w:pPr>
        <w:spacing w:line="480" w:lineRule="auto"/>
        <w:ind w:left="720" w:hanging="720"/>
        <w:rPr>
          <w:del w:id="389" w:author="Anthony F. Cannistra" w:date="2018-12-17T10:23:00Z"/>
          <w:rFonts w:ascii="Times New Roman" w:hAnsi="Times New Roman" w:cs="Times New Roman"/>
        </w:rPr>
      </w:pPr>
      <w:del w:id="390" w:author="Anthony F. Cannistra" w:date="2018-12-17T10:23:00Z">
        <w:r w:rsidRPr="00867D76" w:rsidDel="00CF58A7">
          <w:rPr>
            <w:rFonts w:ascii="Times New Roman" w:hAnsi="Times New Roman" w:cs="Times New Roman"/>
          </w:rPr>
          <w:delText xml:space="preserve">Rapacciuolo, G., Maher, S. P., Schneider, A. C., Hammond, T. T., Jabis, M. D., Walsh, R. E., … Beissinger, S. R. (2014). Beyond a warming fingerprint: individualistic biogeographic responses to heterogeneous climate change in California.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20</w:delText>
        </w:r>
        <w:r w:rsidRPr="00867D76" w:rsidDel="00CF58A7">
          <w:rPr>
            <w:rFonts w:ascii="Times New Roman" w:hAnsi="Times New Roman" w:cs="Times New Roman"/>
          </w:rPr>
          <w:delText>(9), 2841–2855. http://doi.org/10.1111/gcb.12638</w:delText>
        </w:r>
      </w:del>
    </w:p>
    <w:p w14:paraId="4BF8B882" w14:textId="46E4C80E" w:rsidR="00867D76" w:rsidRPr="00867D76" w:rsidDel="00CF58A7" w:rsidRDefault="00867D76" w:rsidP="00867D76">
      <w:pPr>
        <w:spacing w:line="480" w:lineRule="auto"/>
        <w:ind w:left="720" w:hanging="720"/>
        <w:rPr>
          <w:del w:id="391" w:author="Anthony F. Cannistra" w:date="2018-12-17T10:23:00Z"/>
          <w:rFonts w:ascii="Times New Roman" w:hAnsi="Times New Roman" w:cs="Times New Roman"/>
        </w:rPr>
      </w:pPr>
      <w:del w:id="392" w:author="Anthony F. Cannistra" w:date="2018-12-17T10:23:00Z">
        <w:r w:rsidRPr="00867D76" w:rsidDel="00CF58A7">
          <w:rPr>
            <w:rFonts w:ascii="Times New Roman" w:hAnsi="Times New Roman" w:cs="Times New Roman"/>
          </w:rPr>
          <w:delText xml:space="preserve">Rumpf, S. B., Hülber, K., Klonner, G., Moser, D., Schütz, M., Wessely, J., … Dullinger, S. (2018). Range dynamics of mountain plants decrease with elevation. </w:delText>
        </w:r>
        <w:r w:rsidRPr="00867D76" w:rsidDel="00CF58A7">
          <w:rPr>
            <w:rFonts w:ascii="Times New Roman" w:hAnsi="Times New Roman" w:cs="Times New Roman"/>
            <w:i/>
            <w:iCs/>
          </w:rPr>
          <w:delText>Proceedings of the National Academy of Sciences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115</w:delText>
        </w:r>
        <w:r w:rsidRPr="00867D76" w:rsidDel="00CF58A7">
          <w:rPr>
            <w:rFonts w:ascii="Times New Roman" w:hAnsi="Times New Roman" w:cs="Times New Roman"/>
          </w:rPr>
          <w:delText>(8), 1848–1853. http://doi.org/10.1073/pnas.1713936115</w:delText>
        </w:r>
      </w:del>
    </w:p>
    <w:p w14:paraId="1FCB2068" w14:textId="20D04C9F" w:rsidR="00867D76" w:rsidRPr="00867D76" w:rsidDel="00CF58A7" w:rsidRDefault="00867D76" w:rsidP="00867D76">
      <w:pPr>
        <w:spacing w:line="480" w:lineRule="auto"/>
        <w:ind w:left="720" w:hanging="720"/>
        <w:rPr>
          <w:del w:id="393" w:author="Anthony F. Cannistra" w:date="2018-12-17T10:23:00Z"/>
          <w:rFonts w:ascii="Times New Roman" w:hAnsi="Times New Roman" w:cs="Times New Roman"/>
        </w:rPr>
      </w:pPr>
      <w:del w:id="394" w:author="Anthony F. Cannistra" w:date="2018-12-17T10:23:00Z">
        <w:r w:rsidRPr="00867D76" w:rsidDel="00CF58A7">
          <w:rPr>
            <w:rFonts w:ascii="Times New Roman" w:hAnsi="Times New Roman" w:cs="Times New Roman"/>
          </w:rPr>
          <w:delText xml:space="preserve">Santini, L., Cornulier, T., Bullock, J. M., Palmer, S. C. F., White, S. M., Hodgson, J. A., … Travis, J. M. J. (2016). A trait-based approach for predicting species responses to environmental change from sparse data: how well might terrestrial mammals track climate change?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22</w:delText>
        </w:r>
        <w:r w:rsidRPr="00867D76" w:rsidDel="00CF58A7">
          <w:rPr>
            <w:rFonts w:ascii="Times New Roman" w:hAnsi="Times New Roman" w:cs="Times New Roman"/>
          </w:rPr>
          <w:delText>(7), 2415–2424. http://doi.org/10.1111/gcb.13271</w:delText>
        </w:r>
      </w:del>
    </w:p>
    <w:p w14:paraId="4EA6ECB4" w14:textId="156C4B0D" w:rsidR="00867D76" w:rsidRPr="00867D76" w:rsidDel="00CF58A7" w:rsidRDefault="00867D76" w:rsidP="00867D76">
      <w:pPr>
        <w:spacing w:line="480" w:lineRule="auto"/>
        <w:ind w:left="720" w:hanging="720"/>
        <w:rPr>
          <w:del w:id="395" w:author="Anthony F. Cannistra" w:date="2018-12-17T10:23:00Z"/>
          <w:rFonts w:ascii="Times New Roman" w:hAnsi="Times New Roman" w:cs="Times New Roman"/>
        </w:rPr>
      </w:pPr>
      <w:del w:id="396" w:author="Anthony F. Cannistra" w:date="2018-12-17T10:23:00Z">
        <w:r w:rsidRPr="00867D76" w:rsidDel="00CF58A7">
          <w:rPr>
            <w:rFonts w:ascii="Times New Roman" w:hAnsi="Times New Roman" w:cs="Times New Roman"/>
          </w:rPr>
          <w:delText xml:space="preserve">Schloss, C. A., Nuñez, T. A., &amp; Lawler, J. J. (2012). Dispersal will limit ability of mammals to track climate change in the Western Hemisphere. </w:delText>
        </w:r>
        <w:r w:rsidRPr="00867D76" w:rsidDel="00CF58A7">
          <w:rPr>
            <w:rFonts w:ascii="Times New Roman" w:hAnsi="Times New Roman" w:cs="Times New Roman"/>
            <w:i/>
            <w:iCs/>
          </w:rPr>
          <w:delText>Proceedings of the National Academy of Sciences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109</w:delText>
        </w:r>
        <w:r w:rsidRPr="00867D76" w:rsidDel="00CF58A7">
          <w:rPr>
            <w:rFonts w:ascii="Times New Roman" w:hAnsi="Times New Roman" w:cs="Times New Roman"/>
          </w:rPr>
          <w:delText>(22), 8606–8611. http://doi.org/10.1073/pnas.1116791109</w:delText>
        </w:r>
      </w:del>
    </w:p>
    <w:p w14:paraId="74D394B2" w14:textId="1AD8E373" w:rsidR="00867D76" w:rsidDel="00CF58A7" w:rsidRDefault="00867D76" w:rsidP="00867D76">
      <w:pPr>
        <w:spacing w:line="480" w:lineRule="auto"/>
        <w:ind w:left="720" w:hanging="720"/>
        <w:rPr>
          <w:del w:id="397" w:author="Anthony F. Cannistra" w:date="2018-12-17T10:23:00Z"/>
          <w:rFonts w:ascii="Times New Roman" w:hAnsi="Times New Roman" w:cs="Times New Roman"/>
        </w:rPr>
      </w:pPr>
      <w:del w:id="398" w:author="Anthony F. Cannistra" w:date="2018-12-17T10:23:00Z">
        <w:r w:rsidRPr="00867D76" w:rsidDel="00CF58A7">
          <w:rPr>
            <w:rFonts w:ascii="Times New Roman" w:hAnsi="Times New Roman" w:cs="Times New Roman"/>
          </w:rPr>
          <w:delText>Stenseth, N. C., &amp; Mysterud, A. (2002). Climate, changing phenology, and other life history traits: Nonlinearity and match</w:delText>
        </w:r>
      </w:del>
      <w:commentRangeStart w:id="399"/>
      <w:del w:id="400" w:author="Anthony F. Cannistra" w:date="2018-12-07T11:34:00Z">
        <w:r w:rsidRPr="00867D76" w:rsidDel="00A73AF3">
          <w:rPr>
            <w:rFonts w:ascii="Times New Roman" w:hAnsi="Times New Roman" w:cs="Times New Roman"/>
          </w:rPr>
          <w:delText>{\textendash}</w:delText>
        </w:r>
      </w:del>
      <w:del w:id="401" w:author="Anthony F. Cannistra" w:date="2018-12-17T10:23:00Z">
        <w:r w:rsidRPr="00867D76" w:rsidDel="00CF58A7">
          <w:rPr>
            <w:rFonts w:ascii="Times New Roman" w:hAnsi="Times New Roman" w:cs="Times New Roman"/>
          </w:rPr>
          <w:delText xml:space="preserve">mismatch </w:delText>
        </w:r>
        <w:commentRangeEnd w:id="399"/>
        <w:r w:rsidR="00E00682" w:rsidDel="00CF58A7">
          <w:rPr>
            <w:rStyle w:val="CommentReference"/>
          </w:rPr>
          <w:commentReference w:id="399"/>
        </w:r>
        <w:r w:rsidRPr="00867D76" w:rsidDel="00CF58A7">
          <w:rPr>
            <w:rFonts w:ascii="Times New Roman" w:hAnsi="Times New Roman" w:cs="Times New Roman"/>
          </w:rPr>
          <w:delText xml:space="preserve">to the environment. </w:delText>
        </w:r>
        <w:r w:rsidRPr="00867D76" w:rsidDel="00CF58A7">
          <w:rPr>
            <w:rFonts w:ascii="Times New Roman" w:hAnsi="Times New Roman" w:cs="Times New Roman"/>
            <w:i/>
            <w:iCs/>
          </w:rPr>
          <w:delText>Proceedings of the National Academy of Sciences</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99</w:delText>
        </w:r>
        <w:r w:rsidRPr="00867D76" w:rsidDel="00CF58A7">
          <w:rPr>
            <w:rFonts w:ascii="Times New Roman" w:hAnsi="Times New Roman" w:cs="Times New Roman"/>
          </w:rPr>
          <w:delText xml:space="preserve">(21), 13379–13381. </w:delText>
        </w:r>
        <w:r w:rsidR="00C236D0" w:rsidDel="00CF58A7">
          <w:fldChar w:fldCharType="begin"/>
        </w:r>
        <w:r w:rsidR="00C236D0" w:rsidDel="00CF58A7">
          <w:delInstrText xml:space="preserve"> HYPERLINK "http://doi.org/10.1073/pnas.212519399" </w:delInstrText>
        </w:r>
        <w:r w:rsidR="00C236D0" w:rsidDel="00CF58A7">
          <w:fldChar w:fldCharType="separate"/>
        </w:r>
        <w:r w:rsidR="0025695B" w:rsidRPr="00F244EB" w:rsidDel="00CF58A7">
          <w:rPr>
            <w:rStyle w:val="Hyperlink"/>
            <w:rFonts w:ascii="Times New Roman" w:hAnsi="Times New Roman" w:cs="Times New Roman"/>
          </w:rPr>
          <w:delText>http://doi.org/10.1073/pnas.212519399</w:delText>
        </w:r>
        <w:r w:rsidR="00C236D0" w:rsidDel="00CF58A7">
          <w:rPr>
            <w:rStyle w:val="Hyperlink"/>
            <w:rFonts w:ascii="Times New Roman" w:hAnsi="Times New Roman" w:cs="Times New Roman"/>
          </w:rPr>
          <w:fldChar w:fldCharType="end"/>
        </w:r>
      </w:del>
    </w:p>
    <w:p w14:paraId="3A284511" w14:textId="1FF21F8F" w:rsidR="0025695B" w:rsidRPr="00867D76" w:rsidDel="00A73AF3" w:rsidRDefault="0025695B" w:rsidP="0025695B">
      <w:pPr>
        <w:spacing w:line="480" w:lineRule="auto"/>
        <w:ind w:left="720" w:hanging="720"/>
        <w:rPr>
          <w:del w:id="402" w:author="Anthony F. Cannistra" w:date="2018-12-07T11:34:00Z"/>
          <w:rFonts w:ascii="Times New Roman" w:hAnsi="Times New Roman" w:cs="Times New Roman"/>
        </w:rPr>
      </w:pPr>
      <w:del w:id="403" w:author="Anthony F. Cannistra" w:date="2018-12-17T10:23:00Z">
        <w:r w:rsidRPr="00A0792F" w:rsidDel="00CF58A7">
          <w:rPr>
            <w:rFonts w:ascii="Times New Roman" w:hAnsi="Times New Roman" w:cs="Times New Roman"/>
          </w:rPr>
          <w:delText xml:space="preserve">Urban, M. C., Bocedi, G., Hendry, A. P., Mihoub, J.-B., Pe’er, G., Singer, A., … Travis, J. M. J. (2016). Improving the forecast for biodiversity under climate change. </w:delText>
        </w:r>
        <w:r w:rsidRPr="00A0792F" w:rsidDel="00CF58A7">
          <w:rPr>
            <w:rFonts w:ascii="Times New Roman" w:hAnsi="Times New Roman" w:cs="Times New Roman"/>
            <w:i/>
            <w:iCs/>
          </w:rPr>
          <w:delText>Science</w:delText>
        </w:r>
        <w:r w:rsidRPr="00A0792F" w:rsidDel="00CF58A7">
          <w:rPr>
            <w:rFonts w:ascii="Times New Roman" w:hAnsi="Times New Roman" w:cs="Times New Roman"/>
          </w:rPr>
          <w:delText xml:space="preserve">, </w:delText>
        </w:r>
        <w:r w:rsidRPr="00A0792F" w:rsidDel="00CF58A7">
          <w:rPr>
            <w:rFonts w:ascii="Times New Roman" w:hAnsi="Times New Roman" w:cs="Times New Roman"/>
            <w:i/>
            <w:iCs/>
          </w:rPr>
          <w:delText>353</w:delText>
        </w:r>
        <w:r w:rsidRPr="00A0792F" w:rsidDel="00CF58A7">
          <w:rPr>
            <w:rFonts w:ascii="Times New Roman" w:hAnsi="Times New Roman" w:cs="Times New Roman"/>
          </w:rPr>
          <w:delText>(6304)</w:delText>
        </w:r>
      </w:del>
      <w:del w:id="404" w:author="Anthony F. Cannistra" w:date="2018-12-07T11:33:00Z">
        <w:r w:rsidRPr="00A0792F" w:rsidDel="00A73AF3">
          <w:rPr>
            <w:rFonts w:ascii="Times New Roman" w:hAnsi="Times New Roman" w:cs="Times New Roman"/>
          </w:rPr>
          <w:delText xml:space="preserve">. </w:delText>
        </w:r>
        <w:commentRangeStart w:id="405"/>
        <w:r w:rsidRPr="00A0792F" w:rsidDel="00A73AF3">
          <w:rPr>
            <w:rFonts w:ascii="Times New Roman" w:hAnsi="Times New Roman" w:cs="Times New Roman"/>
          </w:rPr>
          <w:delText>Retrieved from http://science.sciencemag.org/content/353/6304/aad8466.abstract</w:delText>
        </w:r>
        <w:commentRangeEnd w:id="405"/>
        <w:r w:rsidR="00E00682" w:rsidDel="00A73AF3">
          <w:rPr>
            <w:rStyle w:val="CommentReference"/>
          </w:rPr>
          <w:commentReference w:id="405"/>
        </w:r>
      </w:del>
    </w:p>
    <w:p w14:paraId="37EFE8BB" w14:textId="26B16733" w:rsidR="0025695B" w:rsidRPr="00867D76" w:rsidDel="00CF58A7" w:rsidRDefault="0025695B" w:rsidP="00A73AF3">
      <w:pPr>
        <w:spacing w:line="480" w:lineRule="auto"/>
        <w:ind w:left="720" w:hanging="720"/>
        <w:rPr>
          <w:del w:id="406" w:author="Anthony F. Cannistra" w:date="2018-12-17T10:23:00Z"/>
          <w:rFonts w:ascii="Times New Roman" w:hAnsi="Times New Roman" w:cs="Times New Roman"/>
        </w:rPr>
      </w:pPr>
    </w:p>
    <w:p w14:paraId="73FC72A9" w14:textId="5680BA3D" w:rsidR="00867D76" w:rsidRPr="00867D76" w:rsidDel="00CF58A7" w:rsidRDefault="00867D76" w:rsidP="00867D76">
      <w:pPr>
        <w:spacing w:line="480" w:lineRule="auto"/>
        <w:ind w:left="720" w:hanging="720"/>
        <w:rPr>
          <w:del w:id="407" w:author="Anthony F. Cannistra" w:date="2018-12-17T10:23:00Z"/>
          <w:rFonts w:ascii="Times New Roman" w:hAnsi="Times New Roman" w:cs="Times New Roman"/>
        </w:rPr>
      </w:pPr>
      <w:del w:id="408" w:author="Anthony F. Cannistra" w:date="2018-12-17T10:23:00Z">
        <w:r w:rsidRPr="00867D76" w:rsidDel="00CF58A7">
          <w:rPr>
            <w:rFonts w:ascii="Times New Roman" w:hAnsi="Times New Roman" w:cs="Times New Roman"/>
          </w:rPr>
          <w:delText xml:space="preserve">Wheatley, C. J., Beale, C. M., Bradbury, R. B., Pearce-Higgins, J. W., Critchlow, R., &amp; Thomas, C. D. (2017). Climate change vulnerability for species-Assessing the assessments. </w:delText>
        </w:r>
        <w:r w:rsidRPr="00867D76" w:rsidDel="00CF58A7">
          <w:rPr>
            <w:rFonts w:ascii="Times New Roman" w:hAnsi="Times New Roman" w:cs="Times New Roman"/>
            <w:i/>
            <w:iCs/>
          </w:rPr>
          <w:delText>Global Change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23</w:delText>
        </w:r>
        <w:r w:rsidRPr="00867D76" w:rsidDel="00CF58A7">
          <w:rPr>
            <w:rFonts w:ascii="Times New Roman" w:hAnsi="Times New Roman" w:cs="Times New Roman"/>
          </w:rPr>
          <w:delText>(9), 3704–3715. http://doi.org/10.1111/gcb.13759</w:delText>
        </w:r>
      </w:del>
    </w:p>
    <w:p w14:paraId="36C7C34B" w14:textId="05688C49" w:rsidR="00867D76" w:rsidRPr="00867D76" w:rsidDel="00CF58A7" w:rsidRDefault="00867D76" w:rsidP="00867D76">
      <w:pPr>
        <w:spacing w:line="480" w:lineRule="auto"/>
        <w:ind w:left="720" w:hanging="720"/>
        <w:rPr>
          <w:del w:id="409" w:author="Anthony F. Cannistra" w:date="2018-12-17T10:23:00Z"/>
          <w:rFonts w:ascii="Times New Roman" w:hAnsi="Times New Roman" w:cs="Times New Roman"/>
        </w:rPr>
      </w:pPr>
      <w:del w:id="410" w:author="Anthony F. Cannistra" w:date="2018-12-17T10:23:00Z">
        <w:r w:rsidRPr="00867D76" w:rsidDel="00CF58A7">
          <w:rPr>
            <w:rFonts w:ascii="Times New Roman" w:hAnsi="Times New Roman" w:cs="Times New Roman"/>
          </w:rPr>
          <w:delText xml:space="preserve">Williams, S. E., Shoo, L. P., Isaac, J. L., Hoffmann, A. A., &amp; Langham, G. (2008). Towards an Integrated Framework for Assessing the Vulnerability of Species to Climate Change. </w:delText>
        </w:r>
        <w:r w:rsidRPr="00867D76" w:rsidDel="00CF58A7">
          <w:rPr>
            <w:rFonts w:ascii="Times New Roman" w:hAnsi="Times New Roman" w:cs="Times New Roman"/>
            <w:i/>
            <w:iCs/>
          </w:rPr>
          <w:delText>PLOS Biology</w:delText>
        </w:r>
        <w:r w:rsidRPr="00867D76" w:rsidDel="00CF58A7">
          <w:rPr>
            <w:rFonts w:ascii="Times New Roman" w:hAnsi="Times New Roman" w:cs="Times New Roman"/>
          </w:rPr>
          <w:delText xml:space="preserve">, </w:delText>
        </w:r>
        <w:r w:rsidRPr="00867D76" w:rsidDel="00CF58A7">
          <w:rPr>
            <w:rFonts w:ascii="Times New Roman" w:hAnsi="Times New Roman" w:cs="Times New Roman"/>
            <w:i/>
            <w:iCs/>
          </w:rPr>
          <w:delText>6</w:delText>
        </w:r>
        <w:r w:rsidRPr="00867D76" w:rsidDel="00CF58A7">
          <w:rPr>
            <w:rFonts w:ascii="Times New Roman" w:hAnsi="Times New Roman" w:cs="Times New Roman"/>
          </w:rPr>
          <w:delText>(12), 1–6. http://doi.org/10.1371/journal.pbio.0060325</w:delText>
        </w:r>
      </w:del>
    </w:p>
    <w:p w14:paraId="69D14E3A" w14:textId="16DA8B16" w:rsidR="00C7248E" w:rsidRPr="00C7248E" w:rsidDel="00CF58A7" w:rsidRDefault="00C7248E" w:rsidP="00867D76">
      <w:pPr>
        <w:spacing w:line="480" w:lineRule="auto"/>
        <w:ind w:left="720" w:hanging="720"/>
        <w:rPr>
          <w:del w:id="411" w:author="Anthony F. Cannistra" w:date="2018-12-17T10:23:00Z"/>
          <w:rFonts w:ascii="Times New Roman" w:hAnsi="Times New Roman" w:cs="Times New Roman"/>
        </w:rPr>
      </w:pPr>
    </w:p>
    <w:p w14:paraId="79D894D1" w14:textId="7BFC5872" w:rsidR="00766740" w:rsidRPr="00766740" w:rsidRDefault="00766740" w:rsidP="00867D76">
      <w:pPr>
        <w:spacing w:line="480" w:lineRule="auto"/>
        <w:ind w:left="720" w:hanging="720"/>
        <w:rPr>
          <w:rFonts w:ascii="Times New Roman" w:hAnsi="Times New Roman" w:cs="Times New Roman"/>
        </w:rPr>
      </w:pPr>
    </w:p>
    <w:sectPr w:rsidR="00766740" w:rsidRPr="00766740" w:rsidSect="00C236D0">
      <w:footerReference w:type="even" r:id="rId14"/>
      <w:footerReference w:type="default" r:id="rId15"/>
      <w:pgSz w:w="12240" w:h="15840"/>
      <w:pgMar w:top="1440" w:right="1440" w:bottom="1440" w:left="1440" w:header="720" w:footer="720" w:gutter="0"/>
      <w:lnNumType w:countBy="1" w:restart="continuous"/>
      <w:cols w:space="720"/>
      <w:docGrid w:linePitch="360"/>
      <w:sectPrChange w:id="412" w:author="Anthony F. Cannistra" w:date="2018-12-06T17:39:00Z">
        <w:sectPr w:rsidR="00766740" w:rsidRPr="00766740" w:rsidSect="00C236D0">
          <w:pgMar w:top="1440" w:right="1440" w:bottom="1440" w:left="1440" w:header="720" w:footer="720" w:gutter="0"/>
          <w:lnNumType w:countBy="5"/>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Lauren Buckley" w:date="2018-12-05T10:50:00Z" w:initials="LB">
    <w:p w14:paraId="4719A890" w14:textId="66F95E1A" w:rsidR="00C236D0" w:rsidRDefault="00C236D0">
      <w:pPr>
        <w:pStyle w:val="CommentText"/>
      </w:pPr>
      <w:r>
        <w:rPr>
          <w:rStyle w:val="CommentReference"/>
        </w:rPr>
        <w:annotationRef/>
      </w:r>
      <w:r w:rsidRPr="00C30839">
        <w:t>https://onlinelibrary.wiley.com/doi/full/10.1111/ecog.03975</w:t>
      </w:r>
    </w:p>
  </w:comment>
  <w:comment w:id="175" w:author="Lauren Buckley" w:date="2018-12-05T09:43:00Z" w:initials="LB">
    <w:p w14:paraId="78CBECB0" w14:textId="77777777" w:rsidR="00C236D0" w:rsidRDefault="00C236D0">
      <w:pPr>
        <w:pStyle w:val="CommentText"/>
      </w:pPr>
      <w:r>
        <w:rPr>
          <w:rStyle w:val="CommentReference"/>
        </w:rPr>
        <w:annotationRef/>
      </w:r>
      <w:r>
        <w:t>One citation:</w:t>
      </w:r>
    </w:p>
    <w:p w14:paraId="1FA7D7DD" w14:textId="775BED42" w:rsidR="00C236D0" w:rsidRDefault="00C236D0">
      <w:pPr>
        <w:pStyle w:val="CommentText"/>
      </w:pPr>
      <w:r w:rsidRPr="00634D67">
        <w:t>https://onlinelibrary.wiley.com/doi/full/10.1111/geb.12821</w:t>
      </w:r>
    </w:p>
  </w:comment>
  <w:comment w:id="176" w:author="Lauren Buckley" w:date="2018-11-21T14:08:00Z" w:initials="LB">
    <w:p w14:paraId="67AF8397" w14:textId="3594CE80" w:rsidR="00C236D0" w:rsidRDefault="00C236D0">
      <w:pPr>
        <w:pStyle w:val="CommentText"/>
      </w:pPr>
      <w:r>
        <w:rPr>
          <w:rStyle w:val="CommentReference"/>
        </w:rPr>
        <w:annotationRef/>
      </w:r>
      <w:r>
        <w:t>Add citations. Check with Sabine.</w:t>
      </w:r>
    </w:p>
  </w:comment>
  <w:comment w:id="191" w:author="Lauren Buckley" w:date="2018-12-05T10:19:00Z" w:initials="LB">
    <w:p w14:paraId="47774E79" w14:textId="70C4256E" w:rsidR="00C236D0" w:rsidRDefault="00C236D0">
      <w:pPr>
        <w:pStyle w:val="CommentText"/>
      </w:pPr>
      <w:r>
        <w:rPr>
          <w:rStyle w:val="CommentReference"/>
        </w:rPr>
        <w:annotationRef/>
      </w:r>
      <w:r>
        <w:t>check</w:t>
      </w:r>
    </w:p>
  </w:comment>
  <w:comment w:id="192" w:author="Anthony F. Cannistra" w:date="2018-12-11T10:46:00Z" w:initials="AFC">
    <w:p w14:paraId="27002001" w14:textId="142C0145" w:rsidR="00B61D42" w:rsidRDefault="00B61D42">
      <w:pPr>
        <w:pStyle w:val="CommentText"/>
      </w:pPr>
      <w:r>
        <w:rPr>
          <w:rStyle w:val="CommentReference"/>
        </w:rPr>
        <w:annotationRef/>
      </w:r>
      <w:r>
        <w:t>this is true</w:t>
      </w:r>
    </w:p>
  </w:comment>
  <w:comment w:id="202" w:author="Anthony F. Cannistra" w:date="2018-12-10T16:59:00Z" w:initials="AFC">
    <w:p w14:paraId="70AEAFEB" w14:textId="00A096B3" w:rsidR="00B3498D" w:rsidRDefault="00B3498D">
      <w:pPr>
        <w:pStyle w:val="CommentText"/>
      </w:pPr>
      <w:r>
        <w:rPr>
          <w:rStyle w:val="CommentReference"/>
        </w:rPr>
        <w:annotationRef/>
      </w:r>
      <w:r>
        <w:t>should we be computing these with medians?</w:t>
      </w:r>
    </w:p>
    <w:p w14:paraId="4098275F" w14:textId="5B28A1CF" w:rsidR="008F0369" w:rsidRPr="003D5897" w:rsidRDefault="00D077E3" w:rsidP="003D5897">
      <w:pPr>
        <w:pStyle w:val="CommentText"/>
      </w:pPr>
      <w:r>
        <w:t>average</w:t>
      </w:r>
      <w:r w:rsidR="00492A22">
        <w:t xml:space="preserve"> </w:t>
      </w:r>
      <w:proofErr w:type="gramStart"/>
      <w:r w:rsidR="00492A22">
        <w:t xml:space="preserve">improvements </w:t>
      </w:r>
      <w:r>
        <w:t xml:space="preserve"> in</w:t>
      </w:r>
      <w:proofErr w:type="gramEnd"/>
      <w:r>
        <w:t xml:space="preserve"> median </w:t>
      </w:r>
      <w:r w:rsidR="00492A22">
        <w:t xml:space="preserve">are </w:t>
      </w:r>
      <w:r w:rsidR="003D5897">
        <w:t>50.6</w:t>
      </w:r>
      <w:r w:rsidR="00492A22">
        <w:t xml:space="preserve">% and </w:t>
      </w:r>
      <w:r w:rsidR="003D5897">
        <w:t>49.6</w:t>
      </w:r>
      <w:r w:rsidR="00492A22">
        <w:t>%</w:t>
      </w:r>
    </w:p>
  </w:comment>
  <w:comment w:id="232" w:author="Lauren Buckley" w:date="2018-12-05T10:13:00Z" w:initials="LB">
    <w:p w14:paraId="719B68E6" w14:textId="64EC1BFB" w:rsidR="00C236D0" w:rsidRDefault="00C236D0">
      <w:pPr>
        <w:pStyle w:val="CommentText"/>
      </w:pPr>
      <w:r>
        <w:rPr>
          <w:rStyle w:val="CommentReference"/>
        </w:rPr>
        <w:annotationRef/>
      </w:r>
      <w:r w:rsidRPr="009979E3">
        <w:t>https://www.nature.com/articles/nclimate1958</w:t>
      </w:r>
    </w:p>
  </w:comment>
  <w:comment w:id="335" w:author="Lauren Buckley" w:date="2018-12-05T09:34:00Z" w:initials="LB">
    <w:p w14:paraId="250AA085" w14:textId="34FEFBAA" w:rsidR="00C236D0" w:rsidRDefault="00C236D0">
      <w:pPr>
        <w:pStyle w:val="CommentText"/>
      </w:pPr>
      <w:r>
        <w:rPr>
          <w:rStyle w:val="CommentReference"/>
        </w:rPr>
        <w:annotationRef/>
      </w:r>
      <w:r>
        <w:t>Check and clean up all. E.g., no caps.</w:t>
      </w:r>
    </w:p>
  </w:comment>
  <w:comment w:id="399" w:author="Lauren Buckley" w:date="2018-12-05T09:34:00Z" w:initials="LB">
    <w:p w14:paraId="0E3487C7" w14:textId="32ECDC9A" w:rsidR="00C236D0" w:rsidRDefault="00C236D0">
      <w:pPr>
        <w:pStyle w:val="CommentText"/>
      </w:pPr>
      <w:r>
        <w:rPr>
          <w:rStyle w:val="CommentReference"/>
        </w:rPr>
        <w:annotationRef/>
      </w:r>
      <w:r>
        <w:t>check</w:t>
      </w:r>
    </w:p>
  </w:comment>
  <w:comment w:id="405" w:author="Lauren Buckley" w:date="2018-12-05T09:34:00Z" w:initials="LB">
    <w:p w14:paraId="7A0B3791" w14:textId="1B1C3F08" w:rsidR="00C236D0" w:rsidRDefault="00C236D0">
      <w:pPr>
        <w:pStyle w:val="CommentText"/>
      </w:pPr>
      <w:r>
        <w:rPr>
          <w:rStyle w:val="CommentReference"/>
        </w:rPr>
        <w:annotationRef/>
      </w:r>
      <w:proofErr w:type="spellStart"/>
      <w:r>
        <w:t>Doi</w:t>
      </w:r>
      <w:proofErr w:type="spellEnd"/>
      <w:r>
        <w:t xml:space="preserve"> or drop?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19A890" w15:done="1"/>
  <w15:commentEx w15:paraId="1FA7D7DD" w15:done="1"/>
  <w15:commentEx w15:paraId="67AF8397" w15:done="1"/>
  <w15:commentEx w15:paraId="47774E79" w15:done="0"/>
  <w15:commentEx w15:paraId="27002001" w15:paraIdParent="47774E79" w15:done="0"/>
  <w15:commentEx w15:paraId="4098275F" w15:done="0"/>
  <w15:commentEx w15:paraId="719B68E6" w15:done="1"/>
  <w15:commentEx w15:paraId="250AA085" w15:done="0"/>
  <w15:commentEx w15:paraId="0E3487C7" w15:done="0"/>
  <w15:commentEx w15:paraId="7A0B3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9A890" w16cid:durableId="1FB22BEC"/>
  <w16cid:commentId w16cid:paraId="1FA7D7DD" w16cid:durableId="1FB21C47"/>
  <w16cid:commentId w16cid:paraId="67AF8397" w16cid:durableId="1FB2143F"/>
  <w16cid:commentId w16cid:paraId="47774E79" w16cid:durableId="1FB22494"/>
  <w16cid:commentId w16cid:paraId="719B68E6" w16cid:durableId="1FB22342"/>
  <w16cid:commentId w16cid:paraId="250AA085" w16cid:durableId="1FB21A31"/>
  <w16cid:commentId w16cid:paraId="0E3487C7" w16cid:durableId="1FB21A16"/>
  <w16cid:commentId w16cid:paraId="7A0B3791" w16cid:durableId="1FB21A0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4DE94" w14:textId="77777777" w:rsidR="002C7AD8" w:rsidRDefault="002C7AD8" w:rsidP="00971985">
      <w:r>
        <w:separator/>
      </w:r>
    </w:p>
  </w:endnote>
  <w:endnote w:type="continuationSeparator" w:id="0">
    <w:p w14:paraId="1B3F629A" w14:textId="77777777" w:rsidR="002C7AD8" w:rsidRDefault="002C7AD8" w:rsidP="009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81662502"/>
      <w:docPartObj>
        <w:docPartGallery w:val="Page Numbers (Bottom of Page)"/>
        <w:docPartUnique/>
      </w:docPartObj>
    </w:sdtPr>
    <w:sdtEndPr>
      <w:rPr>
        <w:rStyle w:val="PageNumber"/>
      </w:rPr>
    </w:sdtEndPr>
    <w:sdtContent>
      <w:p w14:paraId="4EE05481" w14:textId="781CAF2B" w:rsidR="00C236D0" w:rsidRDefault="00C236D0" w:rsidP="008514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8F7DF7" w14:textId="77777777" w:rsidR="00C236D0" w:rsidRDefault="00C23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02044822"/>
      <w:docPartObj>
        <w:docPartGallery w:val="Page Numbers (Bottom of Page)"/>
        <w:docPartUnique/>
      </w:docPartObj>
    </w:sdtPr>
    <w:sdtEndPr>
      <w:rPr>
        <w:rStyle w:val="PageNumber"/>
      </w:rPr>
    </w:sdtEndPr>
    <w:sdtContent>
      <w:p w14:paraId="3536AE50" w14:textId="0D62AE35" w:rsidR="00C236D0" w:rsidRDefault="00C236D0" w:rsidP="008514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05B7F">
          <w:rPr>
            <w:rStyle w:val="PageNumber"/>
            <w:noProof/>
          </w:rPr>
          <w:t>1</w:t>
        </w:r>
        <w:r>
          <w:rPr>
            <w:rStyle w:val="PageNumber"/>
          </w:rPr>
          <w:fldChar w:fldCharType="end"/>
        </w:r>
      </w:p>
    </w:sdtContent>
  </w:sdt>
  <w:p w14:paraId="11CB0976" w14:textId="77777777" w:rsidR="00C236D0" w:rsidRDefault="00C23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FB7CE" w14:textId="77777777" w:rsidR="002C7AD8" w:rsidRDefault="002C7AD8" w:rsidP="00971985">
      <w:r>
        <w:separator/>
      </w:r>
    </w:p>
  </w:footnote>
  <w:footnote w:type="continuationSeparator" w:id="0">
    <w:p w14:paraId="572BBEFB" w14:textId="77777777" w:rsidR="002C7AD8" w:rsidRDefault="002C7AD8" w:rsidP="009719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E39EE"/>
    <w:multiLevelType w:val="hybridMultilevel"/>
    <w:tmpl w:val="127A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465EA"/>
    <w:multiLevelType w:val="multilevel"/>
    <w:tmpl w:val="3030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F. Cannistra">
    <w15:presenceInfo w15:providerId="None" w15:userId="Anthony F. Cannistra"/>
  </w15:person>
  <w15:person w15:author="Lauren Buckley">
    <w15:presenceInfo w15:providerId="AD" w15:userId="S::lbuckley@uw.edu::bf3d716e-98e2-465f-878c-c5feabc511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40"/>
    <w:rsid w:val="000137FE"/>
    <w:rsid w:val="00041FC5"/>
    <w:rsid w:val="0005547A"/>
    <w:rsid w:val="00062F86"/>
    <w:rsid w:val="00066F33"/>
    <w:rsid w:val="000837EC"/>
    <w:rsid w:val="000A17FA"/>
    <w:rsid w:val="000A6746"/>
    <w:rsid w:val="000C6441"/>
    <w:rsid w:val="000D35EF"/>
    <w:rsid w:val="000D39EA"/>
    <w:rsid w:val="000E0370"/>
    <w:rsid w:val="000E35B3"/>
    <w:rsid w:val="000E5A03"/>
    <w:rsid w:val="0011072A"/>
    <w:rsid w:val="001124DE"/>
    <w:rsid w:val="0013623F"/>
    <w:rsid w:val="001405EC"/>
    <w:rsid w:val="001A1820"/>
    <w:rsid w:val="001C4F08"/>
    <w:rsid w:val="001D0FF0"/>
    <w:rsid w:val="001F1920"/>
    <w:rsid w:val="002019E9"/>
    <w:rsid w:val="002154CD"/>
    <w:rsid w:val="00223BC5"/>
    <w:rsid w:val="0025695B"/>
    <w:rsid w:val="0027417E"/>
    <w:rsid w:val="00296F7A"/>
    <w:rsid w:val="002B2859"/>
    <w:rsid w:val="002C7AD8"/>
    <w:rsid w:val="002E2613"/>
    <w:rsid w:val="002E30C8"/>
    <w:rsid w:val="002F16B9"/>
    <w:rsid w:val="003140E9"/>
    <w:rsid w:val="0033186D"/>
    <w:rsid w:val="00331F6C"/>
    <w:rsid w:val="0033546E"/>
    <w:rsid w:val="00337AA8"/>
    <w:rsid w:val="00342348"/>
    <w:rsid w:val="0037117C"/>
    <w:rsid w:val="0037209E"/>
    <w:rsid w:val="0037579D"/>
    <w:rsid w:val="00395517"/>
    <w:rsid w:val="003C427F"/>
    <w:rsid w:val="003D0A2D"/>
    <w:rsid w:val="003D5897"/>
    <w:rsid w:val="003E582F"/>
    <w:rsid w:val="003F1E4A"/>
    <w:rsid w:val="0043049F"/>
    <w:rsid w:val="00455FB0"/>
    <w:rsid w:val="004910F3"/>
    <w:rsid w:val="00492A22"/>
    <w:rsid w:val="004C05C0"/>
    <w:rsid w:val="004E055A"/>
    <w:rsid w:val="004E337A"/>
    <w:rsid w:val="00502884"/>
    <w:rsid w:val="005055FC"/>
    <w:rsid w:val="005209D2"/>
    <w:rsid w:val="00533306"/>
    <w:rsid w:val="00534E69"/>
    <w:rsid w:val="005560DA"/>
    <w:rsid w:val="00563BE1"/>
    <w:rsid w:val="00570CC3"/>
    <w:rsid w:val="005921B8"/>
    <w:rsid w:val="00595EFF"/>
    <w:rsid w:val="00596D3D"/>
    <w:rsid w:val="005A6464"/>
    <w:rsid w:val="005E6218"/>
    <w:rsid w:val="006247F1"/>
    <w:rsid w:val="006249F4"/>
    <w:rsid w:val="00627CF3"/>
    <w:rsid w:val="00634D67"/>
    <w:rsid w:val="00662064"/>
    <w:rsid w:val="00664928"/>
    <w:rsid w:val="0068071B"/>
    <w:rsid w:val="00683444"/>
    <w:rsid w:val="006D4F25"/>
    <w:rsid w:val="006F2D34"/>
    <w:rsid w:val="006F713A"/>
    <w:rsid w:val="007067FA"/>
    <w:rsid w:val="007115F8"/>
    <w:rsid w:val="0074231B"/>
    <w:rsid w:val="00752329"/>
    <w:rsid w:val="00766740"/>
    <w:rsid w:val="0077036E"/>
    <w:rsid w:val="00774AB8"/>
    <w:rsid w:val="007940BF"/>
    <w:rsid w:val="007B13EA"/>
    <w:rsid w:val="0081558A"/>
    <w:rsid w:val="008156D8"/>
    <w:rsid w:val="00842915"/>
    <w:rsid w:val="008514AE"/>
    <w:rsid w:val="00867D76"/>
    <w:rsid w:val="008776EB"/>
    <w:rsid w:val="00881157"/>
    <w:rsid w:val="00885C4B"/>
    <w:rsid w:val="00895764"/>
    <w:rsid w:val="008A2A96"/>
    <w:rsid w:val="008A6403"/>
    <w:rsid w:val="008C2E31"/>
    <w:rsid w:val="008C34D3"/>
    <w:rsid w:val="008C45D3"/>
    <w:rsid w:val="008E6255"/>
    <w:rsid w:val="008F0369"/>
    <w:rsid w:val="008F6B45"/>
    <w:rsid w:val="008F6D0C"/>
    <w:rsid w:val="00903562"/>
    <w:rsid w:val="009131BD"/>
    <w:rsid w:val="00920A7A"/>
    <w:rsid w:val="0094576E"/>
    <w:rsid w:val="00956180"/>
    <w:rsid w:val="00960494"/>
    <w:rsid w:val="00962098"/>
    <w:rsid w:val="0096524D"/>
    <w:rsid w:val="009703C6"/>
    <w:rsid w:val="00971985"/>
    <w:rsid w:val="00990C74"/>
    <w:rsid w:val="009928D1"/>
    <w:rsid w:val="009979E3"/>
    <w:rsid w:val="009A12E8"/>
    <w:rsid w:val="009A3303"/>
    <w:rsid w:val="009A623D"/>
    <w:rsid w:val="009A7CF2"/>
    <w:rsid w:val="009D5387"/>
    <w:rsid w:val="009E2279"/>
    <w:rsid w:val="009E402D"/>
    <w:rsid w:val="009E48BD"/>
    <w:rsid w:val="00A0792F"/>
    <w:rsid w:val="00A32B29"/>
    <w:rsid w:val="00A35ACE"/>
    <w:rsid w:val="00A37CB8"/>
    <w:rsid w:val="00A5661D"/>
    <w:rsid w:val="00A5685B"/>
    <w:rsid w:val="00A73AF3"/>
    <w:rsid w:val="00A80375"/>
    <w:rsid w:val="00AB7803"/>
    <w:rsid w:val="00AD3EDC"/>
    <w:rsid w:val="00AF23FF"/>
    <w:rsid w:val="00AF569A"/>
    <w:rsid w:val="00B05D1B"/>
    <w:rsid w:val="00B203C8"/>
    <w:rsid w:val="00B26305"/>
    <w:rsid w:val="00B3498D"/>
    <w:rsid w:val="00B57EB0"/>
    <w:rsid w:val="00B61D42"/>
    <w:rsid w:val="00B652DB"/>
    <w:rsid w:val="00B9466A"/>
    <w:rsid w:val="00BA60FE"/>
    <w:rsid w:val="00BC5E65"/>
    <w:rsid w:val="00BD7331"/>
    <w:rsid w:val="00BF1CF4"/>
    <w:rsid w:val="00C16BE9"/>
    <w:rsid w:val="00C236D0"/>
    <w:rsid w:val="00C30839"/>
    <w:rsid w:val="00C35AE4"/>
    <w:rsid w:val="00C65F5D"/>
    <w:rsid w:val="00C7248E"/>
    <w:rsid w:val="00C81D14"/>
    <w:rsid w:val="00C94390"/>
    <w:rsid w:val="00CA0FCD"/>
    <w:rsid w:val="00CA6549"/>
    <w:rsid w:val="00CF0751"/>
    <w:rsid w:val="00CF58A7"/>
    <w:rsid w:val="00CF6D8B"/>
    <w:rsid w:val="00D077E3"/>
    <w:rsid w:val="00D1671B"/>
    <w:rsid w:val="00D375D1"/>
    <w:rsid w:val="00D41D4B"/>
    <w:rsid w:val="00D52972"/>
    <w:rsid w:val="00D533E2"/>
    <w:rsid w:val="00DF2281"/>
    <w:rsid w:val="00E00682"/>
    <w:rsid w:val="00E05B7F"/>
    <w:rsid w:val="00E07B6E"/>
    <w:rsid w:val="00E12B5B"/>
    <w:rsid w:val="00E40D57"/>
    <w:rsid w:val="00E52847"/>
    <w:rsid w:val="00E56C77"/>
    <w:rsid w:val="00E74346"/>
    <w:rsid w:val="00E84449"/>
    <w:rsid w:val="00E94FC3"/>
    <w:rsid w:val="00EB38AC"/>
    <w:rsid w:val="00ED4767"/>
    <w:rsid w:val="00F006B3"/>
    <w:rsid w:val="00F00CCE"/>
    <w:rsid w:val="00F11717"/>
    <w:rsid w:val="00F24F3B"/>
    <w:rsid w:val="00F55FDF"/>
    <w:rsid w:val="00F66B31"/>
    <w:rsid w:val="00F70FB7"/>
    <w:rsid w:val="00F7499D"/>
    <w:rsid w:val="00F76855"/>
    <w:rsid w:val="00F76AB3"/>
    <w:rsid w:val="00FB67A0"/>
    <w:rsid w:val="00FC7CB1"/>
    <w:rsid w:val="00FD7A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54A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5695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66740"/>
  </w:style>
  <w:style w:type="paragraph" w:styleId="NormalWeb">
    <w:name w:val="Normal (Web)"/>
    <w:basedOn w:val="Normal"/>
    <w:uiPriority w:val="99"/>
    <w:unhideWhenUsed/>
    <w:rsid w:val="0076674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6740"/>
    <w:rPr>
      <w:color w:val="0563C1" w:themeColor="hyperlink"/>
      <w:u w:val="single"/>
    </w:rPr>
  </w:style>
  <w:style w:type="character" w:styleId="CommentReference">
    <w:name w:val="annotation reference"/>
    <w:basedOn w:val="DefaultParagraphFont"/>
    <w:uiPriority w:val="99"/>
    <w:semiHidden/>
    <w:unhideWhenUsed/>
    <w:rsid w:val="00AB7803"/>
    <w:rPr>
      <w:sz w:val="18"/>
      <w:szCs w:val="18"/>
    </w:rPr>
  </w:style>
  <w:style w:type="paragraph" w:styleId="CommentText">
    <w:name w:val="annotation text"/>
    <w:basedOn w:val="Normal"/>
    <w:link w:val="CommentTextChar"/>
    <w:uiPriority w:val="99"/>
    <w:semiHidden/>
    <w:unhideWhenUsed/>
    <w:rsid w:val="00AB7803"/>
  </w:style>
  <w:style w:type="character" w:customStyle="1" w:styleId="CommentTextChar">
    <w:name w:val="Comment Text Char"/>
    <w:basedOn w:val="DefaultParagraphFont"/>
    <w:link w:val="CommentText"/>
    <w:uiPriority w:val="99"/>
    <w:semiHidden/>
    <w:rsid w:val="00AB7803"/>
  </w:style>
  <w:style w:type="paragraph" w:styleId="CommentSubject">
    <w:name w:val="annotation subject"/>
    <w:basedOn w:val="CommentText"/>
    <w:next w:val="CommentText"/>
    <w:link w:val="CommentSubjectChar"/>
    <w:uiPriority w:val="99"/>
    <w:semiHidden/>
    <w:unhideWhenUsed/>
    <w:rsid w:val="00AB7803"/>
    <w:rPr>
      <w:b/>
      <w:bCs/>
      <w:sz w:val="20"/>
      <w:szCs w:val="20"/>
    </w:rPr>
  </w:style>
  <w:style w:type="character" w:customStyle="1" w:styleId="CommentSubjectChar">
    <w:name w:val="Comment Subject Char"/>
    <w:basedOn w:val="CommentTextChar"/>
    <w:link w:val="CommentSubject"/>
    <w:uiPriority w:val="99"/>
    <w:semiHidden/>
    <w:rsid w:val="00AB7803"/>
    <w:rPr>
      <w:b/>
      <w:bCs/>
      <w:sz w:val="20"/>
      <w:szCs w:val="20"/>
    </w:rPr>
  </w:style>
  <w:style w:type="paragraph" w:styleId="BalloonText">
    <w:name w:val="Balloon Text"/>
    <w:basedOn w:val="Normal"/>
    <w:link w:val="BalloonTextChar"/>
    <w:uiPriority w:val="99"/>
    <w:semiHidden/>
    <w:unhideWhenUsed/>
    <w:rsid w:val="00AB7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780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60494"/>
    <w:rPr>
      <w:color w:val="954F72" w:themeColor="followedHyperlink"/>
      <w:u w:val="single"/>
    </w:rPr>
  </w:style>
  <w:style w:type="paragraph" w:styleId="Footer">
    <w:name w:val="footer"/>
    <w:basedOn w:val="Normal"/>
    <w:link w:val="FooterChar"/>
    <w:uiPriority w:val="99"/>
    <w:unhideWhenUsed/>
    <w:rsid w:val="00971985"/>
    <w:pPr>
      <w:tabs>
        <w:tab w:val="center" w:pos="4680"/>
        <w:tab w:val="right" w:pos="9360"/>
      </w:tabs>
    </w:pPr>
  </w:style>
  <w:style w:type="character" w:customStyle="1" w:styleId="FooterChar">
    <w:name w:val="Footer Char"/>
    <w:basedOn w:val="DefaultParagraphFont"/>
    <w:link w:val="Footer"/>
    <w:uiPriority w:val="99"/>
    <w:rsid w:val="00971985"/>
  </w:style>
  <w:style w:type="character" w:styleId="PageNumber">
    <w:name w:val="page number"/>
    <w:basedOn w:val="DefaultParagraphFont"/>
    <w:uiPriority w:val="99"/>
    <w:semiHidden/>
    <w:unhideWhenUsed/>
    <w:rsid w:val="00971985"/>
  </w:style>
  <w:style w:type="paragraph" w:styleId="ListParagraph">
    <w:name w:val="List Paragraph"/>
    <w:basedOn w:val="Normal"/>
    <w:uiPriority w:val="34"/>
    <w:qFormat/>
    <w:rsid w:val="00A35ACE"/>
    <w:pPr>
      <w:ind w:left="720"/>
      <w:contextualSpacing/>
    </w:pPr>
  </w:style>
  <w:style w:type="paragraph" w:styleId="Revision">
    <w:name w:val="Revision"/>
    <w:hidden/>
    <w:uiPriority w:val="99"/>
    <w:semiHidden/>
    <w:rsid w:val="0068071B"/>
  </w:style>
  <w:style w:type="character" w:customStyle="1" w:styleId="Heading2Char">
    <w:name w:val="Heading 2 Char"/>
    <w:basedOn w:val="DefaultParagraphFont"/>
    <w:link w:val="Heading2"/>
    <w:uiPriority w:val="9"/>
    <w:rsid w:val="0025695B"/>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574">
      <w:bodyDiv w:val="1"/>
      <w:marLeft w:val="0"/>
      <w:marRight w:val="0"/>
      <w:marTop w:val="0"/>
      <w:marBottom w:val="0"/>
      <w:divBdr>
        <w:top w:val="none" w:sz="0" w:space="0" w:color="auto"/>
        <w:left w:val="none" w:sz="0" w:space="0" w:color="auto"/>
        <w:bottom w:val="none" w:sz="0" w:space="0" w:color="auto"/>
        <w:right w:val="none" w:sz="0" w:space="0" w:color="auto"/>
      </w:divBdr>
    </w:div>
    <w:div w:id="31737610">
      <w:bodyDiv w:val="1"/>
      <w:marLeft w:val="0"/>
      <w:marRight w:val="0"/>
      <w:marTop w:val="0"/>
      <w:marBottom w:val="0"/>
      <w:divBdr>
        <w:top w:val="none" w:sz="0" w:space="0" w:color="auto"/>
        <w:left w:val="none" w:sz="0" w:space="0" w:color="auto"/>
        <w:bottom w:val="none" w:sz="0" w:space="0" w:color="auto"/>
        <w:right w:val="none" w:sz="0" w:space="0" w:color="auto"/>
      </w:divBdr>
    </w:div>
    <w:div w:id="43650834">
      <w:bodyDiv w:val="1"/>
      <w:marLeft w:val="0"/>
      <w:marRight w:val="0"/>
      <w:marTop w:val="0"/>
      <w:marBottom w:val="0"/>
      <w:divBdr>
        <w:top w:val="none" w:sz="0" w:space="0" w:color="auto"/>
        <w:left w:val="none" w:sz="0" w:space="0" w:color="auto"/>
        <w:bottom w:val="none" w:sz="0" w:space="0" w:color="auto"/>
        <w:right w:val="none" w:sz="0" w:space="0" w:color="auto"/>
      </w:divBdr>
    </w:div>
    <w:div w:id="172767986">
      <w:bodyDiv w:val="1"/>
      <w:marLeft w:val="0"/>
      <w:marRight w:val="0"/>
      <w:marTop w:val="0"/>
      <w:marBottom w:val="0"/>
      <w:divBdr>
        <w:top w:val="none" w:sz="0" w:space="0" w:color="auto"/>
        <w:left w:val="none" w:sz="0" w:space="0" w:color="auto"/>
        <w:bottom w:val="none" w:sz="0" w:space="0" w:color="auto"/>
        <w:right w:val="none" w:sz="0" w:space="0" w:color="auto"/>
      </w:divBdr>
    </w:div>
    <w:div w:id="179130154">
      <w:bodyDiv w:val="1"/>
      <w:marLeft w:val="0"/>
      <w:marRight w:val="0"/>
      <w:marTop w:val="0"/>
      <w:marBottom w:val="0"/>
      <w:divBdr>
        <w:top w:val="none" w:sz="0" w:space="0" w:color="auto"/>
        <w:left w:val="none" w:sz="0" w:space="0" w:color="auto"/>
        <w:bottom w:val="none" w:sz="0" w:space="0" w:color="auto"/>
        <w:right w:val="none" w:sz="0" w:space="0" w:color="auto"/>
      </w:divBdr>
    </w:div>
    <w:div w:id="202642499">
      <w:bodyDiv w:val="1"/>
      <w:marLeft w:val="0"/>
      <w:marRight w:val="0"/>
      <w:marTop w:val="0"/>
      <w:marBottom w:val="0"/>
      <w:divBdr>
        <w:top w:val="none" w:sz="0" w:space="0" w:color="auto"/>
        <w:left w:val="none" w:sz="0" w:space="0" w:color="auto"/>
        <w:bottom w:val="none" w:sz="0" w:space="0" w:color="auto"/>
        <w:right w:val="none" w:sz="0" w:space="0" w:color="auto"/>
      </w:divBdr>
    </w:div>
    <w:div w:id="203908881">
      <w:bodyDiv w:val="1"/>
      <w:marLeft w:val="0"/>
      <w:marRight w:val="0"/>
      <w:marTop w:val="0"/>
      <w:marBottom w:val="0"/>
      <w:divBdr>
        <w:top w:val="none" w:sz="0" w:space="0" w:color="auto"/>
        <w:left w:val="none" w:sz="0" w:space="0" w:color="auto"/>
        <w:bottom w:val="none" w:sz="0" w:space="0" w:color="auto"/>
        <w:right w:val="none" w:sz="0" w:space="0" w:color="auto"/>
      </w:divBdr>
    </w:div>
    <w:div w:id="245188915">
      <w:bodyDiv w:val="1"/>
      <w:marLeft w:val="0"/>
      <w:marRight w:val="0"/>
      <w:marTop w:val="0"/>
      <w:marBottom w:val="0"/>
      <w:divBdr>
        <w:top w:val="none" w:sz="0" w:space="0" w:color="auto"/>
        <w:left w:val="none" w:sz="0" w:space="0" w:color="auto"/>
        <w:bottom w:val="none" w:sz="0" w:space="0" w:color="auto"/>
        <w:right w:val="none" w:sz="0" w:space="0" w:color="auto"/>
      </w:divBdr>
    </w:div>
    <w:div w:id="275067716">
      <w:bodyDiv w:val="1"/>
      <w:marLeft w:val="0"/>
      <w:marRight w:val="0"/>
      <w:marTop w:val="0"/>
      <w:marBottom w:val="0"/>
      <w:divBdr>
        <w:top w:val="none" w:sz="0" w:space="0" w:color="auto"/>
        <w:left w:val="none" w:sz="0" w:space="0" w:color="auto"/>
        <w:bottom w:val="none" w:sz="0" w:space="0" w:color="auto"/>
        <w:right w:val="none" w:sz="0" w:space="0" w:color="auto"/>
      </w:divBdr>
    </w:div>
    <w:div w:id="288512660">
      <w:bodyDiv w:val="1"/>
      <w:marLeft w:val="0"/>
      <w:marRight w:val="0"/>
      <w:marTop w:val="0"/>
      <w:marBottom w:val="0"/>
      <w:divBdr>
        <w:top w:val="none" w:sz="0" w:space="0" w:color="auto"/>
        <w:left w:val="none" w:sz="0" w:space="0" w:color="auto"/>
        <w:bottom w:val="none" w:sz="0" w:space="0" w:color="auto"/>
        <w:right w:val="none" w:sz="0" w:space="0" w:color="auto"/>
      </w:divBdr>
    </w:div>
    <w:div w:id="465245878">
      <w:bodyDiv w:val="1"/>
      <w:marLeft w:val="0"/>
      <w:marRight w:val="0"/>
      <w:marTop w:val="0"/>
      <w:marBottom w:val="0"/>
      <w:divBdr>
        <w:top w:val="none" w:sz="0" w:space="0" w:color="auto"/>
        <w:left w:val="none" w:sz="0" w:space="0" w:color="auto"/>
        <w:bottom w:val="none" w:sz="0" w:space="0" w:color="auto"/>
        <w:right w:val="none" w:sz="0" w:space="0" w:color="auto"/>
      </w:divBdr>
    </w:div>
    <w:div w:id="471212606">
      <w:bodyDiv w:val="1"/>
      <w:marLeft w:val="0"/>
      <w:marRight w:val="0"/>
      <w:marTop w:val="0"/>
      <w:marBottom w:val="0"/>
      <w:divBdr>
        <w:top w:val="none" w:sz="0" w:space="0" w:color="auto"/>
        <w:left w:val="none" w:sz="0" w:space="0" w:color="auto"/>
        <w:bottom w:val="none" w:sz="0" w:space="0" w:color="auto"/>
        <w:right w:val="none" w:sz="0" w:space="0" w:color="auto"/>
      </w:divBdr>
    </w:div>
    <w:div w:id="502748688">
      <w:bodyDiv w:val="1"/>
      <w:marLeft w:val="0"/>
      <w:marRight w:val="0"/>
      <w:marTop w:val="0"/>
      <w:marBottom w:val="0"/>
      <w:divBdr>
        <w:top w:val="none" w:sz="0" w:space="0" w:color="auto"/>
        <w:left w:val="none" w:sz="0" w:space="0" w:color="auto"/>
        <w:bottom w:val="none" w:sz="0" w:space="0" w:color="auto"/>
        <w:right w:val="none" w:sz="0" w:space="0" w:color="auto"/>
      </w:divBdr>
    </w:div>
    <w:div w:id="559362000">
      <w:bodyDiv w:val="1"/>
      <w:marLeft w:val="0"/>
      <w:marRight w:val="0"/>
      <w:marTop w:val="0"/>
      <w:marBottom w:val="0"/>
      <w:divBdr>
        <w:top w:val="none" w:sz="0" w:space="0" w:color="auto"/>
        <w:left w:val="none" w:sz="0" w:space="0" w:color="auto"/>
        <w:bottom w:val="none" w:sz="0" w:space="0" w:color="auto"/>
        <w:right w:val="none" w:sz="0" w:space="0" w:color="auto"/>
      </w:divBdr>
    </w:div>
    <w:div w:id="625550195">
      <w:bodyDiv w:val="1"/>
      <w:marLeft w:val="0"/>
      <w:marRight w:val="0"/>
      <w:marTop w:val="0"/>
      <w:marBottom w:val="0"/>
      <w:divBdr>
        <w:top w:val="none" w:sz="0" w:space="0" w:color="auto"/>
        <w:left w:val="none" w:sz="0" w:space="0" w:color="auto"/>
        <w:bottom w:val="none" w:sz="0" w:space="0" w:color="auto"/>
        <w:right w:val="none" w:sz="0" w:space="0" w:color="auto"/>
      </w:divBdr>
    </w:div>
    <w:div w:id="724909891">
      <w:bodyDiv w:val="1"/>
      <w:marLeft w:val="0"/>
      <w:marRight w:val="0"/>
      <w:marTop w:val="0"/>
      <w:marBottom w:val="0"/>
      <w:divBdr>
        <w:top w:val="none" w:sz="0" w:space="0" w:color="auto"/>
        <w:left w:val="none" w:sz="0" w:space="0" w:color="auto"/>
        <w:bottom w:val="none" w:sz="0" w:space="0" w:color="auto"/>
        <w:right w:val="none" w:sz="0" w:space="0" w:color="auto"/>
      </w:divBdr>
    </w:div>
    <w:div w:id="731200299">
      <w:bodyDiv w:val="1"/>
      <w:marLeft w:val="0"/>
      <w:marRight w:val="0"/>
      <w:marTop w:val="0"/>
      <w:marBottom w:val="0"/>
      <w:divBdr>
        <w:top w:val="none" w:sz="0" w:space="0" w:color="auto"/>
        <w:left w:val="none" w:sz="0" w:space="0" w:color="auto"/>
        <w:bottom w:val="none" w:sz="0" w:space="0" w:color="auto"/>
        <w:right w:val="none" w:sz="0" w:space="0" w:color="auto"/>
      </w:divBdr>
    </w:div>
    <w:div w:id="743449865">
      <w:bodyDiv w:val="1"/>
      <w:marLeft w:val="0"/>
      <w:marRight w:val="0"/>
      <w:marTop w:val="0"/>
      <w:marBottom w:val="0"/>
      <w:divBdr>
        <w:top w:val="none" w:sz="0" w:space="0" w:color="auto"/>
        <w:left w:val="none" w:sz="0" w:space="0" w:color="auto"/>
        <w:bottom w:val="none" w:sz="0" w:space="0" w:color="auto"/>
        <w:right w:val="none" w:sz="0" w:space="0" w:color="auto"/>
      </w:divBdr>
    </w:div>
    <w:div w:id="768279658">
      <w:bodyDiv w:val="1"/>
      <w:marLeft w:val="0"/>
      <w:marRight w:val="0"/>
      <w:marTop w:val="0"/>
      <w:marBottom w:val="0"/>
      <w:divBdr>
        <w:top w:val="none" w:sz="0" w:space="0" w:color="auto"/>
        <w:left w:val="none" w:sz="0" w:space="0" w:color="auto"/>
        <w:bottom w:val="none" w:sz="0" w:space="0" w:color="auto"/>
        <w:right w:val="none" w:sz="0" w:space="0" w:color="auto"/>
      </w:divBdr>
    </w:div>
    <w:div w:id="812721926">
      <w:bodyDiv w:val="1"/>
      <w:marLeft w:val="0"/>
      <w:marRight w:val="0"/>
      <w:marTop w:val="0"/>
      <w:marBottom w:val="0"/>
      <w:divBdr>
        <w:top w:val="none" w:sz="0" w:space="0" w:color="auto"/>
        <w:left w:val="none" w:sz="0" w:space="0" w:color="auto"/>
        <w:bottom w:val="none" w:sz="0" w:space="0" w:color="auto"/>
        <w:right w:val="none" w:sz="0" w:space="0" w:color="auto"/>
      </w:divBdr>
    </w:div>
    <w:div w:id="814295975">
      <w:bodyDiv w:val="1"/>
      <w:marLeft w:val="0"/>
      <w:marRight w:val="0"/>
      <w:marTop w:val="0"/>
      <w:marBottom w:val="0"/>
      <w:divBdr>
        <w:top w:val="none" w:sz="0" w:space="0" w:color="auto"/>
        <w:left w:val="none" w:sz="0" w:space="0" w:color="auto"/>
        <w:bottom w:val="none" w:sz="0" w:space="0" w:color="auto"/>
        <w:right w:val="none" w:sz="0" w:space="0" w:color="auto"/>
      </w:divBdr>
    </w:div>
    <w:div w:id="832335595">
      <w:bodyDiv w:val="1"/>
      <w:marLeft w:val="0"/>
      <w:marRight w:val="0"/>
      <w:marTop w:val="0"/>
      <w:marBottom w:val="0"/>
      <w:divBdr>
        <w:top w:val="none" w:sz="0" w:space="0" w:color="auto"/>
        <w:left w:val="none" w:sz="0" w:space="0" w:color="auto"/>
        <w:bottom w:val="none" w:sz="0" w:space="0" w:color="auto"/>
        <w:right w:val="none" w:sz="0" w:space="0" w:color="auto"/>
      </w:divBdr>
    </w:div>
    <w:div w:id="1041201622">
      <w:bodyDiv w:val="1"/>
      <w:marLeft w:val="0"/>
      <w:marRight w:val="0"/>
      <w:marTop w:val="0"/>
      <w:marBottom w:val="0"/>
      <w:divBdr>
        <w:top w:val="none" w:sz="0" w:space="0" w:color="auto"/>
        <w:left w:val="none" w:sz="0" w:space="0" w:color="auto"/>
        <w:bottom w:val="none" w:sz="0" w:space="0" w:color="auto"/>
        <w:right w:val="none" w:sz="0" w:space="0" w:color="auto"/>
      </w:divBdr>
    </w:div>
    <w:div w:id="1075081660">
      <w:bodyDiv w:val="1"/>
      <w:marLeft w:val="0"/>
      <w:marRight w:val="0"/>
      <w:marTop w:val="0"/>
      <w:marBottom w:val="0"/>
      <w:divBdr>
        <w:top w:val="none" w:sz="0" w:space="0" w:color="auto"/>
        <w:left w:val="none" w:sz="0" w:space="0" w:color="auto"/>
        <w:bottom w:val="none" w:sz="0" w:space="0" w:color="auto"/>
        <w:right w:val="none" w:sz="0" w:space="0" w:color="auto"/>
      </w:divBdr>
    </w:div>
    <w:div w:id="1088696244">
      <w:bodyDiv w:val="1"/>
      <w:marLeft w:val="0"/>
      <w:marRight w:val="0"/>
      <w:marTop w:val="0"/>
      <w:marBottom w:val="0"/>
      <w:divBdr>
        <w:top w:val="none" w:sz="0" w:space="0" w:color="auto"/>
        <w:left w:val="none" w:sz="0" w:space="0" w:color="auto"/>
        <w:bottom w:val="none" w:sz="0" w:space="0" w:color="auto"/>
        <w:right w:val="none" w:sz="0" w:space="0" w:color="auto"/>
      </w:divBdr>
    </w:div>
    <w:div w:id="1091005410">
      <w:bodyDiv w:val="1"/>
      <w:marLeft w:val="0"/>
      <w:marRight w:val="0"/>
      <w:marTop w:val="0"/>
      <w:marBottom w:val="0"/>
      <w:divBdr>
        <w:top w:val="none" w:sz="0" w:space="0" w:color="auto"/>
        <w:left w:val="none" w:sz="0" w:space="0" w:color="auto"/>
        <w:bottom w:val="none" w:sz="0" w:space="0" w:color="auto"/>
        <w:right w:val="none" w:sz="0" w:space="0" w:color="auto"/>
      </w:divBdr>
    </w:div>
    <w:div w:id="1095202873">
      <w:bodyDiv w:val="1"/>
      <w:marLeft w:val="0"/>
      <w:marRight w:val="0"/>
      <w:marTop w:val="0"/>
      <w:marBottom w:val="0"/>
      <w:divBdr>
        <w:top w:val="none" w:sz="0" w:space="0" w:color="auto"/>
        <w:left w:val="none" w:sz="0" w:space="0" w:color="auto"/>
        <w:bottom w:val="none" w:sz="0" w:space="0" w:color="auto"/>
        <w:right w:val="none" w:sz="0" w:space="0" w:color="auto"/>
      </w:divBdr>
    </w:div>
    <w:div w:id="1222401882">
      <w:bodyDiv w:val="1"/>
      <w:marLeft w:val="0"/>
      <w:marRight w:val="0"/>
      <w:marTop w:val="0"/>
      <w:marBottom w:val="0"/>
      <w:divBdr>
        <w:top w:val="none" w:sz="0" w:space="0" w:color="auto"/>
        <w:left w:val="none" w:sz="0" w:space="0" w:color="auto"/>
        <w:bottom w:val="none" w:sz="0" w:space="0" w:color="auto"/>
        <w:right w:val="none" w:sz="0" w:space="0" w:color="auto"/>
      </w:divBdr>
    </w:div>
    <w:div w:id="1229144836">
      <w:bodyDiv w:val="1"/>
      <w:marLeft w:val="0"/>
      <w:marRight w:val="0"/>
      <w:marTop w:val="0"/>
      <w:marBottom w:val="0"/>
      <w:divBdr>
        <w:top w:val="none" w:sz="0" w:space="0" w:color="auto"/>
        <w:left w:val="none" w:sz="0" w:space="0" w:color="auto"/>
        <w:bottom w:val="none" w:sz="0" w:space="0" w:color="auto"/>
        <w:right w:val="none" w:sz="0" w:space="0" w:color="auto"/>
      </w:divBdr>
    </w:div>
    <w:div w:id="1301305155">
      <w:bodyDiv w:val="1"/>
      <w:marLeft w:val="0"/>
      <w:marRight w:val="0"/>
      <w:marTop w:val="0"/>
      <w:marBottom w:val="0"/>
      <w:divBdr>
        <w:top w:val="none" w:sz="0" w:space="0" w:color="auto"/>
        <w:left w:val="none" w:sz="0" w:space="0" w:color="auto"/>
        <w:bottom w:val="none" w:sz="0" w:space="0" w:color="auto"/>
        <w:right w:val="none" w:sz="0" w:space="0" w:color="auto"/>
      </w:divBdr>
    </w:div>
    <w:div w:id="1311594512">
      <w:bodyDiv w:val="1"/>
      <w:marLeft w:val="0"/>
      <w:marRight w:val="0"/>
      <w:marTop w:val="0"/>
      <w:marBottom w:val="0"/>
      <w:divBdr>
        <w:top w:val="none" w:sz="0" w:space="0" w:color="auto"/>
        <w:left w:val="none" w:sz="0" w:space="0" w:color="auto"/>
        <w:bottom w:val="none" w:sz="0" w:space="0" w:color="auto"/>
        <w:right w:val="none" w:sz="0" w:space="0" w:color="auto"/>
      </w:divBdr>
    </w:div>
    <w:div w:id="1340815126">
      <w:bodyDiv w:val="1"/>
      <w:marLeft w:val="0"/>
      <w:marRight w:val="0"/>
      <w:marTop w:val="0"/>
      <w:marBottom w:val="0"/>
      <w:divBdr>
        <w:top w:val="none" w:sz="0" w:space="0" w:color="auto"/>
        <w:left w:val="none" w:sz="0" w:space="0" w:color="auto"/>
        <w:bottom w:val="none" w:sz="0" w:space="0" w:color="auto"/>
        <w:right w:val="none" w:sz="0" w:space="0" w:color="auto"/>
      </w:divBdr>
    </w:div>
    <w:div w:id="1352798206">
      <w:bodyDiv w:val="1"/>
      <w:marLeft w:val="0"/>
      <w:marRight w:val="0"/>
      <w:marTop w:val="0"/>
      <w:marBottom w:val="0"/>
      <w:divBdr>
        <w:top w:val="none" w:sz="0" w:space="0" w:color="auto"/>
        <w:left w:val="none" w:sz="0" w:space="0" w:color="auto"/>
        <w:bottom w:val="none" w:sz="0" w:space="0" w:color="auto"/>
        <w:right w:val="none" w:sz="0" w:space="0" w:color="auto"/>
      </w:divBdr>
    </w:div>
    <w:div w:id="1369112709">
      <w:bodyDiv w:val="1"/>
      <w:marLeft w:val="0"/>
      <w:marRight w:val="0"/>
      <w:marTop w:val="0"/>
      <w:marBottom w:val="0"/>
      <w:divBdr>
        <w:top w:val="none" w:sz="0" w:space="0" w:color="auto"/>
        <w:left w:val="none" w:sz="0" w:space="0" w:color="auto"/>
        <w:bottom w:val="none" w:sz="0" w:space="0" w:color="auto"/>
        <w:right w:val="none" w:sz="0" w:space="0" w:color="auto"/>
      </w:divBdr>
    </w:div>
    <w:div w:id="1403715686">
      <w:bodyDiv w:val="1"/>
      <w:marLeft w:val="0"/>
      <w:marRight w:val="0"/>
      <w:marTop w:val="0"/>
      <w:marBottom w:val="0"/>
      <w:divBdr>
        <w:top w:val="none" w:sz="0" w:space="0" w:color="auto"/>
        <w:left w:val="none" w:sz="0" w:space="0" w:color="auto"/>
        <w:bottom w:val="none" w:sz="0" w:space="0" w:color="auto"/>
        <w:right w:val="none" w:sz="0" w:space="0" w:color="auto"/>
      </w:divBdr>
    </w:div>
    <w:div w:id="1405185338">
      <w:bodyDiv w:val="1"/>
      <w:marLeft w:val="0"/>
      <w:marRight w:val="0"/>
      <w:marTop w:val="0"/>
      <w:marBottom w:val="0"/>
      <w:divBdr>
        <w:top w:val="none" w:sz="0" w:space="0" w:color="auto"/>
        <w:left w:val="none" w:sz="0" w:space="0" w:color="auto"/>
        <w:bottom w:val="none" w:sz="0" w:space="0" w:color="auto"/>
        <w:right w:val="none" w:sz="0" w:space="0" w:color="auto"/>
      </w:divBdr>
    </w:div>
    <w:div w:id="1416394605">
      <w:bodyDiv w:val="1"/>
      <w:marLeft w:val="0"/>
      <w:marRight w:val="0"/>
      <w:marTop w:val="0"/>
      <w:marBottom w:val="0"/>
      <w:divBdr>
        <w:top w:val="none" w:sz="0" w:space="0" w:color="auto"/>
        <w:left w:val="none" w:sz="0" w:space="0" w:color="auto"/>
        <w:bottom w:val="none" w:sz="0" w:space="0" w:color="auto"/>
        <w:right w:val="none" w:sz="0" w:space="0" w:color="auto"/>
      </w:divBdr>
    </w:div>
    <w:div w:id="1420566186">
      <w:bodyDiv w:val="1"/>
      <w:marLeft w:val="0"/>
      <w:marRight w:val="0"/>
      <w:marTop w:val="0"/>
      <w:marBottom w:val="0"/>
      <w:divBdr>
        <w:top w:val="none" w:sz="0" w:space="0" w:color="auto"/>
        <w:left w:val="none" w:sz="0" w:space="0" w:color="auto"/>
        <w:bottom w:val="none" w:sz="0" w:space="0" w:color="auto"/>
        <w:right w:val="none" w:sz="0" w:space="0" w:color="auto"/>
      </w:divBdr>
    </w:div>
    <w:div w:id="1577860288">
      <w:bodyDiv w:val="1"/>
      <w:marLeft w:val="0"/>
      <w:marRight w:val="0"/>
      <w:marTop w:val="0"/>
      <w:marBottom w:val="0"/>
      <w:divBdr>
        <w:top w:val="none" w:sz="0" w:space="0" w:color="auto"/>
        <w:left w:val="none" w:sz="0" w:space="0" w:color="auto"/>
        <w:bottom w:val="none" w:sz="0" w:space="0" w:color="auto"/>
        <w:right w:val="none" w:sz="0" w:space="0" w:color="auto"/>
      </w:divBdr>
    </w:div>
    <w:div w:id="1599288369">
      <w:bodyDiv w:val="1"/>
      <w:marLeft w:val="0"/>
      <w:marRight w:val="0"/>
      <w:marTop w:val="0"/>
      <w:marBottom w:val="0"/>
      <w:divBdr>
        <w:top w:val="none" w:sz="0" w:space="0" w:color="auto"/>
        <w:left w:val="none" w:sz="0" w:space="0" w:color="auto"/>
        <w:bottom w:val="none" w:sz="0" w:space="0" w:color="auto"/>
        <w:right w:val="none" w:sz="0" w:space="0" w:color="auto"/>
      </w:divBdr>
    </w:div>
    <w:div w:id="1664581562">
      <w:bodyDiv w:val="1"/>
      <w:marLeft w:val="0"/>
      <w:marRight w:val="0"/>
      <w:marTop w:val="0"/>
      <w:marBottom w:val="0"/>
      <w:divBdr>
        <w:top w:val="none" w:sz="0" w:space="0" w:color="auto"/>
        <w:left w:val="none" w:sz="0" w:space="0" w:color="auto"/>
        <w:bottom w:val="none" w:sz="0" w:space="0" w:color="auto"/>
        <w:right w:val="none" w:sz="0" w:space="0" w:color="auto"/>
      </w:divBdr>
    </w:div>
    <w:div w:id="1708530513">
      <w:bodyDiv w:val="1"/>
      <w:marLeft w:val="0"/>
      <w:marRight w:val="0"/>
      <w:marTop w:val="0"/>
      <w:marBottom w:val="0"/>
      <w:divBdr>
        <w:top w:val="none" w:sz="0" w:space="0" w:color="auto"/>
        <w:left w:val="none" w:sz="0" w:space="0" w:color="auto"/>
        <w:bottom w:val="none" w:sz="0" w:space="0" w:color="auto"/>
        <w:right w:val="none" w:sz="0" w:space="0" w:color="auto"/>
      </w:divBdr>
    </w:div>
    <w:div w:id="1728872324">
      <w:bodyDiv w:val="1"/>
      <w:marLeft w:val="0"/>
      <w:marRight w:val="0"/>
      <w:marTop w:val="0"/>
      <w:marBottom w:val="0"/>
      <w:divBdr>
        <w:top w:val="none" w:sz="0" w:space="0" w:color="auto"/>
        <w:left w:val="none" w:sz="0" w:space="0" w:color="auto"/>
        <w:bottom w:val="none" w:sz="0" w:space="0" w:color="auto"/>
        <w:right w:val="none" w:sz="0" w:space="0" w:color="auto"/>
      </w:divBdr>
    </w:div>
    <w:div w:id="1749036684">
      <w:bodyDiv w:val="1"/>
      <w:marLeft w:val="0"/>
      <w:marRight w:val="0"/>
      <w:marTop w:val="0"/>
      <w:marBottom w:val="0"/>
      <w:divBdr>
        <w:top w:val="none" w:sz="0" w:space="0" w:color="auto"/>
        <w:left w:val="none" w:sz="0" w:space="0" w:color="auto"/>
        <w:bottom w:val="none" w:sz="0" w:space="0" w:color="auto"/>
        <w:right w:val="none" w:sz="0" w:space="0" w:color="auto"/>
      </w:divBdr>
    </w:div>
    <w:div w:id="1794325743">
      <w:bodyDiv w:val="1"/>
      <w:marLeft w:val="0"/>
      <w:marRight w:val="0"/>
      <w:marTop w:val="0"/>
      <w:marBottom w:val="0"/>
      <w:divBdr>
        <w:top w:val="none" w:sz="0" w:space="0" w:color="auto"/>
        <w:left w:val="none" w:sz="0" w:space="0" w:color="auto"/>
        <w:bottom w:val="none" w:sz="0" w:space="0" w:color="auto"/>
        <w:right w:val="none" w:sz="0" w:space="0" w:color="auto"/>
      </w:divBdr>
    </w:div>
    <w:div w:id="1801146967">
      <w:bodyDiv w:val="1"/>
      <w:marLeft w:val="0"/>
      <w:marRight w:val="0"/>
      <w:marTop w:val="0"/>
      <w:marBottom w:val="0"/>
      <w:divBdr>
        <w:top w:val="none" w:sz="0" w:space="0" w:color="auto"/>
        <w:left w:val="none" w:sz="0" w:space="0" w:color="auto"/>
        <w:bottom w:val="none" w:sz="0" w:space="0" w:color="auto"/>
        <w:right w:val="none" w:sz="0" w:space="0" w:color="auto"/>
      </w:divBdr>
    </w:div>
    <w:div w:id="1820228551">
      <w:bodyDiv w:val="1"/>
      <w:marLeft w:val="0"/>
      <w:marRight w:val="0"/>
      <w:marTop w:val="0"/>
      <w:marBottom w:val="0"/>
      <w:divBdr>
        <w:top w:val="none" w:sz="0" w:space="0" w:color="auto"/>
        <w:left w:val="none" w:sz="0" w:space="0" w:color="auto"/>
        <w:bottom w:val="none" w:sz="0" w:space="0" w:color="auto"/>
        <w:right w:val="none" w:sz="0" w:space="0" w:color="auto"/>
      </w:divBdr>
    </w:div>
    <w:div w:id="1825586147">
      <w:bodyDiv w:val="1"/>
      <w:marLeft w:val="0"/>
      <w:marRight w:val="0"/>
      <w:marTop w:val="0"/>
      <w:marBottom w:val="0"/>
      <w:divBdr>
        <w:top w:val="none" w:sz="0" w:space="0" w:color="auto"/>
        <w:left w:val="none" w:sz="0" w:space="0" w:color="auto"/>
        <w:bottom w:val="none" w:sz="0" w:space="0" w:color="auto"/>
        <w:right w:val="none" w:sz="0" w:space="0" w:color="auto"/>
      </w:divBdr>
    </w:div>
    <w:div w:id="1844398727">
      <w:bodyDiv w:val="1"/>
      <w:marLeft w:val="0"/>
      <w:marRight w:val="0"/>
      <w:marTop w:val="0"/>
      <w:marBottom w:val="0"/>
      <w:divBdr>
        <w:top w:val="none" w:sz="0" w:space="0" w:color="auto"/>
        <w:left w:val="none" w:sz="0" w:space="0" w:color="auto"/>
        <w:bottom w:val="none" w:sz="0" w:space="0" w:color="auto"/>
        <w:right w:val="none" w:sz="0" w:space="0" w:color="auto"/>
      </w:divBdr>
    </w:div>
    <w:div w:id="1865899185">
      <w:bodyDiv w:val="1"/>
      <w:marLeft w:val="0"/>
      <w:marRight w:val="0"/>
      <w:marTop w:val="0"/>
      <w:marBottom w:val="0"/>
      <w:divBdr>
        <w:top w:val="none" w:sz="0" w:space="0" w:color="auto"/>
        <w:left w:val="none" w:sz="0" w:space="0" w:color="auto"/>
        <w:bottom w:val="none" w:sz="0" w:space="0" w:color="auto"/>
        <w:right w:val="none" w:sz="0" w:space="0" w:color="auto"/>
      </w:divBdr>
    </w:div>
    <w:div w:id="1960067577">
      <w:bodyDiv w:val="1"/>
      <w:marLeft w:val="0"/>
      <w:marRight w:val="0"/>
      <w:marTop w:val="0"/>
      <w:marBottom w:val="0"/>
      <w:divBdr>
        <w:top w:val="none" w:sz="0" w:space="0" w:color="auto"/>
        <w:left w:val="none" w:sz="0" w:space="0" w:color="auto"/>
        <w:bottom w:val="none" w:sz="0" w:space="0" w:color="auto"/>
        <w:right w:val="none" w:sz="0" w:space="0" w:color="auto"/>
      </w:divBdr>
    </w:div>
    <w:div w:id="1978950032">
      <w:bodyDiv w:val="1"/>
      <w:marLeft w:val="0"/>
      <w:marRight w:val="0"/>
      <w:marTop w:val="0"/>
      <w:marBottom w:val="0"/>
      <w:divBdr>
        <w:top w:val="none" w:sz="0" w:space="0" w:color="auto"/>
        <w:left w:val="none" w:sz="0" w:space="0" w:color="auto"/>
        <w:bottom w:val="none" w:sz="0" w:space="0" w:color="auto"/>
        <w:right w:val="none" w:sz="0" w:space="0" w:color="auto"/>
      </w:divBdr>
    </w:div>
    <w:div w:id="1982617421">
      <w:bodyDiv w:val="1"/>
      <w:marLeft w:val="0"/>
      <w:marRight w:val="0"/>
      <w:marTop w:val="0"/>
      <w:marBottom w:val="0"/>
      <w:divBdr>
        <w:top w:val="none" w:sz="0" w:space="0" w:color="auto"/>
        <w:left w:val="none" w:sz="0" w:space="0" w:color="auto"/>
        <w:bottom w:val="none" w:sz="0" w:space="0" w:color="auto"/>
        <w:right w:val="none" w:sz="0" w:space="0" w:color="auto"/>
      </w:divBdr>
    </w:div>
    <w:div w:id="2060008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2C3C63-28D8-7545-BF4B-5B6787CB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32624</Words>
  <Characters>185962</Characters>
  <Application>Microsoft Macintosh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 Cannistra</dc:creator>
  <cp:keywords/>
  <dc:description/>
  <cp:lastModifiedBy>Anthony F. Cannistra</cp:lastModifiedBy>
  <cp:revision>2</cp:revision>
  <cp:lastPrinted>2018-11-21T21:26:00Z</cp:lastPrinted>
  <dcterms:created xsi:type="dcterms:W3CDTF">2018-12-17T21:50:00Z</dcterms:created>
  <dcterms:modified xsi:type="dcterms:W3CDTF">2018-12-17T21:50:00Z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54337bb2-d76b-3be2-85c0-db510304eff9</vt:lpwstr>
  </property>
  <property fmtid="{D5CDD505-2E9C-101B-9397-08002B2CF9AE}" pid="24" name="Mendeley Citation Style_1">
    <vt:lpwstr>http://www.zotero.org/styles/apa</vt:lpwstr>
  </property>
</Properties>
</file>