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866FD" w14:textId="5A4BC865" w:rsidR="00766740" w:rsidRPr="00766740" w:rsidDel="00C236D0" w:rsidRDefault="00766740">
      <w:pPr>
        <w:spacing w:line="480" w:lineRule="auto"/>
        <w:outlineLvl w:val="0"/>
        <w:rPr>
          <w:del w:id="0" w:author="Anthony F. Cannistra" w:date="2018-12-06T17:39:00Z"/>
          <w:rFonts w:ascii="Times New Roman" w:hAnsi="Times New Roman" w:cs="Times New Roman"/>
        </w:rPr>
        <w:pPrChange w:id="1" w:author="Anthony F. Cannistra" w:date="2018-12-06T17:39:00Z">
          <w:pPr>
            <w:outlineLvl w:val="0"/>
          </w:pPr>
        </w:pPrChange>
      </w:pPr>
      <w:r w:rsidRPr="00766740">
        <w:rPr>
          <w:rFonts w:ascii="Times New Roman" w:hAnsi="Times New Roman" w:cs="Times New Roman"/>
          <w:b/>
          <w:bCs/>
          <w:color w:val="000000"/>
        </w:rPr>
        <w:t>Improving range shift predictions: enhancing the power of traits</w:t>
      </w:r>
    </w:p>
    <w:p w14:paraId="2680B8E3" w14:textId="77777777" w:rsidR="00842915" w:rsidRDefault="00842915">
      <w:pPr>
        <w:spacing w:line="480" w:lineRule="auto"/>
        <w:outlineLvl w:val="0"/>
        <w:rPr>
          <w:ins w:id="2" w:author="Lauren Buckley" w:date="2018-12-05T10:20:00Z"/>
          <w:rFonts w:ascii="Times New Roman" w:hAnsi="Times New Roman" w:cs="Times New Roman"/>
        </w:rPr>
        <w:pPrChange w:id="3" w:author="Anthony F. Cannistra" w:date="2018-12-06T17:39:00Z">
          <w:pPr/>
        </w:pPrChange>
      </w:pPr>
    </w:p>
    <w:p w14:paraId="0CEE4EA0" w14:textId="57D0927A" w:rsidR="00766740" w:rsidDel="00C236D0" w:rsidRDefault="00766740">
      <w:pPr>
        <w:spacing w:line="480" w:lineRule="auto"/>
        <w:rPr>
          <w:del w:id="4" w:author="Anthony F. Cannistra" w:date="2018-12-06T17:39:00Z"/>
          <w:rFonts w:ascii="Times New Roman" w:hAnsi="Times New Roman" w:cs="Times New Roman"/>
        </w:rPr>
        <w:pPrChange w:id="5" w:author="Anthony F. Cannistra" w:date="2018-12-06T17:39:00Z">
          <w:pPr/>
        </w:pPrChange>
      </w:pPr>
      <w:r>
        <w:rPr>
          <w:rFonts w:ascii="Times New Roman" w:hAnsi="Times New Roman" w:cs="Times New Roman"/>
          <w:b/>
        </w:rPr>
        <w:t>Running Title</w:t>
      </w:r>
      <w:r>
        <w:rPr>
          <w:rFonts w:ascii="Times New Roman" w:hAnsi="Times New Roman" w:cs="Times New Roman"/>
        </w:rPr>
        <w:t xml:space="preserve">: </w:t>
      </w:r>
      <w:r w:rsidR="00881157">
        <w:rPr>
          <w:rFonts w:ascii="Times New Roman" w:hAnsi="Times New Roman" w:cs="Times New Roman"/>
        </w:rPr>
        <w:t>Improved range shift predictions via traits.</w:t>
      </w:r>
    </w:p>
    <w:p w14:paraId="2D4B0F24" w14:textId="0F43033E" w:rsidR="00766740" w:rsidRDefault="00766740">
      <w:pPr>
        <w:spacing w:line="480" w:lineRule="auto"/>
        <w:rPr>
          <w:rFonts w:ascii="Times New Roman" w:hAnsi="Times New Roman" w:cs="Times New Roman"/>
        </w:rPr>
        <w:pPrChange w:id="6" w:author="Anthony F. Cannistra" w:date="2018-12-06T17:39:00Z">
          <w:pPr/>
        </w:pPrChange>
      </w:pPr>
    </w:p>
    <w:p w14:paraId="3390A8B4" w14:textId="77777777" w:rsidR="00766740" w:rsidDel="00C236D0" w:rsidRDefault="00766740">
      <w:pPr>
        <w:spacing w:line="480" w:lineRule="auto"/>
        <w:outlineLvl w:val="0"/>
        <w:rPr>
          <w:del w:id="7" w:author="Anthony F. Cannistra" w:date="2018-12-06T17:39:00Z"/>
          <w:rFonts w:ascii="Times New Roman" w:hAnsi="Times New Roman" w:cs="Times New Roman"/>
        </w:rPr>
        <w:pPrChange w:id="8" w:author="Anthony F. Cannistra" w:date="2018-12-06T17:39:00Z">
          <w:pPr>
            <w:outlineLvl w:val="0"/>
          </w:pPr>
        </w:pPrChange>
      </w:pPr>
      <w:r>
        <w:rPr>
          <w:rFonts w:ascii="Times New Roman" w:hAnsi="Times New Roman" w:cs="Times New Roman"/>
        </w:rPr>
        <w:t>Anthony F. Cannistra</w:t>
      </w:r>
      <w:r>
        <w:rPr>
          <w:rFonts w:ascii="Times New Roman" w:hAnsi="Times New Roman" w:cs="Times New Roman"/>
          <w:vertAlign w:val="superscript"/>
        </w:rPr>
        <w:t>+1</w:t>
      </w:r>
      <w:r>
        <w:rPr>
          <w:rFonts w:ascii="Times New Roman" w:hAnsi="Times New Roman" w:cs="Times New Roman"/>
        </w:rPr>
        <w:t>, Lauren B. Buckley</w:t>
      </w:r>
      <w:r w:rsidR="005E6218" w:rsidRPr="005E6218">
        <w:rPr>
          <w:rFonts w:ascii="Times New Roman" w:hAnsi="Times New Roman" w:cs="Times New Roman"/>
          <w:vertAlign w:val="superscript"/>
        </w:rPr>
        <w:t>1</w:t>
      </w:r>
    </w:p>
    <w:p w14:paraId="4FA4C5F3" w14:textId="7A71A8C9" w:rsidR="00766740" w:rsidRDefault="00766740">
      <w:pPr>
        <w:spacing w:line="480" w:lineRule="auto"/>
        <w:outlineLvl w:val="0"/>
        <w:rPr>
          <w:rFonts w:ascii="Times New Roman" w:hAnsi="Times New Roman" w:cs="Times New Roman"/>
        </w:rPr>
        <w:pPrChange w:id="9" w:author="Anthony F. Cannistra" w:date="2018-12-06T17:39:00Z">
          <w:pPr>
            <w:jc w:val="center"/>
          </w:pPr>
        </w:pPrChange>
      </w:pPr>
    </w:p>
    <w:p w14:paraId="7F4ADCD5" w14:textId="77777777" w:rsidR="00766740" w:rsidRPr="00CC6D32" w:rsidDel="00C236D0" w:rsidRDefault="00766740">
      <w:pPr>
        <w:numPr>
          <w:ilvl w:val="0"/>
          <w:numId w:val="1"/>
        </w:numPr>
        <w:shd w:val="clear" w:color="auto" w:fill="FFFFFF"/>
        <w:spacing w:line="480" w:lineRule="auto"/>
        <w:ind w:left="387" w:right="387"/>
        <w:textAlignment w:val="baseline"/>
        <w:rPr>
          <w:del w:id="10" w:author="Anthony F. Cannistra" w:date="2018-12-06T17:39:00Z"/>
          <w:rFonts w:ascii="Times New Roman" w:eastAsia="Times New Roman" w:hAnsi="Times New Roman" w:cs="Times New Roman"/>
        </w:rPr>
        <w:pPrChange w:id="11" w:author="Anthony F. Cannistra" w:date="2018-12-06T17:39:00Z">
          <w:pPr>
            <w:numPr>
              <w:numId w:val="1"/>
            </w:numPr>
            <w:shd w:val="clear" w:color="auto" w:fill="FFFFFF"/>
            <w:tabs>
              <w:tab w:val="num" w:pos="720"/>
            </w:tabs>
            <w:ind w:left="387" w:right="387" w:hanging="360"/>
            <w:textAlignment w:val="baseline"/>
          </w:pPr>
        </w:pPrChange>
      </w:pPr>
      <w:r w:rsidRPr="00CC6D32">
        <w:rPr>
          <w:rFonts w:ascii="Times New Roman" w:eastAsia="Times New Roman" w:hAnsi="Times New Roman" w:cs="Times New Roman"/>
        </w:rPr>
        <w:t>Department of Biology, University of Washington, Seattle, WA 98195-1800, USA</w:t>
      </w:r>
    </w:p>
    <w:p w14:paraId="7606C43F" w14:textId="45481FE6" w:rsidR="00766740" w:rsidRPr="00C236D0" w:rsidRDefault="00766740">
      <w:pPr>
        <w:numPr>
          <w:ilvl w:val="0"/>
          <w:numId w:val="1"/>
        </w:numPr>
        <w:shd w:val="clear" w:color="auto" w:fill="FFFFFF"/>
        <w:spacing w:line="480" w:lineRule="auto"/>
        <w:ind w:left="387" w:right="387"/>
        <w:textAlignment w:val="baseline"/>
        <w:rPr>
          <w:rFonts w:ascii="Times New Roman" w:hAnsi="Times New Roman" w:cs="Times New Roman"/>
          <w:b/>
        </w:rPr>
        <w:pPrChange w:id="12" w:author="Anthony F. Cannistra" w:date="2018-12-06T17:39:00Z">
          <w:pPr/>
        </w:pPrChange>
      </w:pPr>
    </w:p>
    <w:p w14:paraId="7CA3A23D" w14:textId="33404912" w:rsidR="00766740" w:rsidDel="00C236D0" w:rsidRDefault="00766740">
      <w:pPr>
        <w:spacing w:line="480" w:lineRule="auto"/>
        <w:rPr>
          <w:del w:id="13" w:author="Anthony F. Cannistra" w:date="2018-12-06T17:39:00Z"/>
          <w:rFonts w:ascii="Times New Roman" w:hAnsi="Times New Roman" w:cs="Times New Roman"/>
        </w:rPr>
        <w:pPrChange w:id="14" w:author="Anthony F. Cannistra" w:date="2018-12-06T17:39:00Z">
          <w:pPr/>
        </w:pPrChange>
      </w:pPr>
      <w:r w:rsidRPr="00CC6D32">
        <w:rPr>
          <w:rFonts w:ascii="Times New Roman" w:hAnsi="Times New Roman" w:cs="Times New Roman"/>
        </w:rPr>
        <w:t>+. Corresponding author</w:t>
      </w:r>
      <w:r>
        <w:rPr>
          <w:rFonts w:ascii="Times New Roman" w:hAnsi="Times New Roman" w:cs="Times New Roman"/>
        </w:rPr>
        <w:t xml:space="preserve">: </w:t>
      </w:r>
      <w:r w:rsidR="00881157">
        <w:rPr>
          <w:rFonts w:ascii="Times New Roman" w:hAnsi="Times New Roman" w:cs="Times New Roman"/>
        </w:rPr>
        <w:t xml:space="preserve">Anthony F. Cannistra, Phone: (401) 793-0916, Email: </w:t>
      </w:r>
      <w:r w:rsidR="00C236D0">
        <w:fldChar w:fldCharType="begin"/>
      </w:r>
      <w:r w:rsidR="00C236D0">
        <w:instrText xml:space="preserve"> HYPERLINK "mailto:tonycan@uw.edu" </w:instrText>
      </w:r>
      <w:r w:rsidR="00C236D0">
        <w:fldChar w:fldCharType="separate"/>
      </w:r>
      <w:r w:rsidRPr="007236AC">
        <w:rPr>
          <w:rStyle w:val="Hyperlink"/>
          <w:rFonts w:ascii="Times New Roman" w:hAnsi="Times New Roman" w:cs="Times New Roman"/>
        </w:rPr>
        <w:t>tonycan@uw.edu</w:t>
      </w:r>
      <w:r w:rsidR="00C236D0">
        <w:rPr>
          <w:rStyle w:val="Hyperlink"/>
          <w:rFonts w:ascii="Times New Roman" w:hAnsi="Times New Roman" w:cs="Times New Roman"/>
        </w:rPr>
        <w:fldChar w:fldCharType="end"/>
      </w:r>
      <w:r w:rsidR="00881157">
        <w:rPr>
          <w:rFonts w:ascii="Times New Roman" w:hAnsi="Times New Roman" w:cs="Times New Roman"/>
        </w:rPr>
        <w:t xml:space="preserve">, </w:t>
      </w:r>
      <w:r w:rsidR="005E6218">
        <w:rPr>
          <w:rFonts w:ascii="Times New Roman" w:hAnsi="Times New Roman" w:cs="Times New Roman"/>
        </w:rPr>
        <w:t xml:space="preserve">ORCID: </w:t>
      </w:r>
      <w:r w:rsidR="005E6218" w:rsidRPr="005E6218">
        <w:rPr>
          <w:rFonts w:ascii="Times New Roman" w:hAnsi="Times New Roman" w:cs="Times New Roman"/>
        </w:rPr>
        <w:t>0000-0002-9852-6291</w:t>
      </w:r>
    </w:p>
    <w:p w14:paraId="2C93FA05" w14:textId="05C1AF96" w:rsidR="00766740" w:rsidRDefault="00766740" w:rsidP="00C236D0">
      <w:pPr>
        <w:spacing w:line="480" w:lineRule="auto"/>
        <w:rPr>
          <w:rFonts w:ascii="Times New Roman" w:hAnsi="Times New Roman" w:cs="Times New Roman"/>
        </w:rPr>
      </w:pPr>
    </w:p>
    <w:p w14:paraId="0908D222" w14:textId="77777777" w:rsidR="00C236D0" w:rsidRDefault="00C236D0" w:rsidP="00C236D0">
      <w:pPr>
        <w:spacing w:line="480" w:lineRule="auto"/>
        <w:outlineLvl w:val="0"/>
        <w:rPr>
          <w:ins w:id="15" w:author="Anthony F. Cannistra" w:date="2018-12-06T17:39:00Z"/>
          <w:rFonts w:ascii="Times New Roman" w:hAnsi="Times New Roman" w:cs="Times New Roman"/>
          <w:b/>
        </w:rPr>
      </w:pPr>
    </w:p>
    <w:p w14:paraId="056D198D" w14:textId="687419B4" w:rsidR="005E6218" w:rsidRDefault="005E6218" w:rsidP="00C236D0">
      <w:pPr>
        <w:spacing w:line="480" w:lineRule="auto"/>
        <w:outlineLvl w:val="0"/>
        <w:rPr>
          <w:rFonts w:ascii="Times New Roman" w:hAnsi="Times New Roman" w:cs="Times New Roman"/>
          <w:b/>
        </w:rPr>
      </w:pPr>
      <w:r>
        <w:rPr>
          <w:rFonts w:ascii="Times New Roman" w:hAnsi="Times New Roman" w:cs="Times New Roman"/>
          <w:b/>
        </w:rPr>
        <w:t>Abstract</w:t>
      </w:r>
    </w:p>
    <w:p w14:paraId="3A1C8BB7" w14:textId="1A32BE9E" w:rsidR="00881157" w:rsidRDefault="000C6441" w:rsidP="00664928">
      <w:pPr>
        <w:spacing w:line="480" w:lineRule="auto"/>
        <w:rPr>
          <w:rFonts w:ascii="Times New Roman" w:hAnsi="Times New Roman" w:cs="Times New Roman"/>
        </w:rPr>
      </w:pPr>
      <w:r>
        <w:rPr>
          <w:rFonts w:ascii="Times New Roman" w:hAnsi="Times New Roman" w:cs="Times New Roman"/>
        </w:rPr>
        <w:t>Accurately p</w:t>
      </w:r>
      <w:r w:rsidR="00881157">
        <w:rPr>
          <w:rFonts w:ascii="Times New Roman" w:hAnsi="Times New Roman" w:cs="Times New Roman"/>
        </w:rPr>
        <w:t>redict</w:t>
      </w:r>
      <w:r>
        <w:rPr>
          <w:rFonts w:ascii="Times New Roman" w:hAnsi="Times New Roman" w:cs="Times New Roman"/>
        </w:rPr>
        <w:t>ing</w:t>
      </w:r>
      <w:r w:rsidR="00881157">
        <w:rPr>
          <w:rFonts w:ascii="Times New Roman" w:hAnsi="Times New Roman" w:cs="Times New Roman"/>
        </w:rPr>
        <w:t xml:space="preserve"> species’ range shifts </w:t>
      </w:r>
      <w:r>
        <w:rPr>
          <w:rFonts w:ascii="Times New Roman" w:hAnsi="Times New Roman" w:cs="Times New Roman"/>
        </w:rPr>
        <w:t>i</w:t>
      </w:r>
      <w:r w:rsidR="00C65F5D">
        <w:rPr>
          <w:rFonts w:ascii="Times New Roman" w:hAnsi="Times New Roman" w:cs="Times New Roman"/>
        </w:rPr>
        <w:t>n</w:t>
      </w:r>
      <w:r>
        <w:rPr>
          <w:rFonts w:ascii="Times New Roman" w:hAnsi="Times New Roman" w:cs="Times New Roman"/>
        </w:rPr>
        <w:t xml:space="preserve"> response to </w:t>
      </w:r>
      <w:r w:rsidR="00881157">
        <w:rPr>
          <w:rFonts w:ascii="Times New Roman" w:hAnsi="Times New Roman" w:cs="Times New Roman"/>
        </w:rPr>
        <w:t xml:space="preserve">environmental change is a </w:t>
      </w:r>
      <w:r>
        <w:rPr>
          <w:rFonts w:ascii="Times New Roman" w:hAnsi="Times New Roman" w:cs="Times New Roman"/>
        </w:rPr>
        <w:t xml:space="preserve">central ecological objective </w:t>
      </w:r>
      <w:r w:rsidR="00C65F5D">
        <w:rPr>
          <w:rFonts w:ascii="Times New Roman" w:hAnsi="Times New Roman" w:cs="Times New Roman"/>
        </w:rPr>
        <w:t>and applied imperative</w:t>
      </w:r>
      <w:r>
        <w:rPr>
          <w:rFonts w:ascii="Times New Roman" w:hAnsi="Times New Roman" w:cs="Times New Roman"/>
        </w:rPr>
        <w:t xml:space="preserve">. Species’ functional traits </w:t>
      </w:r>
      <w:r w:rsidR="00C65F5D">
        <w:rPr>
          <w:rFonts w:ascii="Times New Roman" w:hAnsi="Times New Roman" w:cs="Times New Roman"/>
        </w:rPr>
        <w:t>are powerful predictors of responses in detailed studies and have thus been extensively incorporated in predictive frameworks such as vulnerability analyses.  In synthetic analyses, t</w:t>
      </w:r>
      <w:r w:rsidR="00881157">
        <w:rPr>
          <w:rFonts w:ascii="Times New Roman" w:hAnsi="Times New Roman" w:cs="Times New Roman"/>
        </w:rPr>
        <w:t xml:space="preserve">raits </w:t>
      </w:r>
      <w:r w:rsidR="008A6403">
        <w:rPr>
          <w:rFonts w:ascii="Times New Roman" w:hAnsi="Times New Roman" w:cs="Times New Roman"/>
        </w:rPr>
        <w:t xml:space="preserve">emerge as significant but weak predictors </w:t>
      </w:r>
      <w:r w:rsidR="000D35EF">
        <w:rPr>
          <w:rFonts w:ascii="Times New Roman" w:hAnsi="Times New Roman" w:cs="Times New Roman"/>
        </w:rPr>
        <w:t xml:space="preserve">of </w:t>
      </w:r>
      <w:r w:rsidR="00881157">
        <w:rPr>
          <w:rFonts w:ascii="Times New Roman" w:hAnsi="Times New Roman" w:cs="Times New Roman"/>
        </w:rPr>
        <w:t>species’ range shifts across recent climate change.</w:t>
      </w:r>
      <w:r w:rsidR="00F006B3">
        <w:rPr>
          <w:rFonts w:ascii="Times New Roman" w:hAnsi="Times New Roman" w:cs="Times New Roman"/>
        </w:rPr>
        <w:t xml:space="preserve"> </w:t>
      </w:r>
      <w:r w:rsidR="008A6403">
        <w:rPr>
          <w:rFonts w:ascii="Times New Roman" w:hAnsi="Times New Roman" w:cs="Times New Roman"/>
        </w:rPr>
        <w:t>These studies assume linearity</w:t>
      </w:r>
      <w:r w:rsidR="002B2859">
        <w:rPr>
          <w:rFonts w:ascii="Times New Roman" w:hAnsi="Times New Roman" w:cs="Times New Roman"/>
        </w:rPr>
        <w:t xml:space="preserve"> in the relationship bet</w:t>
      </w:r>
      <w:r w:rsidR="008A6403">
        <w:rPr>
          <w:rFonts w:ascii="Times New Roman" w:hAnsi="Times New Roman" w:cs="Times New Roman"/>
        </w:rPr>
        <w:t>ween a trait and its function, while d</w:t>
      </w:r>
      <w:r w:rsidR="002B2859">
        <w:rPr>
          <w:rFonts w:ascii="Times New Roman" w:hAnsi="Times New Roman" w:cs="Times New Roman"/>
        </w:rPr>
        <w:t xml:space="preserve">etailed empirical </w:t>
      </w:r>
      <w:r w:rsidR="008A6403">
        <w:rPr>
          <w:rFonts w:ascii="Times New Roman" w:hAnsi="Times New Roman" w:cs="Times New Roman"/>
        </w:rPr>
        <w:t>work</w:t>
      </w:r>
      <w:r w:rsidR="002B2859">
        <w:rPr>
          <w:rFonts w:ascii="Times New Roman" w:hAnsi="Times New Roman" w:cs="Times New Roman"/>
        </w:rPr>
        <w:t xml:space="preserve"> often reveal</w:t>
      </w:r>
      <w:r w:rsidR="008A6403">
        <w:rPr>
          <w:rFonts w:ascii="Times New Roman" w:hAnsi="Times New Roman" w:cs="Times New Roman"/>
        </w:rPr>
        <w:t>s</w:t>
      </w:r>
      <w:r w:rsidR="002B2859">
        <w:rPr>
          <w:rFonts w:ascii="Times New Roman" w:hAnsi="Times New Roman" w:cs="Times New Roman"/>
        </w:rPr>
        <w:t xml:space="preserve"> unimodal relationships, thresholds, and other nonlinearities in many trait-function relationships. </w:t>
      </w:r>
      <w:r w:rsidR="00F006B3">
        <w:rPr>
          <w:rFonts w:ascii="Times New Roman" w:hAnsi="Times New Roman" w:cs="Times New Roman"/>
        </w:rPr>
        <w:t xml:space="preserve">We hypothesize that </w:t>
      </w:r>
      <w:r w:rsidR="006247F1">
        <w:rPr>
          <w:rFonts w:ascii="Times New Roman" w:hAnsi="Times New Roman" w:cs="Times New Roman"/>
        </w:rPr>
        <w:t xml:space="preserve">the </w:t>
      </w:r>
      <w:r w:rsidR="002B2859">
        <w:rPr>
          <w:rFonts w:ascii="Times New Roman" w:hAnsi="Times New Roman" w:cs="Times New Roman"/>
        </w:rPr>
        <w:t>use of linear modeling a</w:t>
      </w:r>
      <w:r w:rsidR="008C2E31">
        <w:rPr>
          <w:rFonts w:ascii="Times New Roman" w:hAnsi="Times New Roman" w:cs="Times New Roman"/>
        </w:rPr>
        <w:t>pproaches fails to capture these nonlinearities and therefore may be under</w:t>
      </w:r>
      <w:r w:rsidR="006247F1">
        <w:rPr>
          <w:rFonts w:ascii="Times New Roman" w:hAnsi="Times New Roman" w:cs="Times New Roman"/>
        </w:rPr>
        <w:t>-</w:t>
      </w:r>
      <w:r w:rsidR="008C2E31">
        <w:rPr>
          <w:rFonts w:ascii="Times New Roman" w:hAnsi="Times New Roman" w:cs="Times New Roman"/>
        </w:rPr>
        <w:t xml:space="preserve">powering traits to predict range shifts. </w:t>
      </w:r>
      <w:r w:rsidR="008A6403">
        <w:rPr>
          <w:rFonts w:ascii="Times New Roman" w:hAnsi="Times New Roman" w:cs="Times New Roman"/>
        </w:rPr>
        <w:t>We</w:t>
      </w:r>
      <w:r w:rsidR="006247F1">
        <w:rPr>
          <w:rFonts w:ascii="Times New Roman" w:hAnsi="Times New Roman" w:cs="Times New Roman"/>
        </w:rPr>
        <w:t xml:space="preserve"> evaluate the </w:t>
      </w:r>
      <w:r w:rsidR="008C45D3">
        <w:rPr>
          <w:rFonts w:ascii="Times New Roman" w:hAnsi="Times New Roman" w:cs="Times New Roman"/>
        </w:rPr>
        <w:t xml:space="preserve">predictive </w:t>
      </w:r>
      <w:r w:rsidR="006247F1">
        <w:rPr>
          <w:rFonts w:ascii="Times New Roman" w:hAnsi="Times New Roman" w:cs="Times New Roman"/>
        </w:rPr>
        <w:t xml:space="preserve">performance of four different </w:t>
      </w:r>
      <w:r w:rsidR="00C65F5D">
        <w:rPr>
          <w:rFonts w:ascii="Times New Roman" w:hAnsi="Times New Roman" w:cs="Times New Roman"/>
        </w:rPr>
        <w:t xml:space="preserve">machine learning </w:t>
      </w:r>
      <w:r w:rsidR="006247F1">
        <w:rPr>
          <w:rFonts w:ascii="Times New Roman" w:hAnsi="Times New Roman" w:cs="Times New Roman"/>
        </w:rPr>
        <w:t xml:space="preserve">approaches </w:t>
      </w:r>
      <w:r w:rsidR="0094576E">
        <w:rPr>
          <w:rFonts w:ascii="Times New Roman" w:hAnsi="Times New Roman" w:cs="Times New Roman"/>
        </w:rPr>
        <w:t xml:space="preserve">that </w:t>
      </w:r>
      <w:r w:rsidR="008C45D3">
        <w:rPr>
          <w:rFonts w:ascii="Times New Roman" w:hAnsi="Times New Roman" w:cs="Times New Roman"/>
        </w:rPr>
        <w:t>can</w:t>
      </w:r>
      <w:r w:rsidR="0094576E">
        <w:rPr>
          <w:rFonts w:ascii="Times New Roman" w:hAnsi="Times New Roman" w:cs="Times New Roman"/>
        </w:rPr>
        <w:t xml:space="preserve"> capture nonlinear relationships </w:t>
      </w:r>
      <w:r w:rsidR="006247F1">
        <w:rPr>
          <w:rFonts w:ascii="Times New Roman" w:hAnsi="Times New Roman" w:cs="Times New Roman"/>
        </w:rPr>
        <w:t xml:space="preserve">(ridge-regularized linear regression, ridge-regularized kernel regression, support vector regression, and random forests). </w:t>
      </w:r>
      <w:r w:rsidR="008A6403">
        <w:rPr>
          <w:rFonts w:ascii="Times New Roman" w:hAnsi="Times New Roman" w:cs="Times New Roman"/>
        </w:rPr>
        <w:t xml:space="preserve">We validate our models using four multi-decadal range shift datasets in </w:t>
      </w:r>
      <w:r w:rsidR="00842915">
        <w:rPr>
          <w:rFonts w:ascii="Times New Roman" w:hAnsi="Times New Roman" w:cs="Times New Roman"/>
        </w:rPr>
        <w:t xml:space="preserve">montane </w:t>
      </w:r>
      <w:r w:rsidR="008A6403">
        <w:rPr>
          <w:rFonts w:ascii="Times New Roman" w:hAnsi="Times New Roman" w:cs="Times New Roman"/>
        </w:rPr>
        <w:t xml:space="preserve">plants, </w:t>
      </w:r>
      <w:r w:rsidR="00842915">
        <w:rPr>
          <w:rFonts w:ascii="Times New Roman" w:hAnsi="Times New Roman" w:cs="Times New Roman"/>
        </w:rPr>
        <w:t xml:space="preserve">montane </w:t>
      </w:r>
      <w:r w:rsidR="008A6403">
        <w:rPr>
          <w:rFonts w:ascii="Times New Roman" w:hAnsi="Times New Roman" w:cs="Times New Roman"/>
        </w:rPr>
        <w:t xml:space="preserve">small mammals, and marine </w:t>
      </w:r>
      <w:r w:rsidR="008A2A96">
        <w:rPr>
          <w:rFonts w:ascii="Times New Roman" w:hAnsi="Times New Roman" w:cs="Times New Roman"/>
        </w:rPr>
        <w:t>fish</w:t>
      </w:r>
      <w:r w:rsidR="008A6403">
        <w:rPr>
          <w:rFonts w:ascii="Times New Roman" w:hAnsi="Times New Roman" w:cs="Times New Roman"/>
        </w:rPr>
        <w:t>. We show that nonlinear</w:t>
      </w:r>
      <w:r w:rsidR="006247F1">
        <w:rPr>
          <w:rFonts w:ascii="Times New Roman" w:hAnsi="Times New Roman" w:cs="Times New Roman"/>
        </w:rPr>
        <w:t xml:space="preserve"> approaches perform </w:t>
      </w:r>
      <w:r w:rsidR="00C65F5D">
        <w:rPr>
          <w:rFonts w:ascii="Times New Roman" w:hAnsi="Times New Roman" w:cs="Times New Roman"/>
        </w:rPr>
        <w:t xml:space="preserve">substantially </w:t>
      </w:r>
      <w:r w:rsidR="006247F1">
        <w:rPr>
          <w:rFonts w:ascii="Times New Roman" w:hAnsi="Times New Roman" w:cs="Times New Roman"/>
        </w:rPr>
        <w:t xml:space="preserve">better than least-squares linear modeling in reproducing </w:t>
      </w:r>
      <w:r w:rsidR="008A6403">
        <w:rPr>
          <w:rFonts w:ascii="Times New Roman" w:hAnsi="Times New Roman" w:cs="Times New Roman"/>
        </w:rPr>
        <w:t>historical</w:t>
      </w:r>
      <w:r w:rsidR="006247F1">
        <w:rPr>
          <w:rFonts w:ascii="Times New Roman" w:hAnsi="Times New Roman" w:cs="Times New Roman"/>
        </w:rPr>
        <w:t xml:space="preserve"> range shifts. In addition, using novel model observation and interrogation </w:t>
      </w:r>
      <w:r w:rsidR="006247F1">
        <w:rPr>
          <w:rFonts w:ascii="Times New Roman" w:hAnsi="Times New Roman" w:cs="Times New Roman"/>
        </w:rPr>
        <w:lastRenderedPageBreak/>
        <w:t xml:space="preserve">techniques, we </w:t>
      </w:r>
      <w:r w:rsidR="000D35EF">
        <w:rPr>
          <w:rFonts w:ascii="Times New Roman" w:hAnsi="Times New Roman" w:cs="Times New Roman"/>
        </w:rPr>
        <w:t>identify trait classes (e.g. disp</w:t>
      </w:r>
      <w:r w:rsidR="008F6B45">
        <w:rPr>
          <w:rFonts w:ascii="Times New Roman" w:hAnsi="Times New Roman" w:cs="Times New Roman"/>
        </w:rPr>
        <w:t>ersal- or diet-</w:t>
      </w:r>
      <w:r w:rsidR="00342348">
        <w:rPr>
          <w:rFonts w:ascii="Times New Roman" w:hAnsi="Times New Roman" w:cs="Times New Roman"/>
        </w:rPr>
        <w:t>related traits) that are primary</w:t>
      </w:r>
      <w:r w:rsidR="000D35EF">
        <w:rPr>
          <w:rFonts w:ascii="Times New Roman" w:hAnsi="Times New Roman" w:cs="Times New Roman"/>
        </w:rPr>
        <w:t xml:space="preserve"> drivers of</w:t>
      </w:r>
      <w:r w:rsidR="006247F1">
        <w:rPr>
          <w:rFonts w:ascii="Times New Roman" w:hAnsi="Times New Roman" w:cs="Times New Roman"/>
        </w:rPr>
        <w:t xml:space="preserve"> model predictions</w:t>
      </w:r>
      <w:r w:rsidR="000D35EF">
        <w:rPr>
          <w:rFonts w:ascii="Times New Roman" w:hAnsi="Times New Roman" w:cs="Times New Roman"/>
        </w:rPr>
        <w:t>, which is</w:t>
      </w:r>
      <w:r w:rsidR="006247F1">
        <w:rPr>
          <w:rFonts w:ascii="Times New Roman" w:hAnsi="Times New Roman" w:cs="Times New Roman"/>
        </w:rPr>
        <w:t xml:space="preserve"> consistent </w:t>
      </w:r>
      <w:r w:rsidR="008A6403">
        <w:rPr>
          <w:rFonts w:ascii="Times New Roman" w:hAnsi="Times New Roman" w:cs="Times New Roman"/>
        </w:rPr>
        <w:t>with expectation.</w:t>
      </w:r>
      <w:r w:rsidR="009A3303">
        <w:rPr>
          <w:rFonts w:ascii="Times New Roman" w:hAnsi="Times New Roman" w:cs="Times New Roman"/>
        </w:rPr>
        <w:t xml:space="preserve"> </w:t>
      </w:r>
      <w:r w:rsidR="00C65F5D">
        <w:rPr>
          <w:rFonts w:ascii="Times New Roman" w:hAnsi="Times New Roman" w:cs="Times New Roman"/>
        </w:rPr>
        <w:t>However, disagreements among models in the directionality of trait predictors suggests limits t</w:t>
      </w:r>
      <w:r w:rsidR="00664928">
        <w:rPr>
          <w:rFonts w:ascii="Times New Roman" w:hAnsi="Times New Roman" w:cs="Times New Roman"/>
        </w:rPr>
        <w:t>o</w:t>
      </w:r>
      <w:r w:rsidR="00C65F5D">
        <w:rPr>
          <w:rFonts w:ascii="Times New Roman" w:hAnsi="Times New Roman" w:cs="Times New Roman"/>
        </w:rPr>
        <w:t xml:space="preserve"> trait-based statistical predictive frameworks. Our</w:t>
      </w:r>
      <w:r w:rsidR="006247F1">
        <w:rPr>
          <w:rFonts w:ascii="Times New Roman" w:hAnsi="Times New Roman" w:cs="Times New Roman"/>
        </w:rPr>
        <w:t xml:space="preserve"> results highlight </w:t>
      </w:r>
      <w:r w:rsidR="00664928">
        <w:rPr>
          <w:rFonts w:ascii="Times New Roman" w:hAnsi="Times New Roman" w:cs="Times New Roman"/>
        </w:rPr>
        <w:t xml:space="preserve">that non-linear approaches promise substantially improved, but potentially still limited, capacity to </w:t>
      </w:r>
      <w:r w:rsidR="004E337A">
        <w:rPr>
          <w:rFonts w:ascii="Times New Roman" w:hAnsi="Times New Roman" w:cs="Times New Roman"/>
        </w:rPr>
        <w:t xml:space="preserve">leverage </w:t>
      </w:r>
      <w:r w:rsidR="006247F1">
        <w:rPr>
          <w:rFonts w:ascii="Times New Roman" w:hAnsi="Times New Roman" w:cs="Times New Roman"/>
        </w:rPr>
        <w:t xml:space="preserve">species traits </w:t>
      </w:r>
      <w:r w:rsidR="004E337A">
        <w:rPr>
          <w:rFonts w:ascii="Times New Roman" w:hAnsi="Times New Roman" w:cs="Times New Roman"/>
        </w:rPr>
        <w:t xml:space="preserve">to predict climate change responses in contexts such as </w:t>
      </w:r>
      <w:r w:rsidR="002154CD">
        <w:rPr>
          <w:rFonts w:ascii="Times New Roman" w:hAnsi="Times New Roman" w:cs="Times New Roman"/>
        </w:rPr>
        <w:t>species vulnerability analyses.</w:t>
      </w:r>
    </w:p>
    <w:p w14:paraId="05AECC72" w14:textId="77777777" w:rsidR="000837EC" w:rsidRDefault="000837EC" w:rsidP="004E055A">
      <w:pPr>
        <w:spacing w:line="480" w:lineRule="auto"/>
        <w:rPr>
          <w:rFonts w:ascii="Times New Roman" w:hAnsi="Times New Roman" w:cs="Times New Roman"/>
        </w:rPr>
      </w:pPr>
    </w:p>
    <w:p w14:paraId="4579E86D" w14:textId="660205BF" w:rsidR="005E6218" w:rsidRPr="004E055A" w:rsidRDefault="005E6218" w:rsidP="004E055A">
      <w:pPr>
        <w:spacing w:line="480" w:lineRule="auto"/>
        <w:rPr>
          <w:rFonts w:ascii="Times New Roman" w:hAnsi="Times New Roman" w:cs="Times New Roman"/>
        </w:rPr>
      </w:pPr>
      <w:r>
        <w:rPr>
          <w:rFonts w:ascii="Times New Roman" w:hAnsi="Times New Roman" w:cs="Times New Roman"/>
          <w:b/>
        </w:rPr>
        <w:t xml:space="preserve">Keywords: </w:t>
      </w:r>
      <w:r w:rsidR="004E055A">
        <w:rPr>
          <w:rFonts w:ascii="Times New Roman" w:hAnsi="Times New Roman" w:cs="Times New Roman"/>
        </w:rPr>
        <w:t xml:space="preserve">traits, range shifts, nonlinear modeling, </w:t>
      </w:r>
      <w:r w:rsidR="000D39EA">
        <w:rPr>
          <w:rFonts w:ascii="Times New Roman" w:hAnsi="Times New Roman" w:cs="Times New Roman"/>
        </w:rPr>
        <w:t xml:space="preserve">ecological forecasting, </w:t>
      </w:r>
      <w:r w:rsidR="0005547A">
        <w:rPr>
          <w:rFonts w:ascii="Times New Roman" w:hAnsi="Times New Roman" w:cs="Times New Roman"/>
        </w:rPr>
        <w:t xml:space="preserve">global change responses, </w:t>
      </w:r>
      <w:r w:rsidR="008A2A96">
        <w:rPr>
          <w:rFonts w:ascii="Times New Roman" w:hAnsi="Times New Roman" w:cs="Times New Roman"/>
        </w:rPr>
        <w:t>distribution, vulnerability</w:t>
      </w:r>
    </w:p>
    <w:p w14:paraId="70D66BE5" w14:textId="77777777" w:rsidR="005E6218" w:rsidRDefault="005E6218" w:rsidP="004E055A">
      <w:pPr>
        <w:spacing w:line="480" w:lineRule="auto"/>
        <w:rPr>
          <w:rFonts w:ascii="Times New Roman" w:hAnsi="Times New Roman" w:cs="Times New Roman"/>
          <w:b/>
        </w:rPr>
      </w:pPr>
    </w:p>
    <w:p w14:paraId="473DD135" w14:textId="385D8E77" w:rsidR="004E055A" w:rsidRPr="00920A7A" w:rsidRDefault="00A35ACE" w:rsidP="00920A7A">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INTRODUCTION</w:t>
      </w:r>
    </w:p>
    <w:p w14:paraId="34361AB6" w14:textId="463AC26A"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Species have been responding to recent climate change by tracking their environment in space or time, adapting or acclimating, or facing declines </w:t>
      </w:r>
      <w:ins w:id="16" w:author="Anthony F. Cannistra" w:date="2018-12-17T09:59:00Z">
        <w:r w:rsidR="00B9466A">
          <w:rPr>
            <w:rFonts w:ascii="Times New Roman" w:hAnsi="Times New Roman" w:cs="Times New Roman"/>
          </w:rPr>
          <w:fldChar w:fldCharType="begin" w:fldLock="1"/>
        </w:r>
      </w:ins>
      <w:r w:rsidR="00B9466A">
        <w:rPr>
          <w:rFonts w:ascii="Times New Roman" w:hAnsi="Times New Roman" w:cs="Times New Roman"/>
        </w:rPr>
        <w:instrText>ADDIN CSL_CITATION {"citationItems":[{"id":"ITEM-1","itemData":{"DOI":"10.1146/annurev.ecolsys.37.091305.110100","abstract":" 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","author":[{"dropping-particle":"","family":"Parmesan","given":"Camille","non-dropping-particle":"","parse-names":false,"suffix":""}],"container-title":"Annual Review of Ecology, Evolution, and Systematics","id":"ITEM-1","issue":"1","issued":{"date-parts":[["2006"]]},"page":"637-669","title":"Ecological and Evolutionary Responses to Recent Climate Change","type":"article-journal","volume":"37"},"uris":["http://www.mendeley.com/documents/?uuid=de7600e9-0e2b-429a-afc8-d525835de712"]}],"mendeley":{"formattedCitation":"(Parmesan, 2006)","plainTextFormattedCitation":"(Parmesan, 2006)","previouslyFormattedCitation":"(Parmesan, 2006)"},"properties":{"noteIndex":0},"schema":"https://github.com/citation-style-language/schema/raw/master/csl-citation.json"}</w:instrText>
      </w:r>
      <w:r w:rsidR="00B9466A">
        <w:rPr>
          <w:rFonts w:ascii="Times New Roman" w:hAnsi="Times New Roman" w:cs="Times New Roman"/>
        </w:rPr>
        <w:fldChar w:fldCharType="separate"/>
      </w:r>
      <w:r w:rsidR="00B9466A" w:rsidRPr="00B9466A">
        <w:rPr>
          <w:rFonts w:ascii="Times New Roman" w:hAnsi="Times New Roman" w:cs="Times New Roman"/>
          <w:noProof/>
        </w:rPr>
        <w:t>(Parmesan, 2006)</w:t>
      </w:r>
      <w:ins w:id="17" w:author="Anthony F. Cannistra" w:date="2018-12-17T09:59:00Z">
        <w:r w:rsidR="00B9466A">
          <w:rPr>
            <w:rFonts w:ascii="Times New Roman" w:hAnsi="Times New Roman" w:cs="Times New Roman"/>
          </w:rPr>
          <w:fldChar w:fldCharType="end"/>
        </w:r>
        <w:r w:rsidR="00B9466A">
          <w:rPr>
            <w:rFonts w:ascii="Times New Roman" w:hAnsi="Times New Roman" w:cs="Times New Roman"/>
          </w:rPr>
          <w:t xml:space="preserve">, </w:t>
        </w:r>
      </w:ins>
      <w:del w:id="18" w:author="Anthony F. Cannistra" w:date="2018-12-17T09:59:00Z">
        <w:r w:rsidRPr="004E055A" w:rsidDel="00B9466A">
          <w:rPr>
            <w:rFonts w:ascii="Times New Roman" w:hAnsi="Times New Roman" w:cs="Times New Roman"/>
          </w:rPr>
          <w:delText xml:space="preserve">(Parmesan, 2006), </w:delText>
        </w:r>
      </w:del>
      <w:r w:rsidRPr="004E055A">
        <w:rPr>
          <w:rFonts w:ascii="Times New Roman" w:hAnsi="Times New Roman" w:cs="Times New Roman"/>
        </w:rPr>
        <w:t xml:space="preserve">but we are largely unable to predict how particular species will respond </w:t>
      </w:r>
      <w:ins w:id="19" w:author="Anthony F. Cannistra" w:date="2018-12-17T10:00:00Z">
        <w:r w:rsidR="00B9466A">
          <w:rPr>
            <w:rFonts w:ascii="Times New Roman" w:hAnsi="Times New Roman" w:cs="Times New Roman"/>
          </w:rPr>
          <w:fldChar w:fldCharType="begin" w:fldLock="1"/>
        </w:r>
      </w:ins>
      <w:r w:rsidR="00B9466A">
        <w:rPr>
          <w:rFonts w:ascii="Times New Roman" w:hAnsi="Times New Roman" w:cs="Times New Roman"/>
        </w:rPr>
        <w:instrText>ADDIN CSL_CITATION {"citationItems":[{"id":"ITEM-1","itemData":{"DOI":"10.1146/annurev-ecolsys-112414-054441","ISSN":"1543-592X","abstract":"There is an urgent need to understand species and community responses to climatic and ecological changes to predict biodiversity patterns given anticipated global change. The current distribution of species and the environment provide a limited perspective to study and predict ecological responses; therefore, biodiversity responses to past environmental changes must be examined. The rapid development of ecological niche models (ENMs) and their use in reconstructing past species distributions has facilitated inclusion of past observations into predictive models. Paleodata offer an opportunity to test the predictive ability of ENMs and their underlying assumptions. However, paleodata remain underutilized despite the rapidly growing field of paleoinformatics. New modeling methods that incorporate species associations, coupled with paleodata, provide more robust approaches to studying species and community responses, especially given the predicted emergence of no-analog climates and communities in the future.","author":[{"dropping-particle":"","family":"Maguire","given":"Kaitlin C.","non-dropping-particle":"","parse-names":false,"suffix":""},{"dropping-particle":"","family":"Nieto-Lugilde","given":"Diego","non-dropping-particle":"","parse-names":false,"suffix":""},{"dropping-particle":"","family":"Fitzpatrick","given":"Matthew C.","non-dropping-particle":"","parse-names":false,"suffix":""},{"dropping-particle":"","family":"Williams","given":"John W.","non-dropping-particle":"","parse-names":false,"suffix":""},{"dropping-particle":"","family":"Blois","given":"Jessica L.","non-dropping-particle":"","parse-names":false,"suffix":""}],"container-title":"Annual Review of Ecology, Evolution, and Systematics","id":"ITEM-1","issue":"1","issued":{"date-parts":[["2015","12","4"]]},"page":"343-368","title":"Modeling Species and Community Responses to Past, Present, and Future Episodes of Climatic and Ecological Change","type":"article-journal","volume":"46"},"uris":["http://www.mendeley.com/documents/?uuid=46ae4187-5b7c-495e-a9f3-e7e3c3d0b02f"]}],"mendeley":{"formattedCitation":"(Maguire, Nieto-Lugilde, Fitzpatrick, Williams, &amp; Blois, 2015)","plainTextFormattedCitation":"(Maguire, Nieto-Lugilde, Fitzpatrick, Williams, &amp; Blois, 2015)","previouslyFormattedCitation":"(Maguire, Nieto-Lugilde, Fitzpatrick, Williams, &amp; Blois, 2015)"},"properties":{"noteIndex":0},"schema":"https://github.com/citation-style-language/schema/raw/master/csl-citation.json"}</w:instrText>
      </w:r>
      <w:r w:rsidR="00B9466A">
        <w:rPr>
          <w:rFonts w:ascii="Times New Roman" w:hAnsi="Times New Roman" w:cs="Times New Roman"/>
        </w:rPr>
        <w:fldChar w:fldCharType="separate"/>
      </w:r>
      <w:r w:rsidR="00B9466A" w:rsidRPr="00B9466A">
        <w:rPr>
          <w:rFonts w:ascii="Times New Roman" w:hAnsi="Times New Roman" w:cs="Times New Roman"/>
          <w:noProof/>
        </w:rPr>
        <w:t>(Maguire, Nieto-Lugilde, Fitzpatrick, Williams, &amp; Blois, 2015)</w:t>
      </w:r>
      <w:ins w:id="20" w:author="Anthony F. Cannistra" w:date="2018-12-17T10:00:00Z">
        <w:r w:rsidR="00B9466A">
          <w:rPr>
            <w:rFonts w:ascii="Times New Roman" w:hAnsi="Times New Roman" w:cs="Times New Roman"/>
          </w:rPr>
          <w:fldChar w:fldCharType="end"/>
        </w:r>
      </w:ins>
      <w:del w:id="21" w:author="Anthony F. Cannistra" w:date="2018-12-17T10:00:00Z">
        <w:r w:rsidRPr="004E055A" w:rsidDel="00B9466A">
          <w:rPr>
            <w:rFonts w:ascii="Times New Roman" w:hAnsi="Times New Roman" w:cs="Times New Roman"/>
          </w:rPr>
          <w:delText>(Maguir</w:delText>
        </w:r>
      </w:del>
      <w:del w:id="22" w:author="Anthony F. Cannistra" w:date="2018-12-17T09:54:00Z">
        <w:r w:rsidRPr="004E055A" w:rsidDel="00FB67A0">
          <w:rPr>
            <w:rFonts w:ascii="Times New Roman" w:hAnsi="Times New Roman" w:cs="Times New Roman"/>
          </w:rPr>
          <w:delText>e</w:delText>
        </w:r>
        <w:r w:rsidRPr="00B26305" w:rsidDel="00FB67A0">
          <w:rPr>
            <w:rFonts w:ascii="Times New Roman" w:hAnsi="Times New Roman" w:cs="Times New Roman"/>
          </w:rPr>
          <w:delText xml:space="preserve"> </w:delText>
        </w:r>
        <w:r w:rsidRPr="00B26305" w:rsidDel="00FB67A0">
          <w:rPr>
            <w:rFonts w:ascii="Times New Roman" w:hAnsi="Times New Roman" w:cs="Times New Roman"/>
            <w:iCs/>
            <w:rPrChange w:id="23" w:author="Anthony F. Cannistra" w:date="2018-12-17T09:45:00Z">
              <w:rPr>
                <w:rFonts w:ascii="Times New Roman" w:hAnsi="Times New Roman" w:cs="Times New Roman"/>
                <w:i/>
                <w:iCs/>
              </w:rPr>
            </w:rPrChange>
          </w:rPr>
          <w:delText>et al.</w:delText>
        </w:r>
        <w:r w:rsidRPr="00B26305" w:rsidDel="00FB67A0">
          <w:rPr>
            <w:rFonts w:ascii="Times New Roman" w:hAnsi="Times New Roman" w:cs="Times New Roman"/>
          </w:rPr>
          <w:delText xml:space="preserve">, </w:delText>
        </w:r>
      </w:del>
      <w:del w:id="24" w:author="Anthony F. Cannistra" w:date="2018-12-17T10:00:00Z">
        <w:r w:rsidRPr="004E055A" w:rsidDel="00B9466A">
          <w:rPr>
            <w:rFonts w:ascii="Times New Roman" w:hAnsi="Times New Roman" w:cs="Times New Roman"/>
          </w:rPr>
          <w:delText>2015)</w:delText>
        </w:r>
      </w:del>
      <w:r w:rsidRPr="004E055A">
        <w:rPr>
          <w:rFonts w:ascii="Times New Roman" w:hAnsi="Times New Roman" w:cs="Times New Roman"/>
        </w:rPr>
        <w:t xml:space="preserve">.  Extensive documentation of shifts in distribution and seasonal timing (phenology) reveal that responses vary among species markedly in direction and extent </w:t>
      </w:r>
      <w:ins w:id="25" w:author="Anthony F. Cannistra" w:date="2018-12-17T10:00:00Z">
        <w:r w:rsidR="00B9466A">
          <w:rPr>
            <w:rFonts w:ascii="Times New Roman" w:hAnsi="Times New Roman" w:cs="Times New Roman"/>
          </w:rPr>
          <w:fldChar w:fldCharType="begin" w:fldLock="1"/>
        </w:r>
      </w:ins>
      <w:r w:rsidR="00B9466A">
        <w:rPr>
          <w:rFonts w:ascii="Times New Roman" w:hAnsi="Times New Roman" w:cs="Times New Roman"/>
        </w:rPr>
        <w:instrText>ADDIN CSL_CITATION {"citationItems":[{"id":"ITEM-1","itemData":{"DOI":"10.1111/gcb.12638","ISSN":"13541013","abstract":"Abstract Understanding recent biogeographic responses to climate change is fundamental for improving our predictions of likely future responses and guiding conservation planning at both local and global scales. Studies of observed biogeographic responses to 20th century climate change have principally examined effects related to ubiquitous increases in temperature – collectively termed a warming fingerprint. Although the importance of changes in other aspects of climate – particularly precipitation and water availability – is widely acknowledged from a theoretical standpoint and supported by paleontological evidence, we lack a practical understanding of how these changes interact with temperature to drive biogeographic responses. Further complicating matters, differences in life history and ecological attributes may lead species to respond differently to the same changes in climate. Here, we examine whether recent biogeographic patterns across California are consistent with a warming fingerprint. We describe how various components of climate have changed regionally in California during the 20th century and review empirical evidence of biogeographic responses to these changes, particularly elevational range shifts. Many responses to climate change do not appear to be consistent with a warming fingerprint, with downslope shifts in elevation being as common as upslope shifts across a number of taxa and many demographic and community responses being inconsistent with upslope shifts. We identify a number of potential direct and indirect mechanisms for these responses, including the influence of aspects of climate change other than temperature (e.g., the shifting seasonal balance of energy and water availability), differences in each taxon's sensitivity to climate change, trophic interactions, and land-use change. Finally, we highlight the need to move beyond a warming fingerprint in studies of biogeographic responses by considering a more multifaceted view of climate, emphasizing local-scale effects, and including a priori knowledge of relevant natural history for the taxa and regions under study.","author":[{"dropping-particle":"","family":"Rapacciuolo","given":"Giovanni","non-dropping-particle":"","parse-names":false,"suffix":""},{"dropping-particle":"","family":"Maher","given":"Sean P","non-dropping-particle":"","parse-names":false,"suffix":""},{"dropping-particle":"","family":"Schneider","given":"Adam C","non-dropping-particle":"","parse-names":false,"suffix":""},{"dropping-particle":"","family":"Hammond","given":"Talisin T","non-dropping-particle":"","parse-names":false,"suffix":""},{"dropping-particle":"","family":"Jabis","given":"Meredith D","non-dropping-particle":"","parse-names":false,"suffix":""},{"dropping-particle":"","family":"Walsh","given":"Rachel E","non-dropping-particle":"","parse-names":false,"suffix":""},{"dropping-particle":"","family":"Iknayan","given":"Kelly J","non-dropping-particle":"","parse-names":false,"suffix":""},{"dropping-particle":"","family":"Walden","given":"Genevieve K","non-dropping-particle":"","parse-names":false,"suffix":""},{"dropping-particle":"","family":"Oldfather","given":"Meagan F","non-dropping-particle":"","parse-names":false,"suffix":""},{"dropping-particle":"","family":"Ackerly","given":"David D","non-dropping-particle":"","parse-names":false,"suffix":""},{"dropping-particle":"","family":"Beissinger","given":"Steven R","non-dropping-particle":"","parse-names":false,"suffix":""}],"container-title":"Global Change Biology","id":"ITEM-1","issue":"9","issued":{"date-parts":[["2014","9"]]},"page":"2841-2855","title":"Beyond a warming fingerprint: individualistic biogeographic responses to heterogeneous climate change in California","type":"article-journal","volume":"20"},"uris":["http://www.mendeley.com/documents/?uuid=4e6f96ab-0f85-4df1-9d7e-0adcdabb88b0"]}],"mendeley":{"formattedCitation":"(Rapacciuolo et al., 2014)","plainTextFormattedCitation":"(Rapacciuolo et al., 2014)","previouslyFormattedCitation":"(Rapacciuolo et al., 2014)"},"properties":{"noteIndex":0},"schema":"https://github.com/citation-style-language/schema/raw/master/csl-citation.json"}</w:instrText>
      </w:r>
      <w:r w:rsidR="00B9466A">
        <w:rPr>
          <w:rFonts w:ascii="Times New Roman" w:hAnsi="Times New Roman" w:cs="Times New Roman"/>
        </w:rPr>
        <w:fldChar w:fldCharType="separate"/>
      </w:r>
      <w:r w:rsidR="00B9466A" w:rsidRPr="00B9466A">
        <w:rPr>
          <w:rFonts w:ascii="Times New Roman" w:hAnsi="Times New Roman" w:cs="Times New Roman"/>
          <w:noProof/>
        </w:rPr>
        <w:t>(Rapacciuolo et al., 2014)</w:t>
      </w:r>
      <w:ins w:id="26" w:author="Anthony F. Cannistra" w:date="2018-12-17T10:00:00Z">
        <w:r w:rsidR="00B9466A">
          <w:rPr>
            <w:rFonts w:ascii="Times New Roman" w:hAnsi="Times New Roman" w:cs="Times New Roman"/>
          </w:rPr>
          <w:fldChar w:fldCharType="end"/>
        </w:r>
      </w:ins>
      <w:del w:id="27" w:author="Anthony F. Cannistra" w:date="2018-12-17T10:00:00Z">
        <w:r w:rsidRPr="004E055A" w:rsidDel="00B9466A">
          <w:rPr>
            <w:rFonts w:ascii="Times New Roman" w:hAnsi="Times New Roman" w:cs="Times New Roman"/>
          </w:rPr>
          <w:delText xml:space="preserve">(Rapacciuolo </w:delText>
        </w:r>
        <w:r w:rsidRPr="00B26305" w:rsidDel="00B9466A">
          <w:rPr>
            <w:rFonts w:ascii="Times New Roman" w:hAnsi="Times New Roman" w:cs="Times New Roman"/>
            <w:iCs/>
            <w:rPrChange w:id="28" w:author="Anthony F. Cannistra" w:date="2018-12-17T09:45:00Z">
              <w:rPr>
                <w:rFonts w:ascii="Times New Roman" w:hAnsi="Times New Roman" w:cs="Times New Roman"/>
                <w:i/>
                <w:iCs/>
              </w:rPr>
            </w:rPrChange>
          </w:rPr>
          <w:delText>et al.</w:delText>
        </w:r>
        <w:r w:rsidRPr="00B26305" w:rsidDel="00B9466A">
          <w:rPr>
            <w:rFonts w:ascii="Times New Roman" w:hAnsi="Times New Roman" w:cs="Times New Roman"/>
          </w:rPr>
          <w:delText>,</w:delText>
        </w:r>
        <w:r w:rsidRPr="004E055A" w:rsidDel="00B9466A">
          <w:rPr>
            <w:rFonts w:ascii="Times New Roman" w:hAnsi="Times New Roman" w:cs="Times New Roman"/>
          </w:rPr>
          <w:delText xml:space="preserve"> 2014)</w:delText>
        </w:r>
      </w:del>
      <w:r w:rsidRPr="004E055A">
        <w:rPr>
          <w:rFonts w:ascii="Times New Roman" w:hAnsi="Times New Roman" w:cs="Times New Roman"/>
        </w:rPr>
        <w:t xml:space="preserve">. Detailed empirical studies often succeed in identifying functional traits that govern climate change responses (e.g., </w:t>
      </w:r>
      <w:ins w:id="29" w:author="Anthony F. Cannistra" w:date="2018-12-17T10:00:00Z">
        <w:r w:rsidR="00B9466A">
          <w:rPr>
            <w:rFonts w:ascii="Times New Roman" w:hAnsi="Times New Roman" w:cs="Times New Roman"/>
          </w:rPr>
          <w:fldChar w:fldCharType="begin" w:fldLock="1"/>
        </w:r>
      </w:ins>
      <w:r w:rsidR="00B9466A">
        <w:rPr>
          <w:rFonts w:ascii="Times New Roman" w:hAnsi="Times New Roman" w:cs="Times New Roman"/>
        </w:rPr>
        <w:instrText>ADDIN CSL_CITATION {"citationItems":[{"id":"ITEM-1","itemData":{"DOI":"10.1111/j.1365-2486.2006.01125.x","ISSN":"1354-1013","abstract":"Abstract A prominent response of temperate aquatic ecosystems to climate warming is changes in phenology – advancements or delays in annually reoccurring events in an organism's life cycle. The exact seasonal timing of warming, in conjunction with species-specific life-history events such as emergence from resting stages, timing of spawning, generation times, or stage-specific prey requirements, may determine the nature of a species' response. We demonstrate that recent climate-induced shifts in the phenology of lake phytoplankton and zooplankton species in a temperate eutrophic lake (Müggelsee, Germany) differed according to differences in their characteristic life cycles. Fast-growing plankton in spring (diatoms, Daphnia) showed significant and synchronous forward movements by about 1 month, induced by concurrent earlier ice break-up dates (diatoms) and higher spring water temperature (Daphnia). No such synchrony was observed for slow-growing summer zooplankton species with longer and more complex life cycles (copepods, larvae of the mussel Dreissena polymorpha). Although coexisting, the summer plankton responded species specifically to seasonal warming trends, depending on whether the timing of warming matched their individual thermal requirements at decisive developmental stages such as emergence from diapause (copepods), or spawning (Dreissena). Others did not change their phenology significantly, but nevertheless, increased in abundances. We show that the detailed seasonal pattern of warming influences the response of phyto- and zooplankton species to climate change, and point to the diverse nature of responses for species exhibiting complex life-history traits.","author":[{"dropping-particle":"","family":"Adrian","given":"Rita","non-dropping-particle":"","parse-names":false,"suffix":""},{"dropping-particle":"","family":"Wilhelm","given":"Susann","non-dropping-particle":"","parse-names":false,"suffix":""},{"dropping-particle":"","family":"Gerten","given":"Dieter","non-dropping-particle":"","parse-names":false,"suffix":""}],"container-title":"Global Change Biology","id":"ITEM-1","issue":"4","issued":{"date-parts":[["2006","4"]]},"page":"652-661","title":"Life-history traits of lake plankton species may govern their phenological response to climate warming","type":"article-journal","volume":"12"},"uris":["http://www.mendeley.com/documents/?uuid=a4a81821-3c0d-46a3-8972-68d37003acf6"]}],"mendeley":{"formattedCitation":"(Adrian, Wilhelm, &amp; Gerten, 2006)","manualFormatting":"Adrian, Wilhelm, &amp; Gerten, 2006)","plainTextFormattedCitation":"(Adrian, Wilhelm, &amp; Gerten, 2006)","previouslyFormattedCitation":"(Adrian, Wilhelm, &amp; Gerten, 2006)"},"properties":{"noteIndex":0},"schema":"https://github.com/citation-style-language/schema/raw/master/csl-citation.json"}</w:instrText>
      </w:r>
      <w:r w:rsidR="00B9466A">
        <w:rPr>
          <w:rFonts w:ascii="Times New Roman" w:hAnsi="Times New Roman" w:cs="Times New Roman"/>
        </w:rPr>
        <w:fldChar w:fldCharType="separate"/>
      </w:r>
      <w:del w:id="30" w:author="Anthony F. Cannistra" w:date="2018-12-17T10:00:00Z">
        <w:r w:rsidR="00B9466A" w:rsidRPr="00B9466A" w:rsidDel="00B9466A">
          <w:rPr>
            <w:rFonts w:ascii="Times New Roman" w:hAnsi="Times New Roman" w:cs="Times New Roman"/>
            <w:noProof/>
          </w:rPr>
          <w:delText>(</w:delText>
        </w:r>
      </w:del>
      <w:r w:rsidR="00B9466A" w:rsidRPr="00B9466A">
        <w:rPr>
          <w:rFonts w:ascii="Times New Roman" w:hAnsi="Times New Roman" w:cs="Times New Roman"/>
          <w:noProof/>
        </w:rPr>
        <w:t>Adrian, Wilhelm, &amp; Gerten, 2006)</w:t>
      </w:r>
      <w:ins w:id="31" w:author="Anthony F. Cannistra" w:date="2018-12-17T10:00:00Z">
        <w:r w:rsidR="00B9466A">
          <w:rPr>
            <w:rFonts w:ascii="Times New Roman" w:hAnsi="Times New Roman" w:cs="Times New Roman"/>
          </w:rPr>
          <w:fldChar w:fldCharType="end"/>
        </w:r>
      </w:ins>
      <w:del w:id="32" w:author="Anthony F. Cannistra" w:date="2018-12-17T10:00:00Z">
        <w:r w:rsidRPr="004E055A" w:rsidDel="00B9466A">
          <w:rPr>
            <w:rFonts w:ascii="Times New Roman" w:hAnsi="Times New Roman" w:cs="Times New Roman"/>
          </w:rPr>
          <w:delText>Adrian</w:delText>
        </w:r>
      </w:del>
      <w:del w:id="33" w:author="Anthony F. Cannistra" w:date="2018-12-17T09:55:00Z">
        <w:r w:rsidRPr="004E055A" w:rsidDel="00FB67A0">
          <w:rPr>
            <w:rFonts w:ascii="Times New Roman" w:hAnsi="Times New Roman" w:cs="Times New Roman"/>
          </w:rPr>
          <w:delText xml:space="preserve"> </w:delText>
        </w:r>
        <w:r w:rsidRPr="004E055A" w:rsidDel="00FB67A0">
          <w:rPr>
            <w:rFonts w:ascii="Times New Roman" w:hAnsi="Times New Roman" w:cs="Times New Roman"/>
            <w:i/>
            <w:iCs/>
          </w:rPr>
          <w:delText>et al.</w:delText>
        </w:r>
      </w:del>
      <w:del w:id="34" w:author="Anthony F. Cannistra" w:date="2018-12-17T10:00:00Z">
        <w:r w:rsidRPr="004E055A" w:rsidDel="00B9466A">
          <w:rPr>
            <w:rFonts w:ascii="Times New Roman" w:hAnsi="Times New Roman" w:cs="Times New Roman"/>
          </w:rPr>
          <w:delText>, 2006)</w:delText>
        </w:r>
      </w:del>
      <w:r w:rsidRPr="004E055A">
        <w:rPr>
          <w:rFonts w:ascii="Times New Roman" w:hAnsi="Times New Roman" w:cs="Times New Roman"/>
        </w:rPr>
        <w:t xml:space="preserve"> and consequently functional ecology has been rapidly gaining prominence in climate change ecology</w:t>
      </w:r>
      <w:ins w:id="35" w:author="Anthony F. Cannistra" w:date="2018-12-17T10:01:00Z">
        <w:r w:rsidR="00B9466A">
          <w:rPr>
            <w:rFonts w:ascii="Times New Roman" w:hAnsi="Times New Roman" w:cs="Times New Roman"/>
          </w:rPr>
          <w:t xml:space="preserve"> </w:t>
        </w:r>
      </w:ins>
      <w:del w:id="36" w:author="Anthony F. Cannistra" w:date="2018-12-17T10:00:00Z">
        <w:r w:rsidRPr="004E055A" w:rsidDel="00B9466A">
          <w:rPr>
            <w:rFonts w:ascii="Times New Roman" w:hAnsi="Times New Roman" w:cs="Times New Roman"/>
          </w:rPr>
          <w:delText xml:space="preserve"> (Buckley &amp; Kingsolver, 201</w:delText>
        </w:r>
        <w:r w:rsidR="006F2D34" w:rsidDel="00B9466A">
          <w:rPr>
            <w:rFonts w:ascii="Times New Roman" w:hAnsi="Times New Roman" w:cs="Times New Roman"/>
          </w:rPr>
          <w:delText>2</w:delText>
        </w:r>
        <w:r w:rsidRPr="004E055A" w:rsidDel="00B9466A">
          <w:rPr>
            <w:rFonts w:ascii="Times New Roman" w:hAnsi="Times New Roman" w:cs="Times New Roman"/>
          </w:rPr>
          <w:delText>)</w:delText>
        </w:r>
      </w:del>
      <w:ins w:id="37" w:author="Anthony F. Cannistra" w:date="2018-12-17T10:01:00Z">
        <w:r w:rsidR="00B9466A">
          <w:rPr>
            <w:rFonts w:ascii="Times New Roman" w:hAnsi="Times New Roman" w:cs="Times New Roman"/>
          </w:rPr>
          <w:fldChar w:fldCharType="begin" w:fldLock="1"/>
        </w:r>
      </w:ins>
      <w:r w:rsidR="00B9466A">
        <w:rPr>
          <w:rFonts w:ascii="Times New Roman" w:hAnsi="Times New Roman" w:cs="Times New Roman"/>
        </w:rPr>
        <w:instrText>ADDIN CSL_CITATION {"citationItems":[{"id":"ITEM-1","itemData":{"DOI":"10.1146/annurev-ecolsys-110411-160516","abstract":" Shifts in phenology and distribution in response to both recent and paleontological climate changes vary markedly in both direction and extent among species. These individualistic shifts are inconsistent with common forecasting techniques based on environmental rather than biological niches. What biological details could enhance forecasts? Organismal characteristics such as thermal and hydric limits, seasonal timing and duration of the life cycle, ecological breadth and dispersal capacity, and fitness and evolutionary potential are expected to influence climate change impacts. We review statistical and mechanistic approaches for incorporating traits in predictive models as well as the potential to use phylogeny as a proxy for traits. Traits generally account for a significant but modest fraction of the variation in phenological and range shifts. Further assembly of phenotypic and phylogenetic data coupled with the development of mechanistic approaches is essential to improved forecasts of the ecological consequences of climate change. ","author":[{"dropping-particle":"","family":"Buckley","given":"Lauren B","non-dropping-particle":"","parse-names":false,"suffix":""},{"dropping-particle":"","family":"Kingsolver","given":"Joel G","non-dropping-particle":"","parse-names":false,"suffix":""}],"container-title":"Annual Review of Ecology, Evolution, and Systematics","id":"ITEM-1","issue":"1","issued":{"date-parts":[["2012"]]},"page":"205-226","title":"Functional and Phylogenetic Approaches to Forecasting Species' Responses to Climate Change","type":"article-journal","volume":"43"},"uris":["http://www.mendeley.com/documents/?uuid=45b2a5af-a035-43db-90f5-238091de504f"]}],"mendeley":{"formattedCitation":"(Buckley &amp; Kingsolver, 2012)","plainTextFormattedCitation":"(Buckley &amp; Kingsolver, 2012)","previouslyFormattedCitation":"(Buckley &amp; Kingsolver, 2012)"},"properties":{"noteIndex":0},"schema":"https://github.com/citation-style-language/schema/raw/master/csl-citation.json"}</w:instrText>
      </w:r>
      <w:r w:rsidR="00B9466A">
        <w:rPr>
          <w:rFonts w:ascii="Times New Roman" w:hAnsi="Times New Roman" w:cs="Times New Roman"/>
        </w:rPr>
        <w:fldChar w:fldCharType="separate"/>
      </w:r>
      <w:r w:rsidR="00B9466A" w:rsidRPr="00B9466A">
        <w:rPr>
          <w:rFonts w:ascii="Times New Roman" w:hAnsi="Times New Roman" w:cs="Times New Roman"/>
          <w:noProof/>
        </w:rPr>
        <w:t>(Buckley &amp; Kingsolver, 2012)</w:t>
      </w:r>
      <w:ins w:id="38" w:author="Anthony F. Cannistra" w:date="2018-12-17T10:01:00Z">
        <w:r w:rsidR="00B9466A">
          <w:rPr>
            <w:rFonts w:ascii="Times New Roman" w:hAnsi="Times New Roman" w:cs="Times New Roman"/>
          </w:rPr>
          <w:fldChar w:fldCharType="end"/>
        </w:r>
      </w:ins>
      <w:r w:rsidRPr="004E055A">
        <w:rPr>
          <w:rFonts w:ascii="Times New Roman" w:hAnsi="Times New Roman" w:cs="Times New Roman"/>
        </w:rPr>
        <w:t xml:space="preserve">.  However, attempts to use traits to predict the relative magnitude of responses among species generally identify traits that are significant, but weak, predictors of climate change responses </w:t>
      </w:r>
      <w:del w:id="39" w:author="Anthony F. Cannistra" w:date="2018-12-17T10:01:00Z">
        <w:r w:rsidRPr="004E055A" w:rsidDel="00B9466A">
          <w:rPr>
            <w:rFonts w:ascii="Times New Roman" w:hAnsi="Times New Roman" w:cs="Times New Roman"/>
          </w:rPr>
          <w:delText>(</w:delText>
        </w:r>
      </w:del>
      <w:ins w:id="40" w:author="Anthony F. Cannistra" w:date="2018-12-17T10:01:00Z">
        <w:r w:rsidR="00B9466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10.1016/j.tree.2015.12.014","ISSN":"01695347","author":[{"dropping-particle":"","family":"Estrada","given":"Alba","non-dropping-particle":"","parse-names":false,"suffix":""},{"dropping-particle":"","family":"Morales-Castilla","given":"Ignacio","non-dropping-particle":"","parse-names":false,"suffix":""},{"dropping-particle":"","family":"Caplat","given":"Paul","non-dropping-particle":"","parse-names":false,"suffix":""},{"dropping-particle":"","family":"Early","given":"Regan","non-dropping-particle":"","parse-names":false,"suffix":""}],"container-title":"Trends in Ecology &amp; Evolution","id":"ITEM-1","issue":"3","issued":{"date-parts":[["2016","3"]]},"page":"190-203","title":"Usefulness of Species Traits in Predicting Range Shifts","type":"article-journal","volume":"31"},"uris":["http://www.mendeley.com/documents/?uuid=a557db8f-8de4-4188-939f-fdba41cebb01"]},{"id":"ITEM-2","itemData":{"DOI":"10.1111/gcb.13736","ISSN":"13541013","abstract":"Abstract 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Biology","id":"ITEM-2","issue":"10","issued":{"date-parts":[["2017","10"]]},"page":"4094-4105","title":"Species’ traits as predictors of range shifts under contemporary climate change: A review and meta-analysis","type":"article-journal","volume":"23"},"uris":["http://www.mendeley.com/documents/?uuid=f8d1aa90-d8a8-40f6-94cf-ac487236a2cf"]}],"mendeley":{"formattedCitation":"(Estrada, Morales-Castilla, Caplat, &amp; Early, 2016; MacLean &amp; Beissinger, 2017)","plainTextFormattedCitation":"(Estrada, Morales-Castilla, Caplat, &amp; Early, 2016; MacLean &amp; Beissinger, 2017)","previouslyFormattedCitation":"(Estrada, Morales-Castilla, Caplat, &amp; Early, 2016; MacLean &amp; Beissinger, 2017)"},"properties":{"noteIndex":0},"schema":"https://github.com/citation-style-language/schema/raw/master/csl-citation.json"}</w:instrText>
      </w:r>
      <w:r w:rsidR="00B9466A">
        <w:rPr>
          <w:rFonts w:ascii="Times New Roman" w:hAnsi="Times New Roman" w:cs="Times New Roman"/>
        </w:rPr>
        <w:fldChar w:fldCharType="separate"/>
      </w:r>
      <w:r w:rsidR="00B9466A" w:rsidRPr="00B9466A">
        <w:rPr>
          <w:rFonts w:ascii="Times New Roman" w:hAnsi="Times New Roman" w:cs="Times New Roman"/>
          <w:noProof/>
        </w:rPr>
        <w:t>(Estrada, Morales-Castilla, Caplat, &amp; Early, 2016; MacLean &amp; Beissinger, 2017)</w:t>
      </w:r>
      <w:ins w:id="41" w:author="Anthony F. Cannistra" w:date="2018-12-17T10:01:00Z">
        <w:r w:rsidR="00B9466A">
          <w:rPr>
            <w:rFonts w:ascii="Times New Roman" w:hAnsi="Times New Roman" w:cs="Times New Roman"/>
          </w:rPr>
          <w:fldChar w:fldCharType="end"/>
        </w:r>
      </w:ins>
      <w:del w:id="42" w:author="Anthony F. Cannistra" w:date="2018-12-17T10:01:00Z">
        <w:r w:rsidRPr="004E055A" w:rsidDel="00B9466A">
          <w:rPr>
            <w:rFonts w:ascii="Times New Roman" w:hAnsi="Times New Roman" w:cs="Times New Roman"/>
          </w:rPr>
          <w:delText>Estrada</w:delText>
        </w:r>
      </w:del>
      <w:del w:id="43" w:author="Anthony F. Cannistra" w:date="2018-12-17T09:56:00Z">
        <w:r w:rsidRPr="004E055A" w:rsidDel="005A6464">
          <w:rPr>
            <w:rFonts w:ascii="Times New Roman" w:hAnsi="Times New Roman" w:cs="Times New Roman"/>
          </w:rPr>
          <w:delText xml:space="preserve"> </w:delText>
        </w:r>
        <w:r w:rsidRPr="003F1E4A" w:rsidDel="005A6464">
          <w:rPr>
            <w:rFonts w:ascii="Times New Roman" w:hAnsi="Times New Roman" w:cs="Times New Roman"/>
            <w:iCs/>
            <w:rPrChange w:id="44" w:author="Anthony F. Cannistra" w:date="2018-12-17T09:49:00Z">
              <w:rPr>
                <w:rFonts w:ascii="Times New Roman" w:hAnsi="Times New Roman" w:cs="Times New Roman"/>
                <w:i/>
                <w:iCs/>
              </w:rPr>
            </w:rPrChange>
          </w:rPr>
          <w:delText>et al.</w:delText>
        </w:r>
      </w:del>
      <w:del w:id="45" w:author="Anthony F. Cannistra" w:date="2018-12-17T10:01:00Z">
        <w:r w:rsidRPr="003F1E4A" w:rsidDel="00B9466A">
          <w:rPr>
            <w:rFonts w:ascii="Times New Roman" w:hAnsi="Times New Roman" w:cs="Times New Roman"/>
          </w:rPr>
          <w:delText>,</w:delText>
        </w:r>
        <w:r w:rsidRPr="004E055A" w:rsidDel="00B9466A">
          <w:rPr>
            <w:rFonts w:ascii="Times New Roman" w:hAnsi="Times New Roman" w:cs="Times New Roman"/>
          </w:rPr>
          <w:delText xml:space="preserve"> 2016; MacLean &amp; Beissinger, 2017</w:delText>
        </w:r>
      </w:del>
      <w:r w:rsidRPr="004E055A">
        <w:rPr>
          <w:rFonts w:ascii="Times New Roman" w:hAnsi="Times New Roman" w:cs="Times New Roman"/>
        </w:rPr>
        <w:t xml:space="preserve">).  Across studies, species traits were found to account for ~16% of the among species </w:t>
      </w:r>
      <w:r w:rsidRPr="004E055A">
        <w:rPr>
          <w:rFonts w:ascii="Times New Roman" w:hAnsi="Times New Roman" w:cs="Times New Roman"/>
        </w:rPr>
        <w:lastRenderedPageBreak/>
        <w:t xml:space="preserve">variation in range shifts and ~42% of the among species variation in </w:t>
      </w:r>
      <w:proofErr w:type="spellStart"/>
      <w:r w:rsidRPr="004E055A">
        <w:rPr>
          <w:rFonts w:ascii="Times New Roman" w:hAnsi="Times New Roman" w:cs="Times New Roman"/>
        </w:rPr>
        <w:t>phenological</w:t>
      </w:r>
      <w:proofErr w:type="spellEnd"/>
      <w:r w:rsidRPr="004E055A">
        <w:rPr>
          <w:rFonts w:ascii="Times New Roman" w:hAnsi="Times New Roman" w:cs="Times New Roman"/>
        </w:rPr>
        <w:t xml:space="preserve"> shifts</w:t>
      </w:r>
      <w:r w:rsidR="00A5685B">
        <w:rPr>
          <w:rFonts w:ascii="Times New Roman" w:hAnsi="Times New Roman" w:cs="Times New Roman"/>
        </w:rPr>
        <w:t xml:space="preserve"> using linear models</w:t>
      </w:r>
      <w:del w:id="46" w:author="Anthony F. Cannistra" w:date="2018-12-17T10:01:00Z">
        <w:r w:rsidRPr="004E055A" w:rsidDel="005560DA">
          <w:rPr>
            <w:rFonts w:ascii="Times New Roman" w:hAnsi="Times New Roman" w:cs="Times New Roman"/>
          </w:rPr>
          <w:delText xml:space="preserve"> (Buckley &amp; Kingsolver, 201</w:delText>
        </w:r>
        <w:r w:rsidR="006F2D34" w:rsidDel="005560DA">
          <w:rPr>
            <w:rFonts w:ascii="Times New Roman" w:hAnsi="Times New Roman" w:cs="Times New Roman"/>
          </w:rPr>
          <w:delText>2</w:delText>
        </w:r>
        <w:r w:rsidRPr="004E055A" w:rsidDel="005560DA">
          <w:rPr>
            <w:rFonts w:ascii="Times New Roman" w:hAnsi="Times New Roman" w:cs="Times New Roman"/>
          </w:rPr>
          <w:delText>)</w:delText>
        </w:r>
      </w:del>
      <w:ins w:id="47" w:author="Anthony F. Cannistra" w:date="2018-12-17T10:01:00Z">
        <w:r w:rsidR="005560DA">
          <w:rPr>
            <w:rFonts w:ascii="Times New Roman" w:hAnsi="Times New Roman" w:cs="Times New Roman"/>
          </w:rPr>
          <w:t xml:space="preserve"> </w:t>
        </w:r>
      </w:ins>
      <w:ins w:id="48" w:author="Anthony F. Cannistra" w:date="2018-12-17T10:02: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{"citationItems":[{"id":"ITEM-1","itemData":{"DOI":"10.1146/annurev-ecolsys-110411-160516","abstract":" Shifts in phenology and distribution in response to both recent and paleontological climate changes vary markedly in both direction and extent among species. These individualistic shifts are inconsistent with common forecasting techniques based on environmental rather than biological niches. What biological details could enhance forecasts? Organismal characteristics such as thermal and hydric limits, seasonal timing and duration of the life cycle, ecological breadth and dispersal capacity, and fitness and evolutionary potential are expected to influence climate change impacts. We review statistical and mechanistic approaches for incorporating traits in predictive models as well as the potential to use phylogeny as a proxy for traits. Traits generally account for a significant but modest fraction of the variation in phenological and range shifts. Further assembly of phenotypic and phylogenetic data coupled with the development of mechanistic approaches is essential to improved forecasts of the ecological consequences of climate change. ","author":[{"dropping-particle":"","family":"Buckley","given":"Lauren B","non-dropping-particle":"","parse-names":false,"suffix":""},{"dropping-particle":"","family":"Kingsolver","given":"Joel G","non-dropping-particle":"","parse-names":false,"suffix":""}],"container-title":"Annual Review of Ecology, Evolution, and Systematics","id":"ITEM-1","issue":"1","issued":{"date-parts":[["2012"]]},"page":"205-226","title":"Functional and Phylogenetic Approaches to Forecasting Species' Responses to Climate Change","type":"article-journal","volume":"43"},"uris":["http://www.mendeley.com/documents/?uuid=45b2a5af-a035-43db-90f5-238091de504f"]}],"mendeley":{"formattedCitation":"(Buckley &amp; Kingsolver, 2012)","plainTextFormattedCitation":"(Buckley &amp; Kingsolver, 2012)","previouslyFormattedCitation":"(Buckley &amp; Kingsolver, 2012)"},"properties":{"noteIndex":0},"schema":"https://github.com/citation-style-language/schema/raw/master/csl-citation.json"}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(Buckley &amp; Kingsolver, 2012)</w:t>
      </w:r>
      <w:ins w:id="49" w:author="Anthony F. Cannistra" w:date="2018-12-17T10:02:00Z">
        <w:r w:rsidR="005560DA">
          <w:rPr>
            <w:rFonts w:ascii="Times New Roman" w:hAnsi="Times New Roman" w:cs="Times New Roman"/>
          </w:rPr>
          <w:fldChar w:fldCharType="end"/>
        </w:r>
      </w:ins>
      <w:r w:rsidRPr="004E055A">
        <w:rPr>
          <w:rFonts w:ascii="Times New Roman" w:hAnsi="Times New Roman" w:cs="Times New Roman"/>
        </w:rPr>
        <w:t>.</w:t>
      </w:r>
      <w:r w:rsidR="00337AA8">
        <w:rPr>
          <w:rFonts w:ascii="Times New Roman" w:hAnsi="Times New Roman" w:cs="Times New Roman"/>
        </w:rPr>
        <w:t xml:space="preserve"> In a recent study in </w:t>
      </w:r>
      <w:r w:rsidR="008A2A96">
        <w:rPr>
          <w:rFonts w:ascii="Times New Roman" w:hAnsi="Times New Roman" w:cs="Times New Roman"/>
        </w:rPr>
        <w:t xml:space="preserve">montane </w:t>
      </w:r>
      <w:r w:rsidR="00337AA8">
        <w:rPr>
          <w:rFonts w:ascii="Times New Roman" w:hAnsi="Times New Roman" w:cs="Times New Roman"/>
        </w:rPr>
        <w:t>plants, for example, traits explained a very small percentage of observed variation (R</w:t>
      </w:r>
      <w:r w:rsidR="00337AA8" w:rsidRPr="00D03760">
        <w:rPr>
          <w:rFonts w:ascii="Times New Roman" w:hAnsi="Times New Roman" w:cs="Times New Roman"/>
          <w:vertAlign w:val="superscript"/>
        </w:rPr>
        <w:t>2</w:t>
      </w:r>
      <w:r w:rsidR="00337AA8">
        <w:rPr>
          <w:rFonts w:ascii="Times New Roman" w:hAnsi="Times New Roman" w:cs="Times New Roman"/>
        </w:rPr>
        <w:t>= 0.05-0.18,</w:t>
      </w:r>
      <w:del w:id="50" w:author="Anthony F. Cannistra" w:date="2018-12-17T10:02:00Z">
        <w:r w:rsidR="00337AA8" w:rsidDel="005560DA">
          <w:rPr>
            <w:rFonts w:ascii="Times New Roman" w:hAnsi="Times New Roman" w:cs="Times New Roman"/>
          </w:rPr>
          <w:delText xml:space="preserve"> </w:delText>
        </w:r>
      </w:del>
      <w:ins w:id="51" w:author="Anthony F. Cannistra" w:date="2018-12-17T10:02: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{"citationItems":[{"id":"ITEM-1","itemData":{"DOI":"10.1111/j.1461-0248.2011.01620.x","ISSN":"1461023X","abstract":"Ecology Letters (2011) 14: 677–689 Abstract 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Letters","id":"ITEM-1","issue":"7","issued":{"date-parts":[["2011","7"]]},"page":"677-689","title":"Do species’ traits predict recent shifts at expanding range edges?","type":"article-journal","volume":"14"},"uris":["http://www.mendeley.com/documents/?uuid=f892cc98-061f-4661-919a-1ca18880f6eb"]}],"mendeley":{"formattedCitation":"(Angert et al., 2011)","manualFormatting":" Angert et al., 2011)","plainTextFormattedCitation":"(Angert et al., 2011)","previouslyFormattedCitation":"(Angert et al., 2011)"},"properties":{"noteIndex":0},"schema":"https://github.com/citation-style-language/schema/raw/master/csl-citation.json"}</w:instrText>
      </w:r>
      <w:r w:rsidR="005560DA">
        <w:rPr>
          <w:rFonts w:ascii="Times New Roman" w:hAnsi="Times New Roman" w:cs="Times New Roman"/>
        </w:rPr>
        <w:fldChar w:fldCharType="separate"/>
      </w:r>
      <w:ins w:id="52" w:author="Anthony F. Cannistra" w:date="2018-12-17T10:02:00Z">
        <w:r w:rsidR="005560DA">
          <w:rPr>
            <w:rFonts w:ascii="Times New Roman" w:hAnsi="Times New Roman" w:cs="Times New Roman"/>
            <w:noProof/>
          </w:rPr>
          <w:t xml:space="preserve"> </w:t>
        </w:r>
      </w:ins>
      <w:del w:id="53" w:author="Anthony F. Cannistra" w:date="2018-12-17T10:02:00Z">
        <w:r w:rsidR="005560DA" w:rsidRPr="005560DA" w:rsidDel="005560DA">
          <w:rPr>
            <w:rFonts w:ascii="Times New Roman" w:hAnsi="Times New Roman" w:cs="Times New Roman"/>
            <w:noProof/>
          </w:rPr>
          <w:delText>(</w:delText>
        </w:r>
      </w:del>
      <w:r w:rsidR="005560DA" w:rsidRPr="005560DA">
        <w:rPr>
          <w:rFonts w:ascii="Times New Roman" w:hAnsi="Times New Roman" w:cs="Times New Roman"/>
          <w:noProof/>
        </w:rPr>
        <w:t>Angert et al., 2011)</w:t>
      </w:r>
      <w:ins w:id="54" w:author="Anthony F. Cannistra" w:date="2018-12-17T10:02:00Z">
        <w:r w:rsidR="005560DA">
          <w:rPr>
            <w:rFonts w:ascii="Times New Roman" w:hAnsi="Times New Roman" w:cs="Times New Roman"/>
          </w:rPr>
          <w:fldChar w:fldCharType="end"/>
        </w:r>
      </w:ins>
      <w:del w:id="55" w:author="Anthony F. Cannistra" w:date="2018-12-17T10:02:00Z">
        <w:r w:rsidR="00337AA8" w:rsidDel="005560DA">
          <w:rPr>
            <w:rFonts w:ascii="Times New Roman" w:hAnsi="Times New Roman" w:cs="Times New Roman"/>
          </w:rPr>
          <w:delText>Angert et al. 2011)</w:delText>
        </w:r>
      </w:del>
      <w:r w:rsidR="00337AA8">
        <w:rPr>
          <w:rFonts w:ascii="Times New Roman" w:hAnsi="Times New Roman" w:cs="Times New Roman"/>
        </w:rPr>
        <w:t>, insufficient for prediction.</w:t>
      </w:r>
      <w:r w:rsidRPr="004E055A">
        <w:rPr>
          <w:rFonts w:ascii="Times New Roman" w:hAnsi="Times New Roman" w:cs="Times New Roman"/>
        </w:rPr>
        <w:t xml:space="preserve"> How can we close the discrepancy between traits predicting responses well in detailed studies but poorly in broad studies? What statistical techniques will allow us to generalize the importance of traits in mediating climate change responses? </w:t>
      </w:r>
    </w:p>
    <w:p w14:paraId="1AAB7EB4" w14:textId="77777777" w:rsidR="004E055A" w:rsidRPr="004E055A" w:rsidRDefault="004E055A" w:rsidP="004E055A">
      <w:pPr>
        <w:spacing w:line="480" w:lineRule="auto"/>
        <w:rPr>
          <w:rFonts w:ascii="Times New Roman" w:hAnsi="Times New Roman" w:cs="Times New Roman"/>
        </w:rPr>
      </w:pPr>
    </w:p>
    <w:p w14:paraId="402876EA" w14:textId="23DD25BF"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Addressing such questions is imperative for anticipating and adapting to the biological impacts of climate change. Indeed, traits are already being used to predict species’ sensitivity to climate change in vulnerability frameworks </w:t>
      </w:r>
      <w:del w:id="56" w:author="Anthony F. Cannistra" w:date="2018-12-17T10:03:00Z">
        <w:r w:rsidRPr="004E055A" w:rsidDel="005560DA">
          <w:rPr>
            <w:rFonts w:ascii="Times New Roman" w:hAnsi="Times New Roman" w:cs="Times New Roman"/>
          </w:rPr>
          <w:delText>(</w:delText>
        </w:r>
      </w:del>
      <w:ins w:id="57" w:author="Anthony F. Cannistra" w:date="2018-12-17T10:03:00Z">
        <w:r w:rsidR="005560DA">
          <w:rPr>
            <w:rFonts w:ascii="Times New Roman" w:hAnsi="Times New Roman" w:cs="Times New Roman"/>
          </w:rPr>
          <w:fldChar w:fldCharType="begin" w:fldLock="1"/>
        </w:r>
      </w:ins>
      <w:r w:rsidR="00FC7CB1">
        <w:rPr>
          <w:rFonts w:ascii="Times New Roman" w:hAnsi="Times New Roman" w:cs="Times New Roman"/>
        </w:rPr>
        <w:instrText>ADDIN CSL_CITATION {"citationItems":[{"id":"ITEM-1","itemData":{"DOI":"10.1371/journal.pbio.0060325","abstract":"Climate change is a major threat to global biodiversity. A novel integrated framework to assess vulnerability and prioritize research and management action aims to improve our ability to respond to this emerging crisis.","author":[{"dropping-particle":"","family":"Williams","given":"Stephen E","non-dropping-particle":"","parse-names":false,"suffix":""},{"dropping-particle":"","family":"Shoo","given":"Luke P","non-dropping-particle":"","parse-names":false,"suffix":""},{"dropping-particle":"","family":"Isaac","given":"Joanne L","non-dropping-particle":"","parse-names":false,"suffix":""},{"dropping-particle":"","family":"Hoffmann","given":"Ary A","non-dropping-particle":"","parse-names":false,"suffix":""},{"dropping-particle":"","family":"Langham","given":"Gary","non-dropping-particle":"","parse-names":false,"suffix":""}],"container-title":"PLOS Biology","id":"ITEM-1","issue":"12","issued":{"date-parts":[["2008"]]},"page":"1-6","publisher":"Public Library of Science","title":"Towards an Integrated Framework for Assessing the Vulnerability of Species to Climate Change","type":"article-journal","volume":"6"},"uris":["http://www.mendeley.com/documents/?uuid=487e3706-da97-40a9-880c-9a2f45b86595"]},{"id":"ITEM-2","itemData":{"DOI":"10.1371/journal.pone.0065427","abstract":"Climate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T","non-dropping-particle":"","parse-names":false,"suffix":""},{"dropping-particle":"","family":"Şekercioğlu","given":"Çagan H","non-dropping-particle":"","parse-names":false,"suffix":""},{"dropping-particle":"","family":"Mace","given":"Georgina M","non-dropping-particle":"","parse-names":false,"suffix":""}],"container-title":"PLOS ONE","id":"ITEM-2","issue":"6","issued":{"date-parts":[["2013"]]},"page":"1-13","publisher":"Public Library of Science","title":"Identifying the World's Most Climate Change Vulnerable Species: A Systematic Trait-Based Assessment of all Birds, Amphibians and Corals","type":"article-journal","volume":"8"},"uris":["http://www.mendeley.com/documents/?uuid=03cbf4ef-2ef4-4333-9312-e65892343071"]},{"id":"ITEM-3","itemData":{"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 M","non-dropping-particle":"","parse-names":false,"suffix":""},{"dropping-particle":"","family":"Butchart","given":"Stuart H 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Change","id":"ITEM-3","issued":{"date-parts":[["2015","2","25"]]},"page":"215","publisher":"Nature Publishing Group, a division of Macmillan Publishers Limited. All Rights Reserved.","title":"Assessing species vulnerability to climate change","type":"article-journal","volume":"5"},"uris":["http://www.mendeley.com/documents/?uuid=d9c8d8b9-d273-4adc-8173-b3c89a2b589d"]}],"mendeley":{"formattedCitation":"(Foden et al., 2013; Pacifici et al., 2015; Williams, Shoo, Isaac, Hoffmann, &amp; Langham, 2008)","plainTextFormattedCitation":"(Foden et al., 2013; Pacifici et al., 2015; Williams, Shoo, Isaac, Hoffmann, &amp; Langham, 2008)","previouslyFormattedCitation":"(Foden et al., 2013; Pacifici et al., 2015; Williams, Shoo, Isaac, Hoffmann, &amp; Langham, 2008)"},"properties":{"noteIndex":0},"schema":"https://github.com/citation-style-language/schema/raw/master/csl-citation.json"}</w:instrText>
      </w:r>
      <w:r w:rsidR="005560DA">
        <w:rPr>
          <w:rFonts w:ascii="Times New Roman" w:hAnsi="Times New Roman" w:cs="Times New Roman"/>
        </w:rPr>
        <w:fldChar w:fldCharType="separate"/>
      </w:r>
      <w:r w:rsidR="00FC7CB1" w:rsidRPr="00FC7CB1">
        <w:rPr>
          <w:rFonts w:ascii="Times New Roman" w:hAnsi="Times New Roman" w:cs="Times New Roman"/>
          <w:noProof/>
        </w:rPr>
        <w:t>(Foden et al., 2013; Pacifici et al., 2015; Williams, Shoo, Isaac, Hoffmann, &amp; Langham, 2008)</w:t>
      </w:r>
      <w:ins w:id="58" w:author="Anthony F. Cannistra" w:date="2018-12-17T10:03:00Z">
        <w:r w:rsidR="005560DA">
          <w:rPr>
            <w:rFonts w:ascii="Times New Roman" w:hAnsi="Times New Roman" w:cs="Times New Roman"/>
          </w:rPr>
          <w:fldChar w:fldCharType="end"/>
        </w:r>
      </w:ins>
      <w:del w:id="59" w:author="Anthony F. Cannistra" w:date="2018-12-17T10:03:00Z">
        <w:r w:rsidRPr="004E055A" w:rsidDel="005560DA">
          <w:rPr>
            <w:rFonts w:ascii="Times New Roman" w:hAnsi="Times New Roman" w:cs="Times New Roman"/>
          </w:rPr>
          <w:delText xml:space="preserve">Williams </w:delText>
        </w:r>
        <w:r w:rsidRPr="003F1E4A" w:rsidDel="005560DA">
          <w:rPr>
            <w:rFonts w:ascii="Times New Roman" w:hAnsi="Times New Roman" w:cs="Times New Roman"/>
            <w:iCs/>
            <w:rPrChange w:id="60" w:author="Anthony F. Cannistra" w:date="2018-12-17T09:49:00Z">
              <w:rPr>
                <w:rFonts w:ascii="Times New Roman" w:hAnsi="Times New Roman" w:cs="Times New Roman"/>
                <w:i/>
                <w:iCs/>
              </w:rPr>
            </w:rPrChange>
          </w:rPr>
          <w:delText>et al.</w:delText>
        </w:r>
        <w:r w:rsidRPr="003F1E4A" w:rsidDel="005560DA">
          <w:rPr>
            <w:rFonts w:ascii="Times New Roman" w:hAnsi="Times New Roman" w:cs="Times New Roman"/>
          </w:rPr>
          <w:delText>,</w:delText>
        </w:r>
        <w:r w:rsidRPr="004E055A" w:rsidDel="005560DA">
          <w:rPr>
            <w:rFonts w:ascii="Times New Roman" w:hAnsi="Times New Roman" w:cs="Times New Roman"/>
          </w:rPr>
          <w:delText xml:space="preserve"> 2008; Foden </w:delText>
        </w:r>
        <w:r w:rsidRPr="003F1E4A" w:rsidDel="005560DA">
          <w:rPr>
            <w:rFonts w:ascii="Times New Roman" w:hAnsi="Times New Roman" w:cs="Times New Roman"/>
            <w:iCs/>
            <w:rPrChange w:id="61" w:author="Anthony F. Cannistra" w:date="2018-12-17T09:49:00Z">
              <w:rPr>
                <w:rFonts w:ascii="Times New Roman" w:hAnsi="Times New Roman" w:cs="Times New Roman"/>
                <w:i/>
                <w:iCs/>
              </w:rPr>
            </w:rPrChange>
          </w:rPr>
          <w:delText>et al.</w:delText>
        </w:r>
        <w:r w:rsidRPr="003F1E4A" w:rsidDel="005560DA">
          <w:rPr>
            <w:rFonts w:ascii="Times New Roman" w:hAnsi="Times New Roman" w:cs="Times New Roman"/>
          </w:rPr>
          <w:delText xml:space="preserve">, </w:delText>
        </w:r>
        <w:r w:rsidRPr="004E055A" w:rsidDel="005560DA">
          <w:rPr>
            <w:rFonts w:ascii="Times New Roman" w:hAnsi="Times New Roman" w:cs="Times New Roman"/>
          </w:rPr>
          <w:delText xml:space="preserve">2013; Pacifici </w:delText>
        </w:r>
        <w:r w:rsidRPr="003F1E4A" w:rsidDel="005560DA">
          <w:rPr>
            <w:rFonts w:ascii="Times New Roman" w:hAnsi="Times New Roman" w:cs="Times New Roman"/>
            <w:iCs/>
            <w:rPrChange w:id="62" w:author="Anthony F. Cannistra" w:date="2018-12-17T09:49:00Z">
              <w:rPr>
                <w:rFonts w:ascii="Times New Roman" w:hAnsi="Times New Roman" w:cs="Times New Roman"/>
                <w:i/>
                <w:iCs/>
              </w:rPr>
            </w:rPrChange>
          </w:rPr>
          <w:delText>et al.</w:delText>
        </w:r>
        <w:r w:rsidRPr="003F1E4A" w:rsidDel="005560DA">
          <w:rPr>
            <w:rFonts w:ascii="Times New Roman" w:hAnsi="Times New Roman" w:cs="Times New Roman"/>
          </w:rPr>
          <w:delText>,</w:delText>
        </w:r>
        <w:r w:rsidRPr="004E055A" w:rsidDel="005560DA">
          <w:rPr>
            <w:rFonts w:ascii="Times New Roman" w:hAnsi="Times New Roman" w:cs="Times New Roman"/>
          </w:rPr>
          <w:delText xml:space="preserve"> 2015)</w:delText>
        </w:r>
      </w:del>
      <w:r w:rsidRPr="004E055A">
        <w:rPr>
          <w:rFonts w:ascii="Times New Roman" w:hAnsi="Times New Roman" w:cs="Times New Roman"/>
        </w:rPr>
        <w:t xml:space="preserve">.  However, the frameworks remain largely untested. Moreover, the traits included in vulnerability analyses differ sufficiently that different frameworks predict dramatically different rankings of vulnerability </w:t>
      </w:r>
      <w:ins w:id="63" w:author="Anthony F. Cannistra" w:date="2018-12-17T10:03: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{"citationItems":[{"id":"ITEM-1","itemData":{"DOI":"10.1111/gcb.13759","ISSN":"13541013","abstract":"Abstract 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Biology","id":"ITEM-1","issue":"9","issued":{"date-parts":[["2017","9"]]},"page":"3704-3715","title":"Climate change vulnerability for species-Assessing the assessments","type":"article-journal","volume":"23"},"uris":["http://www.mendeley.com/documents/?uuid=2e58bef0-3165-4d94-a900-349c583abccb"]}],"mendeley":{"formattedCitation":"(Wheatley et al., 2017)","plainTextFormattedCitation":"(Wheatley et al., 2017)","previouslyFormattedCitation":"(Wheatley et al., 2017)"},"properties":{"noteIndex":0},"schema":"https://github.com/citation-style-language/schema/raw/master/csl-citation.json"}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(Wheatley et al., 2017)</w:t>
      </w:r>
      <w:ins w:id="64" w:author="Anthony F. Cannistra" w:date="2018-12-17T10:03:00Z">
        <w:r w:rsidR="005560DA">
          <w:rPr>
            <w:rFonts w:ascii="Times New Roman" w:hAnsi="Times New Roman" w:cs="Times New Roman"/>
          </w:rPr>
          <w:fldChar w:fldCharType="end"/>
        </w:r>
      </w:ins>
      <w:del w:id="65" w:author="Anthony F. Cannistra" w:date="2018-12-17T10:03:00Z">
        <w:r w:rsidRPr="004E055A" w:rsidDel="005560DA">
          <w:rPr>
            <w:rFonts w:ascii="Times New Roman" w:hAnsi="Times New Roman" w:cs="Times New Roman"/>
          </w:rPr>
          <w:delText xml:space="preserve">(Wheatley </w:delText>
        </w:r>
        <w:r w:rsidRPr="003F1E4A" w:rsidDel="005560DA">
          <w:rPr>
            <w:rFonts w:ascii="Times New Roman" w:hAnsi="Times New Roman" w:cs="Times New Roman"/>
            <w:iCs/>
            <w:rPrChange w:id="66" w:author="Anthony F. Cannistra" w:date="2018-12-17T09:50:00Z">
              <w:rPr>
                <w:rFonts w:ascii="Times New Roman" w:hAnsi="Times New Roman" w:cs="Times New Roman"/>
                <w:i/>
                <w:iCs/>
              </w:rPr>
            </w:rPrChange>
          </w:rPr>
          <w:delText>et al.</w:delText>
        </w:r>
        <w:r w:rsidRPr="003F1E4A" w:rsidDel="005560DA">
          <w:rPr>
            <w:rFonts w:ascii="Times New Roman" w:hAnsi="Times New Roman" w:cs="Times New Roman"/>
          </w:rPr>
          <w:delText>,</w:delText>
        </w:r>
        <w:r w:rsidRPr="004E055A" w:rsidDel="005560DA">
          <w:rPr>
            <w:rFonts w:ascii="Times New Roman" w:hAnsi="Times New Roman" w:cs="Times New Roman"/>
          </w:rPr>
          <w:delText xml:space="preserve"> 2017)</w:delText>
        </w:r>
      </w:del>
      <w:r w:rsidRPr="004E055A">
        <w:rPr>
          <w:rFonts w:ascii="Times New Roman" w:hAnsi="Times New Roman" w:cs="Times New Roman"/>
        </w:rPr>
        <w:t>.  Improving the ability of traits to predict climate change responses is necessary for robust vulnerability analyses.</w:t>
      </w:r>
    </w:p>
    <w:p w14:paraId="6B66B956" w14:textId="77777777" w:rsidR="004E055A" w:rsidRPr="004E055A" w:rsidRDefault="004E055A" w:rsidP="004E055A">
      <w:pPr>
        <w:spacing w:line="480" w:lineRule="auto"/>
        <w:rPr>
          <w:rFonts w:ascii="Times New Roman" w:hAnsi="Times New Roman" w:cs="Times New Roman"/>
        </w:rPr>
      </w:pPr>
    </w:p>
    <w:p w14:paraId="5EE0F946" w14:textId="5B444161"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Most attempts to use species’ traits to predict the magnitude of their climate change responses rely on linear regression </w:t>
      </w:r>
      <w:ins w:id="67" w:author="Anthony F. Cannistra" w:date="2018-12-17T10:04: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{"citationItems":[{"id":"ITEM-1","itemData":{"DOI":"10.1146/annurev-ecolsys-110411-160516","abstract":" Shifts in phenology and distribution in response to both recent and paleontological climate changes vary markedly in both direction and extent among species. These individualistic shifts are inconsistent with common forecasting techniques based on environmental rather than biological niches. What biological details could enhance forecasts? Organismal characteristics such as thermal and hydric limits, seasonal timing and duration of the life cycle, ecological breadth and dispersal capacity, and fitness and evolutionary potential are expected to influence climate change impacts. We review statistical and mechanistic approaches for incorporating traits in predictive models as well as the potential to use phylogeny as a proxy for traits. Traits generally account for a significant but modest fraction of the variation in phenological and range shifts. Further assembly of phenotypic and phylogenetic data coupled with the development of mechanistic approaches is essential to improved forecasts of the ecological consequences of climate change. ","author":[{"dropping-particle":"","family":"Buckley","given":"Lauren B","non-dropping-particle":"","parse-names":false,"suffix":""},{"dropping-particle":"","family":"Kingsolver","given":"Joel G","non-dropping-particle":"","parse-names":false,"suffix":""}],"container-title":"Annual Review of Ecology, Evolution, and Systematics","id":"ITEM-1","issue":"1","issued":{"date-parts":[["2012"]]},"page":"205-226","title":"Functional and Phylogenetic Approaches to Forecasting Species' Responses to Climate Change","type":"article-journal","volume":"43"},"uris":["http://www.mendeley.com/documents/?uuid=45b2a5af-a035-43db-90f5-238091de504f"]},{"id":"ITEM-2","itemData":{"DOI":"10.1111/gcb.13736","ISSN":"13541013","abstract":"Abstract 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Biology","id":"ITEM-2","issue":"10","issued":{"date-parts":[["2017","10"]]},"page":"4094-4105","title":"Species’ traits as predictors of range shifts under contemporary climate change: A review and meta-analysis","type":"article-journal","volume":"23"},"uris":["http://www.mendeley.com/documents/?uuid=f8d1aa90-d8a8-40f6-94cf-ac487236a2cf"]}],"mendeley":{"formattedCitation":"(Buckley &amp; Kingsolver, 2012; MacLean &amp; Beissinger, 2017)","plainTextFormattedCitation":"(Buckley &amp; Kingsolver, 2012; MacLean &amp; Beissinger, 2017)","previouslyFormattedCitation":"(Buckley &amp; Kingsolver, 2012; MacLean &amp; Beissinger, 2017)"},"properties":{"noteIndex":0},"schema":"https://github.com/citation-style-language/schema/raw/master/csl-citation.json"}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(Buckley &amp; Kingsolver, 2012; MacLean &amp; Beissinger, 2017)</w:t>
      </w:r>
      <w:ins w:id="68" w:author="Anthony F. Cannistra" w:date="2018-12-17T10:04:00Z">
        <w:r w:rsidR="005560DA">
          <w:rPr>
            <w:rFonts w:ascii="Times New Roman" w:hAnsi="Times New Roman" w:cs="Times New Roman"/>
          </w:rPr>
          <w:fldChar w:fldCharType="end"/>
        </w:r>
      </w:ins>
      <w:del w:id="69" w:author="Anthony F. Cannistra" w:date="2018-12-17T10:04:00Z">
        <w:r w:rsidRPr="004E055A" w:rsidDel="005560DA">
          <w:rPr>
            <w:rFonts w:ascii="Times New Roman" w:hAnsi="Times New Roman" w:cs="Times New Roman"/>
          </w:rPr>
          <w:delText>(Buckley &amp; Kingsolver, 201</w:delText>
        </w:r>
        <w:r w:rsidR="006F2D34" w:rsidDel="005560DA">
          <w:rPr>
            <w:rFonts w:ascii="Times New Roman" w:hAnsi="Times New Roman" w:cs="Times New Roman"/>
          </w:rPr>
          <w:delText>2</w:delText>
        </w:r>
        <w:r w:rsidRPr="004E055A" w:rsidDel="005560DA">
          <w:rPr>
            <w:rFonts w:ascii="Times New Roman" w:hAnsi="Times New Roman" w:cs="Times New Roman"/>
          </w:rPr>
          <w:delText>; MacLean &amp; Beissinger, 2017)</w:delText>
        </w:r>
      </w:del>
      <w:r w:rsidRPr="004E055A">
        <w:rPr>
          <w:rFonts w:ascii="Times New Roman" w:hAnsi="Times New Roman" w:cs="Times New Roman"/>
        </w:rPr>
        <w:t xml:space="preserve">, yet detailed empirical studies often reveal non-linear relationships between traits and their function </w:t>
      </w:r>
      <w:ins w:id="70" w:author="Anthony F. Cannistra" w:date="2018-12-17T10:04: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{"citationItems":[{"id":"ITEM-1","itemData":{"DOI":"10.1073/pnas.212519399","ISSN":"0027-8424","author":[{"dropping-particle":"","family":"Stenseth","given":"Nils Chr.","non-dropping-particle":"","parse-names":false,"suffix":""},{"dropping-particle":"","family":"Mysterud","given":"Atle","non-dropping-particle":"","parse-names":false,"suffix":""}],"container-title":"Proceedings of the National Academy of Sciences","id":"ITEM-1","issue":"21","issued":{"date-parts":[["2002"]]},"page":"13379-13381","publisher":"National Academy of Sciences","title":"Climate, changing phenology, and other life history traits: Nonlinearity and match{\\textendash}mismatch to the environment","type":"article-journal","volume":"99"},"uris":["http://www.mendeley.com/documents/?uuid=59b82c45-c5f2-4ea6-8acc-a5dc11445f58"]}],"mendeley":{"formattedCitation":"(Stenseth &amp; Mysterud, 2002)","plainTextFormattedCitation":"(Stenseth &amp; Mysterud, 2002)","previouslyFormattedCitation":"(Stenseth &amp; Mysterud, 2002)"},"properties":{"noteIndex":0},"schema":"https://github.com/citation-style-language/schema/raw/master/csl-citation.json"}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(Stenseth &amp; Mysterud, 2002)</w:t>
      </w:r>
      <w:ins w:id="71" w:author="Anthony F. Cannistra" w:date="2018-12-17T10:04:00Z">
        <w:r w:rsidR="005560DA">
          <w:rPr>
            <w:rFonts w:ascii="Times New Roman" w:hAnsi="Times New Roman" w:cs="Times New Roman"/>
          </w:rPr>
          <w:fldChar w:fldCharType="end"/>
        </w:r>
        <w:r w:rsidR="005560DA">
          <w:rPr>
            <w:rFonts w:ascii="Times New Roman" w:hAnsi="Times New Roman" w:cs="Times New Roman"/>
          </w:rPr>
          <w:t xml:space="preserve">. </w:t>
        </w:r>
      </w:ins>
      <w:del w:id="72" w:author="Anthony F. Cannistra" w:date="2018-12-17T10:04:00Z">
        <w:r w:rsidRPr="004E055A" w:rsidDel="005560DA">
          <w:rPr>
            <w:rFonts w:ascii="Times New Roman" w:hAnsi="Times New Roman" w:cs="Times New Roman"/>
          </w:rPr>
          <w:delText>(Stenseth &amp; Mysterud, 2002).  </w:delText>
        </w:r>
      </w:del>
      <w:r w:rsidRPr="004E055A">
        <w:rPr>
          <w:rFonts w:ascii="Times New Roman" w:hAnsi="Times New Roman" w:cs="Times New Roman"/>
        </w:rPr>
        <w:t>Unimodal relationships and thresholds are common.  For example, extreme diet specialization may drive a species to track the range shift of a food item</w:t>
      </w:r>
      <w:ins w:id="73" w:author="Anthony F. Cannistra" w:date="2018-12-17T10:05:00Z">
        <w:r w:rsidR="005560DA">
          <w:rPr>
            <w:rFonts w:ascii="Times New Roman" w:hAnsi="Times New Roman" w:cs="Times New Roman"/>
          </w:rPr>
          <w:t xml:space="preserve"> </w:t>
        </w:r>
      </w:ins>
      <w:del w:id="74" w:author="Anthony F. Cannistra" w:date="2018-12-17T10:05:00Z">
        <w:r w:rsidRPr="004E055A" w:rsidDel="005560DA">
          <w:rPr>
            <w:rFonts w:ascii="Times New Roman" w:hAnsi="Times New Roman" w:cs="Times New Roman"/>
          </w:rPr>
          <w:delText xml:space="preserve"> </w:delText>
        </w:r>
      </w:del>
      <w:ins w:id="75" w:author="Anthony F. Cannistra" w:date="2018-12-17T10:05: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{"citationItems":[{"id":"ITEM-1","itemData":{"DOI":"10.1111/j.1461-0248.2010.01534.x","ISSN":"1461023X","abstract":"Ecology Letters (2010) 13: 1475–1484 Abstract Changes in phenology are correlated with climate change. However, we still struggle to understand the traits making species susceptible to climate change, and the implications of species’ reactions for communities and food webs. Butterflies and moths are an ecologically important group that have shown pronounced phenological changes over the last decades. Tests using a &gt; 150-year dataset from 566 European butterfly and moth species demonstrated that variation in phenological change was strongly related to traits describing plant–herbivore interactions (larval diet breadth, diet composition), and the life cycle. The results indicate that climate change related shifts in phenology are correlated with the seasonal availability and palatability of food plants. Lepidopterans feeding on herbaceous plants showed smaller shifts in flight periods but larger increases in voltinism than lepidopterans feeding on woody plants. Consequently, the effect of herbivorous lepidopterans may increase in herb-rich grassland ecosystems under warmer conditions, and not in forest ecosystems.","author":[{"dropping-particle":"","family":"Altermatt","given":"Florian","non-dropping-particle":"","parse-names":false,"suffix":""}],"container-title":"Ecology Letters","id":"ITEM-1","issue":"12","issued":{"date-parts":[["2010","12"]]},"page":"1475-1484","title":"Tell me what you eat and I’ll tell you when you fly: diet can predict phenological changes in response to climate change","type":"article-journal","volume":"13"},"uris":["http://www.mendeley.com/documents/?uuid=1ea2aae8-da4f-4058-a6e1-e8faf606311b"]},{"id":"ITEM-2","itemData":{"DOI":"10.1890/10-1594.1","ISSN":"0012-9658","abstract":"How do species' traits help identify which species will respond most strongly to future climate change? We examine the relationship between species' traits and phenology in a well-established model system for climate change, the U.K. Butterfly Monitoring Scheme (UKBMS). Most resident U.K. butterfly species have significantly advanced their dates of first appearance during the past 30 years. We show that species with narrower larval diet breadth and more advanced overwintering stages have experienced relatively greater advances in their date of first appearance. In addition, species with smaller range sizes have experienced greater phenological advancement. Our results demonstrate that species' traits can be important predictors of responses to climate change, and they suggest that further investigation of the mechanisms by which these traits influence phenology may aid in understanding species' responses to current and future climate change.","author":[{"dropping-particle":"","family":"Diamond","given":"Sarah E","non-dropping-particle":"","parse-names":false,"suffix":""},{"dropping-particle":"","family":"Frame","given":"Alicia M","non-dropping-particle":"","parse-names":false,"suffix":""},{"dropping-particle":"","family":"Martin","given":"Ryan A","non-dropping-particle":"","parse-names":false,"suffix":""},{"dropping-particle":"","family":"Buckley","given":"Lauren B","non-dropping-particle":"","parse-names":false,"suffix":""}],"container-title":"Ecology","id":"ITEM-2","issue":"5","issued":{"date-parts":[["2011","5","1"]]},"note":"doi: 10.1890/10-1594.1","page":"1005-1012","publisher":"Wiley-Blackwell","title":"Species' traits predict phenological responses to climate change in butterflies","type":"article-journal","volume":"92"},"uris":["http://www.mendeley.com/documents/?uuid=68ed6d4f-464c-41e1-ac45-0e0c379837c3"]}],"mendeley":{"formattedCitation":"(Altermatt, 2010; Diamond, Frame, Martin, &amp; Buckley, 2011)","plainTextFormattedCitation":"(Altermatt, 2010; Diamond, Frame, Martin, &amp; Buckley, 2011)","previouslyFormattedCitation":"(Altermatt, 2010; Diamond, Frame, Martin, &amp; Buckley, 2011)"},"properties":{"noteIndex":0},"schema":"https://github.com/citation-style-language/schema/raw/master/csl-citation.json"}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(Altermatt, 2010; Diamond, Frame, Martin, &amp; Buckley, 2011)</w:t>
      </w:r>
      <w:ins w:id="76" w:author="Anthony F. Cannistra" w:date="2018-12-17T10:05:00Z">
        <w:r w:rsidR="005560DA">
          <w:rPr>
            <w:rFonts w:ascii="Times New Roman" w:hAnsi="Times New Roman" w:cs="Times New Roman"/>
          </w:rPr>
          <w:fldChar w:fldCharType="end"/>
        </w:r>
      </w:ins>
      <w:del w:id="77" w:author="Anthony F. Cannistra" w:date="2018-12-17T10:05:00Z">
        <w:r w:rsidRPr="004E055A" w:rsidDel="005560DA">
          <w:rPr>
            <w:rFonts w:ascii="Times New Roman" w:hAnsi="Times New Roman" w:cs="Times New Roman"/>
          </w:rPr>
          <w:delText xml:space="preserve">(Altermatt, 2010; Diamond </w:delText>
        </w:r>
        <w:r w:rsidRPr="003F1E4A" w:rsidDel="005560DA">
          <w:rPr>
            <w:rFonts w:ascii="Times New Roman" w:hAnsi="Times New Roman" w:cs="Times New Roman"/>
            <w:iCs/>
            <w:rPrChange w:id="78" w:author="Anthony F. Cannistra" w:date="2018-12-17T09:50:00Z">
              <w:rPr>
                <w:rFonts w:ascii="Times New Roman" w:hAnsi="Times New Roman" w:cs="Times New Roman"/>
                <w:i/>
                <w:iCs/>
              </w:rPr>
            </w:rPrChange>
          </w:rPr>
          <w:delText>et al.</w:delText>
        </w:r>
        <w:r w:rsidRPr="003F1E4A" w:rsidDel="005560DA">
          <w:rPr>
            <w:rFonts w:ascii="Times New Roman" w:hAnsi="Times New Roman" w:cs="Times New Roman"/>
          </w:rPr>
          <w:delText>,</w:delText>
        </w:r>
        <w:r w:rsidRPr="004E055A" w:rsidDel="005560DA">
          <w:rPr>
            <w:rFonts w:ascii="Times New Roman" w:hAnsi="Times New Roman" w:cs="Times New Roman"/>
          </w:rPr>
          <w:delText xml:space="preserve"> 2011)</w:delText>
        </w:r>
      </w:del>
      <w:r w:rsidRPr="004E055A">
        <w:rPr>
          <w:rFonts w:ascii="Times New Roman" w:hAnsi="Times New Roman" w:cs="Times New Roman"/>
        </w:rPr>
        <w:t xml:space="preserve">, but reducing diet specialization only slightly may alleviate the need for a species to track its food. Diet generalization could facilitate species </w:t>
      </w:r>
      <w:r w:rsidRPr="004E055A">
        <w:rPr>
          <w:rFonts w:ascii="Times New Roman" w:hAnsi="Times New Roman" w:cs="Times New Roman"/>
        </w:rPr>
        <w:lastRenderedPageBreak/>
        <w:t xml:space="preserve">moving to capitalize on newly climatically suitable habitat, yielding a unimodal relationship between diet specialization and the magnitude of range shifts.  Likewise, low dispersal ability may prevent a species from tracking its environmental niche </w:t>
      </w:r>
      <w:ins w:id="79" w:author="Anthony F. Cannistra" w:date="2018-12-17T10:05: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{"citationItems":[{"id":"ITEM-1","itemData":{"DOI":"10.1073/pnas.1116791109","ISSN":"0027-8424","abstract":"As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anticipated.","author":[{"dropping-particle":"","family":"Schloss","given":"Carrie A","non-dropping-particle":"","parse-names":false,"suffix":""},{"dropping-particle":"","family":"Nuñez","given":"Tristan A","non-dropping-particle":"","parse-names":false,"suffix":""},{"dropping-particle":"","family":"Lawler","given":"Joshua J","non-dropping-particle":"","parse-names":false,"suffix":""}],"container-title":"Proceedings of the National Academy of Sciences","id":"ITEM-1","issue":"22","issued":{"date-parts":[["2012"]]},"page":"8606-8611","publisher":"National Academy of Sciences","title":"Dispersal will limit ability of mammals to track climate change in the Western Hemisphere","type":"article-journal","volume":"109"},"uris":["http://www.mendeley.com/documents/?uuid=0a57e28c-42c5-4c06-961e-cc3b73ec59cb"]}],"mendeley":{"formattedCitation":"(Schloss, Nuñez, &amp; Lawler, 2012)","plainTextFormattedCitation":"(Schloss, Nuñez, &amp; Lawler, 2012)","previouslyFormattedCitation":"(Schloss, Nuñez, &amp; Lawler, 2012)"},"properties":{"noteIndex":0},"schema":"https://github.com/citation-style-language/schema/raw/master/csl-citation.json"}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(Schloss, Nuñez, &amp; Lawler, 2012)</w:t>
      </w:r>
      <w:ins w:id="80" w:author="Anthony F. Cannistra" w:date="2018-12-17T10:05:00Z">
        <w:r w:rsidR="005560DA">
          <w:rPr>
            <w:rFonts w:ascii="Times New Roman" w:hAnsi="Times New Roman" w:cs="Times New Roman"/>
          </w:rPr>
          <w:fldChar w:fldCharType="end"/>
        </w:r>
        <w:r w:rsidR="005560DA">
          <w:rPr>
            <w:rFonts w:ascii="Times New Roman" w:hAnsi="Times New Roman" w:cs="Times New Roman"/>
          </w:rPr>
          <w:t xml:space="preserve">. </w:t>
        </w:r>
      </w:ins>
      <w:del w:id="81" w:author="Anthony F. Cannistra" w:date="2018-12-17T10:05:00Z">
        <w:r w:rsidRPr="004E055A" w:rsidDel="005560DA">
          <w:rPr>
            <w:rFonts w:ascii="Times New Roman" w:hAnsi="Times New Roman" w:cs="Times New Roman"/>
          </w:rPr>
          <w:delText>(Schloss</w:delText>
        </w:r>
      </w:del>
      <w:del w:id="82" w:author="Anthony F. Cannistra" w:date="2018-12-17T09:53:00Z">
        <w:r w:rsidRPr="004E055A" w:rsidDel="00FB67A0">
          <w:rPr>
            <w:rFonts w:ascii="Times New Roman" w:hAnsi="Times New Roman" w:cs="Times New Roman"/>
          </w:rPr>
          <w:delText xml:space="preserve"> </w:delText>
        </w:r>
        <w:r w:rsidRPr="004E055A" w:rsidDel="00FB67A0">
          <w:rPr>
            <w:rFonts w:ascii="Times New Roman" w:hAnsi="Times New Roman" w:cs="Times New Roman"/>
            <w:i/>
            <w:iCs/>
          </w:rPr>
          <w:delText>et al.</w:delText>
        </w:r>
        <w:r w:rsidRPr="004E055A" w:rsidDel="00FB67A0">
          <w:rPr>
            <w:rFonts w:ascii="Times New Roman" w:hAnsi="Times New Roman" w:cs="Times New Roman"/>
          </w:rPr>
          <w:delText>,</w:delText>
        </w:r>
      </w:del>
      <w:del w:id="83" w:author="Anthony F. Cannistra" w:date="2018-12-17T10:05:00Z">
        <w:r w:rsidRPr="004E055A" w:rsidDel="005560DA">
          <w:rPr>
            <w:rFonts w:ascii="Times New Roman" w:hAnsi="Times New Roman" w:cs="Times New Roman"/>
          </w:rPr>
          <w:delText xml:space="preserve"> 2012), </w:delText>
        </w:r>
      </w:del>
      <w:r w:rsidRPr="004E055A">
        <w:rPr>
          <w:rFonts w:ascii="Times New Roman" w:hAnsi="Times New Roman" w:cs="Times New Roman"/>
        </w:rPr>
        <w:t xml:space="preserve">but the threshold of dispersal ability that allows species to track their niche may be relatively low. </w:t>
      </w:r>
      <w:r w:rsidR="00C30839">
        <w:rPr>
          <w:rFonts w:ascii="Times New Roman" w:hAnsi="Times New Roman" w:cs="Times New Roman"/>
        </w:rPr>
        <w:t xml:space="preserve">Trade-offs among traits and differences in the developmental dependencies of traits may also produce nonlinearities </w:t>
      </w:r>
      <w:ins w:id="84" w:author="Anthony F. Cannistra" w:date="2018-12-17T10:05: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{"citationItems":[{"id":"ITEM-1","itemData":{"DOI":"10.1111/ecog.03975","ISSN":"0906-7590","abstract":"Many species are undergoing distributional shifts in response to climate change. However, wide variability in range shifting rates has been observed across taxa, and even among closely-related species. Attempts to link climate-mediated range shifts to traits has often produced weak or conflicting results. Here we investigate interactive effects of developmental processes and environmental stress on the expression of traits relevant to range shifts. We use an individual-based modelling approach to assess how different developmental strategies affect range shift rates under a range of environmental conditions. We find that under stressful conditions, such as at the margins of the species? fundamental niche, investment in prolonged development leads to the greatest rates of range shifting, especially when longer time in development leads to improved fecundity and dispersal-related traits. However, under benign conditions, and when traits are less developmentally plastic, shorter development times are preferred for rapid range shifts, because higher generational frequency increases the number of individual dispersal events occurring over time. Our results suggest that the ability of a species to range shift depends not only on their dispersal and colonisation characteristics but also how these characteristics interact with developmental strategies. Benefits of any trait always depended on the environmental and developmental sensitivity of life history trait combinations, and the environmental conditions under which the range shift takes place. Without considering environmental and developmental sources of variation in the expression of traits relevant to range shifts, there is little hope of developing a general understanding of intrinsic drivers of range shift potential.","author":[{"dropping-particle":"","family":"Fitt","given":"Robert N L","non-dropping-particle":"","parse-names":false,"suffix":""},{"dropping-particle":"","family":"Palmer","given":"Steve","non-dropping-particle":"","parse-names":false,"suffix":""},{"dropping-particle":"","family":"Hand","given":"Casey","non-dropping-particle":"","parse-names":false,"suffix":""},{"dropping-particle":"","family":"Travis","given":"Justin M J","non-dropping-particle":"","parse-names":false,"suffix":""},{"dropping-particle":"","family":"Lancaster","given":"Lesley T","non-dropping-particle":"","parse-names":false,"suffix":""}],"container-title":"Ecography","id":"ITEM-1","issue":"0","issued":{"date-parts":[["2018","9","22"]]},"note":"doi: 10.1111/ecog.03975","publisher":"John Wiley &amp; Sons, Ltd (10.1111)","title":"Towards an interactive, process-based approach to understanding range shifts: developmental and environmental dependencies matter","type":"article-journal","volume":"0"},"uris":["http://www.mendeley.com/documents/?uuid=cf35d3ef-43e5-4079-861d-61e647d03128"]}],"mendeley":{"formattedCitation":"(Fitt, Palmer, Hand, Travis, &amp; Lancaster, 2018)","plainTextFormattedCitation":"(Fitt, Palmer, Hand, Travis, &amp; Lancaster, 2018)","previouslyFormattedCitation":"(Fitt, Palmer, Hand, Travis, &amp; Lancaster, 2018)"},"properties":{"noteIndex":0},"schema":"https://github.com/citation-style-language/schema/raw/master/csl-citation.json"}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(Fitt, Palmer, Hand, Travis, &amp; Lancaster, 2018)</w:t>
      </w:r>
      <w:ins w:id="85" w:author="Anthony F. Cannistra" w:date="2018-12-17T10:05:00Z">
        <w:r w:rsidR="005560DA">
          <w:rPr>
            <w:rFonts w:ascii="Times New Roman" w:hAnsi="Times New Roman" w:cs="Times New Roman"/>
          </w:rPr>
          <w:fldChar w:fldCharType="end"/>
        </w:r>
        <w:r w:rsidR="005560DA">
          <w:rPr>
            <w:rFonts w:ascii="Times New Roman" w:hAnsi="Times New Roman" w:cs="Times New Roman"/>
          </w:rPr>
          <w:t xml:space="preserve">. </w:t>
        </w:r>
      </w:ins>
      <w:del w:id="86" w:author="Anthony F. Cannistra" w:date="2018-12-17T10:05:00Z">
        <w:r w:rsidR="005921B8" w:rsidDel="005560DA">
          <w:rPr>
            <w:rFonts w:ascii="Times New Roman" w:hAnsi="Times New Roman" w:cs="Times New Roman"/>
          </w:rPr>
          <w:delText>(</w:delText>
        </w:r>
        <w:commentRangeStart w:id="87"/>
        <w:r w:rsidR="00C30839" w:rsidDel="005560DA">
          <w:rPr>
            <w:rFonts w:ascii="Times New Roman" w:hAnsi="Times New Roman" w:cs="Times New Roman"/>
          </w:rPr>
          <w:delText>Fitt et al.</w:delText>
        </w:r>
        <w:commentRangeEnd w:id="87"/>
        <w:r w:rsidR="00C30839" w:rsidDel="005560DA">
          <w:rPr>
            <w:rStyle w:val="CommentReference"/>
          </w:rPr>
          <w:commentReference w:id="87"/>
        </w:r>
        <w:r w:rsidR="005921B8" w:rsidDel="005560DA">
          <w:rPr>
            <w:rFonts w:ascii="Times New Roman" w:hAnsi="Times New Roman" w:cs="Times New Roman"/>
          </w:rPr>
          <w:delText>, 2018</w:delText>
        </w:r>
        <w:r w:rsidR="0077036E" w:rsidDel="005560DA">
          <w:rPr>
            <w:rFonts w:ascii="Times New Roman" w:hAnsi="Times New Roman" w:cs="Times New Roman"/>
          </w:rPr>
          <w:delText>)</w:delText>
        </w:r>
        <w:r w:rsidR="00C30839" w:rsidDel="005560DA">
          <w:rPr>
            <w:rFonts w:ascii="Times New Roman" w:hAnsi="Times New Roman" w:cs="Times New Roman"/>
          </w:rPr>
          <w:delText xml:space="preserve">. </w:delText>
        </w:r>
      </w:del>
      <w:r w:rsidRPr="004E055A">
        <w:rPr>
          <w:rFonts w:ascii="Times New Roman" w:hAnsi="Times New Roman" w:cs="Times New Roman"/>
        </w:rPr>
        <w:t>Can statistical techniques that allow for non-linear relationships between traits and species’ responses improve our predictive ability?</w:t>
      </w:r>
    </w:p>
    <w:p w14:paraId="77C7D4F5" w14:textId="77777777"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 </w:t>
      </w:r>
    </w:p>
    <w:p w14:paraId="4841B5BC" w14:textId="4C4EF6E4"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The universe of modeling techniques is vast and offers ecologists a wealth of tools to assess whether these nonlinear interactions between traits and range shifts can predict future responses. Standard approaches to capture variable interactions and nonlinearities in linear regressions (such as the explicit inclusion of interacting variables or polynomial expansion) rely on prior knowledge or model selection techniques to determine which variables to select. Other model types, such as machine learning approaches that optimize model parameters, are better suited than brute-force techniques to capture functional relationships among variables. These models, while offering statistical-robustness and efficiency, can be opaque and rarely afford clear coefficients to inspect when assessing the model’s learned correlations.  However, developments in the field of machine learning offer new approaches for inspecting model performance and predictions. </w:t>
      </w:r>
    </w:p>
    <w:p w14:paraId="1BE5DB85" w14:textId="77777777" w:rsidR="004E055A" w:rsidRPr="004E055A" w:rsidRDefault="004E055A" w:rsidP="004E055A">
      <w:pPr>
        <w:spacing w:line="480" w:lineRule="auto"/>
        <w:rPr>
          <w:rFonts w:ascii="Times New Roman" w:hAnsi="Times New Roman" w:cs="Times New Roman"/>
        </w:rPr>
      </w:pPr>
    </w:p>
    <w:p w14:paraId="5C233835" w14:textId="174CC54C"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Limited computational background among </w:t>
      </w:r>
      <w:r w:rsidR="008A2A96">
        <w:rPr>
          <w:rFonts w:ascii="Times New Roman" w:hAnsi="Times New Roman" w:cs="Times New Roman"/>
        </w:rPr>
        <w:t xml:space="preserve">some </w:t>
      </w:r>
      <w:r w:rsidRPr="004E055A">
        <w:rPr>
          <w:rFonts w:ascii="Times New Roman" w:hAnsi="Times New Roman" w:cs="Times New Roman"/>
        </w:rPr>
        <w:t>ecologists has restricted application of the methods despite the complex, interacting relationships inher</w:t>
      </w:r>
      <w:r>
        <w:rPr>
          <w:rFonts w:ascii="Times New Roman" w:hAnsi="Times New Roman" w:cs="Times New Roman"/>
        </w:rPr>
        <w:t xml:space="preserve">ent in many ecological studies </w:t>
      </w:r>
      <w:ins w:id="88" w:author="Anthony F. Cannistra" w:date="2018-12-17T10:05:00Z">
        <w:r w:rsidR="005560DA">
          <w:rPr>
            <w:rFonts w:ascii="Times New Roman" w:hAnsi="Times New Roman" w:cs="Times New Roman"/>
          </w:rPr>
          <w:lastRenderedPageBreak/>
          <w:fldChar w:fldCharType="begin" w:fldLock="1"/>
        </w:r>
      </w:ins>
      <w:r w:rsidR="005560DA">
        <w:rPr>
          <w:rFonts w:ascii="Times New Roman" w:hAnsi="Times New Roman" w:cs="Times New Roman"/>
        </w:rPr>
        <w:instrText>ADDIN CSL_CITATION {"citationItems":[{"id":"ITEM-1","itemData":{"DOI":"10.1086/587826","ISBN":"00335770","ISSN":"0033-5770","PMID":"18605534","abstract":"ABSTRACT Machine learning methods, a family of statistical techniques with origins in the field of artificial intelligence, are recognized as holding great promise for the advancement of understanding and prediction about ecological phenomena. These modeling techniques are flexible enough to handle complex problems with multiple interacting elements and typically outcompete traditional approaches (e.g., generalized linear models), making them ideal for modeling ecological systems. Despite their inherent advantages, a review of the literature reveals only a modest use of these approaches in ecology as compared to other disciplines. One potential explanation for this lack of interest is that machine learning techniques do not fall neatly into the class of statistical modeling approaches with which most ecologists are familiar. In this paper, we provide an introduction to three machine learning approaches that can be broadly used by ecologists: classification and regression trees, artificial neural networks, and evolutionary computation. For each approach, we provide a brief background to the methodology, give examples of its application in ecology, describe model development and implementation, discuss strengths and weaknesses, explore the availability of statistical software, and provide an illustrative example. Although the ecological application of machine learning approaches has increased, there remains considerable skepticism with respect to the role of these techniques in ecology. Our review encourages a greater understanding of machine learning approaches and promotes their future application and utilization, while also providing a basis from which ecologists can make informed decisions about whether to select or avoid these approaches in their future modeling endeavors.","author":[{"dropping-particle":"","family":"Olden","given":"Julian D.","non-dropping-particle":"","parse-names":false,"suffix":""},{"dropping-particle":"","family":"Lawler","given":"Joshua J.","non-dropping-particle":"","parse-names":false,"suffix":""},{"dropping-particle":"","family":"Poff","given":"N. LeRoy","non-dropping-particle":"","parse-names":false,"suffix":""}],"container-title":"The Quarterly Review of Biology","id":"ITEM-1","issue":"2","issued":{"date-parts":[["2008","6"]]},"page":"171-193","title":"Machine Learning Methods Without Tears: A Primer for Ecologists","type":"article-journal","volume":"83"},"uris":["http://www.mendeley.com/documents/?uuid=a81418bb-7ce0-4d28-ab29-db75afafd41d"]}],"mendeley":{"formattedCitation":"(Olden, Lawler, &amp; Poff, 2008)","plainTextFormattedCitation":"(Olden, Lawler, &amp; Poff, 2008)","previouslyFormattedCitation":"(Olden, Lawler, &amp; Poff, 2008)"},"properties":{"noteIndex":0},"schema":"https://github.com/citation-style-language/schema/raw/master/csl-citation.json"}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(Olden, Lawler, &amp; Poff, 2008)</w:t>
      </w:r>
      <w:ins w:id="89" w:author="Anthony F. Cannistra" w:date="2018-12-17T10:05:00Z">
        <w:r w:rsidR="005560DA">
          <w:rPr>
            <w:rFonts w:ascii="Times New Roman" w:hAnsi="Times New Roman" w:cs="Times New Roman"/>
          </w:rPr>
          <w:fldChar w:fldCharType="end"/>
        </w:r>
      </w:ins>
      <w:del w:id="90" w:author="Anthony F. Cannistra" w:date="2018-12-17T10:05:00Z">
        <w:r w:rsidDel="005560DA">
          <w:rPr>
            <w:rFonts w:ascii="Times New Roman" w:hAnsi="Times New Roman" w:cs="Times New Roman"/>
          </w:rPr>
          <w:delText>(</w:delText>
        </w:r>
        <w:r w:rsidRPr="004E055A" w:rsidDel="005560DA">
          <w:rPr>
            <w:rFonts w:ascii="Times New Roman" w:hAnsi="Times New Roman" w:cs="Times New Roman"/>
          </w:rPr>
          <w:delText>Olden</w:delText>
        </w:r>
      </w:del>
      <w:del w:id="91" w:author="Anthony F. Cannistra" w:date="2018-12-17T09:50:00Z">
        <w:r w:rsidRPr="004E055A" w:rsidDel="003F1E4A">
          <w:rPr>
            <w:rFonts w:ascii="Times New Roman" w:hAnsi="Times New Roman" w:cs="Times New Roman"/>
          </w:rPr>
          <w:delText xml:space="preserve"> </w:delText>
        </w:r>
      </w:del>
      <w:del w:id="92" w:author="Anthony F. Cannistra" w:date="2018-12-17T09:51:00Z">
        <w:r w:rsidRPr="003F1E4A" w:rsidDel="003F1E4A">
          <w:rPr>
            <w:rFonts w:ascii="Times New Roman" w:hAnsi="Times New Roman" w:cs="Times New Roman"/>
            <w:iCs/>
            <w:rPrChange w:id="93" w:author="Anthony F. Cannistra" w:date="2018-12-17T09:50:00Z">
              <w:rPr>
                <w:rFonts w:ascii="Times New Roman" w:hAnsi="Times New Roman" w:cs="Times New Roman"/>
                <w:i/>
                <w:iCs/>
              </w:rPr>
            </w:rPrChange>
          </w:rPr>
          <w:delText>et al.</w:delText>
        </w:r>
      </w:del>
      <w:del w:id="94" w:author="Anthony F. Cannistra" w:date="2018-12-17T10:05:00Z">
        <w:r w:rsidRPr="003F1E4A" w:rsidDel="005560DA">
          <w:rPr>
            <w:rFonts w:ascii="Times New Roman" w:hAnsi="Times New Roman" w:cs="Times New Roman"/>
            <w:iCs/>
            <w:rPrChange w:id="95" w:author="Anthony F. Cannistra" w:date="2018-12-17T09:50:00Z">
              <w:rPr>
                <w:rFonts w:ascii="Times New Roman" w:hAnsi="Times New Roman" w:cs="Times New Roman"/>
                <w:i/>
                <w:iCs/>
              </w:rPr>
            </w:rPrChange>
          </w:rPr>
          <w:delText>,</w:delText>
        </w:r>
        <w:r w:rsidDel="005560DA">
          <w:rPr>
            <w:rFonts w:ascii="Times New Roman" w:hAnsi="Times New Roman" w:cs="Times New Roman"/>
          </w:rPr>
          <w:delText xml:space="preserve"> 2008)</w:delText>
        </w:r>
      </w:del>
      <w:r w:rsidRPr="004E055A">
        <w:rPr>
          <w:rFonts w:ascii="Times New Roman" w:hAnsi="Times New Roman" w:cs="Times New Roman"/>
        </w:rPr>
        <w:t>. Some biological domains (e.g. the identification of nov</w:t>
      </w:r>
      <w:r>
        <w:rPr>
          <w:rFonts w:ascii="Times New Roman" w:hAnsi="Times New Roman" w:cs="Times New Roman"/>
        </w:rPr>
        <w:t xml:space="preserve">el zoonotic disease reservoirs </w:t>
      </w:r>
      <w:ins w:id="96" w:author="Anthony F. Cannistra" w:date="2018-12-17T10:06: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{"citationItems":[{"id":"ITEM-1","itemData":{"DOI":"10.1073/pnas.1501598112","ISSN":"1091-6490","PMID":"26038558","abstract":"The increasing frequency of zoonotic disease events underscores a need to develop forecasting tools toward a more preemptive approach to outbreak investigation. We apply machine learning to data describing the traits and zoonotic pathogen diversity of the most speciose group of mammals, the rodents, which also comprise a disproportionate number of zoonotic disease reservoirs. Our models predict reservoir status in this group with over 90% accuracy, identifying species with high probabilities of harboring undiscovered zoonotic pathogens based on trait profiles that may serve as rules of thumb to distinguish reservoirs from nonreservoir species. Key predictors of zoonotic reservoirs include biogeographical properties, such as range size, as well as intrinsic host traits associated with lifetime reproductive output. Predicted hotspots of novel rodent reservoir diversity occur in the Middle East and Central Asia and the Midwestern United States.","author":[{"dropping-particle":"","family":"Han","given":"Barbara A","non-dropping-particle":"","parse-names":false,"suffix":""},{"dropping-particle":"","family":"Schmidt","given":"John Paul","non-dropping-particle":"","parse-names":false,"suffix":""},{"dropping-particle":"","family":"Bowden","given":"Sarah E","non-dropping-particle":"","parse-names":false,"suffix":""},{"dropping-particle":"","family":"Drake","given":"John M","non-dropping-particle":"","parse-names":false,"suffix":""}],"container-title":"Proceedings of the National Academy of Sciences of the United States of America","id":"ITEM-1","issue":"22","issued":{"date-parts":[["2015","6","2"]]},"page":"7039-44","publisher":"National Academy of Sciences","title":"Rodent reservoirs of future zoonotic diseases.","type":"article-journal","volume":"112"},"uris":["http://www.mendeley.com/documents/?uuid=26da0e11-8deb-35b9-a2dd-5090ae16cb07"]}],"mendeley":{"formattedCitation":"(Han, Schmidt, Bowden, &amp; Drake, 2015)","manualFormatting":"[Han, Schmidt, Bowden, &amp; Drake, 2015","plainTextFormattedCitation":"(Han, Schmidt, Bowden, &amp; Drake, 2015)","previouslyFormattedCitation":"(Han, Schmidt, Bowden, &amp; Drake, 2015)"},"properties":{"noteIndex":0},"schema":"https://github.com/citation-style-language/schema/raw/master/csl-citation.json"}</w:instrText>
      </w:r>
      <w:r w:rsidR="005560DA">
        <w:rPr>
          <w:rFonts w:ascii="Times New Roman" w:hAnsi="Times New Roman" w:cs="Times New Roman"/>
        </w:rPr>
        <w:fldChar w:fldCharType="separate"/>
      </w:r>
      <w:ins w:id="97" w:author="Anthony F. Cannistra" w:date="2018-12-17T10:06:00Z">
        <w:r w:rsidR="005560DA">
          <w:rPr>
            <w:rFonts w:ascii="Times New Roman" w:hAnsi="Times New Roman" w:cs="Times New Roman"/>
            <w:noProof/>
          </w:rPr>
          <w:t>[</w:t>
        </w:r>
      </w:ins>
      <w:del w:id="98" w:author="Anthony F. Cannistra" w:date="2018-12-17T10:06:00Z">
        <w:r w:rsidR="005560DA" w:rsidRPr="005560DA" w:rsidDel="005560DA">
          <w:rPr>
            <w:rFonts w:ascii="Times New Roman" w:hAnsi="Times New Roman" w:cs="Times New Roman"/>
            <w:noProof/>
          </w:rPr>
          <w:delText>(</w:delText>
        </w:r>
      </w:del>
      <w:r w:rsidR="005560DA" w:rsidRPr="005560DA">
        <w:rPr>
          <w:rFonts w:ascii="Times New Roman" w:hAnsi="Times New Roman" w:cs="Times New Roman"/>
          <w:noProof/>
        </w:rPr>
        <w:t>Han, Schmidt, Bowden, &amp; Drake, 2015</w:t>
      </w:r>
      <w:del w:id="99" w:author="Anthony F. Cannistra" w:date="2018-12-17T10:06:00Z">
        <w:r w:rsidR="005560DA" w:rsidRPr="005560DA" w:rsidDel="005560DA">
          <w:rPr>
            <w:rFonts w:ascii="Times New Roman" w:hAnsi="Times New Roman" w:cs="Times New Roman"/>
            <w:noProof/>
          </w:rPr>
          <w:delText>)</w:delText>
        </w:r>
      </w:del>
      <w:ins w:id="100" w:author="Anthony F. Cannistra" w:date="2018-12-17T10:06:00Z">
        <w:r w:rsidR="005560DA">
          <w:rPr>
            <w:rFonts w:ascii="Times New Roman" w:hAnsi="Times New Roman" w:cs="Times New Roman"/>
          </w:rPr>
          <w:fldChar w:fldCharType="end"/>
        </w:r>
        <w:r w:rsidR="005560DA">
          <w:rPr>
            <w:rFonts w:ascii="Times New Roman" w:hAnsi="Times New Roman" w:cs="Times New Roman"/>
          </w:rPr>
          <w:t>]</w:t>
        </w:r>
      </w:ins>
      <w:del w:id="101" w:author="Anthony F. Cannistra" w:date="2018-12-17T09:50:00Z">
        <w:r w:rsidDel="003F1E4A">
          <w:rPr>
            <w:rFonts w:ascii="Times New Roman" w:hAnsi="Times New Roman" w:cs="Times New Roman"/>
          </w:rPr>
          <w:delText>(</w:delText>
        </w:r>
      </w:del>
      <w:del w:id="102" w:author="Anthony F. Cannistra" w:date="2018-12-17T10:06:00Z">
        <w:r w:rsidRPr="004E055A" w:rsidDel="005560DA">
          <w:rPr>
            <w:rFonts w:ascii="Times New Roman" w:hAnsi="Times New Roman" w:cs="Times New Roman"/>
          </w:rPr>
          <w:delText>Han</w:delText>
        </w:r>
      </w:del>
      <w:del w:id="103" w:author="Anthony F. Cannistra" w:date="2018-12-17T09:52:00Z">
        <w:r w:rsidRPr="004E055A" w:rsidDel="00FB67A0">
          <w:rPr>
            <w:rFonts w:ascii="Times New Roman" w:hAnsi="Times New Roman" w:cs="Times New Roman"/>
          </w:rPr>
          <w:delText xml:space="preserve"> </w:delText>
        </w:r>
        <w:r w:rsidRPr="003F1E4A" w:rsidDel="00FB67A0">
          <w:rPr>
            <w:rFonts w:ascii="Times New Roman" w:hAnsi="Times New Roman" w:cs="Times New Roman"/>
            <w:iCs/>
            <w:rPrChange w:id="104" w:author="Anthony F. Cannistra" w:date="2018-12-17T09:50:00Z">
              <w:rPr>
                <w:rFonts w:ascii="Times New Roman" w:hAnsi="Times New Roman" w:cs="Times New Roman"/>
                <w:i/>
                <w:iCs/>
              </w:rPr>
            </w:rPrChange>
          </w:rPr>
          <w:delText>et a</w:delText>
        </w:r>
      </w:del>
      <w:del w:id="105" w:author="Anthony F. Cannistra" w:date="2018-12-17T09:53:00Z">
        <w:r w:rsidRPr="003F1E4A" w:rsidDel="00FB67A0">
          <w:rPr>
            <w:rFonts w:ascii="Times New Roman" w:hAnsi="Times New Roman" w:cs="Times New Roman"/>
            <w:iCs/>
            <w:rPrChange w:id="106" w:author="Anthony F. Cannistra" w:date="2018-12-17T09:50:00Z">
              <w:rPr>
                <w:rFonts w:ascii="Times New Roman" w:hAnsi="Times New Roman" w:cs="Times New Roman"/>
                <w:i/>
                <w:iCs/>
              </w:rPr>
            </w:rPrChange>
          </w:rPr>
          <w:delText>l.</w:delText>
        </w:r>
      </w:del>
      <w:del w:id="107" w:author="Anthony F. Cannistra" w:date="2018-12-17T10:06:00Z">
        <w:r w:rsidRPr="003F1E4A" w:rsidDel="005560DA">
          <w:rPr>
            <w:rFonts w:ascii="Times New Roman" w:hAnsi="Times New Roman" w:cs="Times New Roman"/>
            <w:iCs/>
            <w:rPrChange w:id="108" w:author="Anthony F. Cannistra" w:date="2018-12-17T09:50:00Z">
              <w:rPr>
                <w:rFonts w:ascii="Times New Roman" w:hAnsi="Times New Roman" w:cs="Times New Roman"/>
                <w:i/>
                <w:iCs/>
              </w:rPr>
            </w:rPrChange>
          </w:rPr>
          <w:delText>,</w:delText>
        </w:r>
        <w:r w:rsidDel="005560DA">
          <w:rPr>
            <w:rFonts w:ascii="Times New Roman" w:hAnsi="Times New Roman" w:cs="Times New Roman"/>
          </w:rPr>
          <w:delText xml:space="preserve"> 2015</w:delText>
        </w:r>
      </w:del>
      <w:del w:id="109" w:author="Anthony F. Cannistra" w:date="2018-12-17T09:50:00Z">
        <w:r w:rsidDel="003F1E4A">
          <w:rPr>
            <w:rFonts w:ascii="Times New Roman" w:hAnsi="Times New Roman" w:cs="Times New Roman"/>
          </w:rPr>
          <w:delText>)</w:delText>
        </w:r>
      </w:del>
      <w:r>
        <w:rPr>
          <w:rFonts w:ascii="Times New Roman" w:hAnsi="Times New Roman" w:cs="Times New Roman"/>
        </w:rPr>
        <w:t>)</w:t>
      </w:r>
      <w:r w:rsidRPr="004E055A">
        <w:rPr>
          <w:rFonts w:ascii="Times New Roman" w:hAnsi="Times New Roman" w:cs="Times New Roman"/>
        </w:rPr>
        <w:t xml:space="preserve"> have showcased the potential of advanced machine learning, an</w:t>
      </w:r>
      <w:r>
        <w:rPr>
          <w:rFonts w:ascii="Times New Roman" w:hAnsi="Times New Roman" w:cs="Times New Roman"/>
        </w:rPr>
        <w:t>d methods like neural networks</w:t>
      </w:r>
      <w:del w:id="110" w:author="Anthony F. Cannistra" w:date="2018-12-17T10:06:00Z">
        <w:r w:rsidDel="005560DA">
          <w:rPr>
            <w:rFonts w:ascii="Times New Roman" w:hAnsi="Times New Roman" w:cs="Times New Roman"/>
          </w:rPr>
          <w:delText xml:space="preserve"> (</w:delText>
        </w:r>
        <w:r w:rsidRPr="004E055A" w:rsidDel="005560DA">
          <w:rPr>
            <w:rFonts w:ascii="Times New Roman" w:hAnsi="Times New Roman" w:cs="Times New Roman"/>
          </w:rPr>
          <w:delText xml:space="preserve">Olden </w:delText>
        </w:r>
        <w:r w:rsidRPr="004E055A" w:rsidDel="005560DA">
          <w:rPr>
            <w:rFonts w:ascii="Times New Roman" w:hAnsi="Times New Roman" w:cs="Times New Roman"/>
            <w:i/>
            <w:iCs/>
          </w:rPr>
          <w:delText>et al.,</w:delText>
        </w:r>
        <w:r w:rsidDel="005560DA">
          <w:rPr>
            <w:rFonts w:ascii="Times New Roman" w:hAnsi="Times New Roman" w:cs="Times New Roman"/>
          </w:rPr>
          <w:delText xml:space="preserve"> 2008)</w:delText>
        </w:r>
      </w:del>
      <w:ins w:id="111" w:author="Anthony F. Cannistra" w:date="2018-12-17T10:06:00Z">
        <w:r w:rsidR="005560DA">
          <w:rPr>
            <w:rFonts w:ascii="Times New Roman" w:hAnsi="Times New Roman" w:cs="Times New Roman"/>
          </w:rPr>
          <w:t xml:space="preserve"> </w:t>
        </w:r>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{"citationItems":[{"id":"ITEM-1","itemData":{"DOI":"10.1086/587826","ISBN":"00335770","ISSN":"0033-5770","PMID":"18605534","abstract":"ABSTRACT Machine learning methods, a family of statistical techniques with origins in the field of artificial intelligence, are recognized as holding great promise for the advancement of understanding and prediction about ecological phenomena. These modeling techniques are flexible enough to handle complex problems with multiple interacting elements and typically outcompete traditional approaches (e.g., generalized linear models), making them ideal for modeling ecological systems. Despite their inherent advantages, a review of the literature reveals only a modest use of these approaches in ecology as compared to other disciplines. One potential explanation for this lack of interest is that machine learning techniques do not fall neatly into the class of statistical modeling approaches with which most ecologists are familiar. In this paper, we provide an introduction to three machine learning approaches that can be broadly used by ecologists: classification and regression trees, artificial neural networks, and evolutionary computation. For each approach, we provide a brief background to the methodology, give examples of its application in ecology, describe model development and implementation, discuss strengths and weaknesses, explore the availability of statistical software, and provide an illustrative example. Although the ecological application of machine learning approaches has increased, there remains considerable skepticism with respect to the role of these techniques in ecology. Our review encourages a greater understanding of machine learning approaches and promotes their future application and utilization, while also providing a basis from which ecologists can make informed decisions about whether to select or avoid these approaches in their future modeling endeavors.","author":[{"dropping-particle":"","family":"Olden","given":"Julian D.","non-dropping-particle":"","parse-names":false,"suffix":""},{"dropping-particle":"","family":"Lawler","given":"Joshua J.","non-dropping-particle":"","parse-names":false,"suffix":""},{"dropping-particle":"","family":"Poff","given":"N. LeRoy","non-dropping-particle":"","parse-names":false,"suffix":""}],"container-title":"The Quarterly Review of Biology","id":"ITEM-1","issue":"2","issued":{"date-parts":[["2008","6"]]},"page":"171-193","title":"Machine Learning Methods Without Tears: A Primer for Ecologists","type":"article-journal","volume":"83"},"uris":["http://www.mendeley.com/documents/?uuid=a81418bb-7ce0-4d28-ab29-db75afafd41d"]}],"mendeley":{"formattedCitation":"(Olden et al., 2008)","plainTextFormattedCitation":"(Olden et al., 2008)","previouslyFormattedCitation":"(Olden et al., 2008)"},"properties":{"noteIndex":0},"schema":"https://github.com/citation-style-language/schema/raw/master/csl-citation.json"}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(Olden et al., 2008)</w:t>
      </w:r>
      <w:ins w:id="112" w:author="Anthony F. Cannistra" w:date="2018-12-17T10:06:00Z">
        <w:r w:rsidR="005560DA">
          <w:rPr>
            <w:rFonts w:ascii="Times New Roman" w:hAnsi="Times New Roman" w:cs="Times New Roman"/>
          </w:rPr>
          <w:fldChar w:fldCharType="end"/>
        </w:r>
      </w:ins>
      <w:r>
        <w:rPr>
          <w:rFonts w:ascii="Times New Roman" w:hAnsi="Times New Roman" w:cs="Times New Roman"/>
        </w:rPr>
        <w:t>, boosted regression trees</w:t>
      </w:r>
      <w:del w:id="113" w:author="Anthony F. Cannistra" w:date="2018-12-17T10:06:00Z">
        <w:r w:rsidDel="005560DA">
          <w:rPr>
            <w:rFonts w:ascii="Times New Roman" w:hAnsi="Times New Roman" w:cs="Times New Roman"/>
          </w:rPr>
          <w:delText xml:space="preserve"> (</w:delText>
        </w:r>
        <w:r w:rsidRPr="004E055A" w:rsidDel="005560DA">
          <w:rPr>
            <w:rFonts w:ascii="Times New Roman" w:hAnsi="Times New Roman" w:cs="Times New Roman"/>
          </w:rPr>
          <w:delText xml:space="preserve">Elith </w:delText>
        </w:r>
        <w:r w:rsidRPr="003F1E4A" w:rsidDel="005560DA">
          <w:rPr>
            <w:rFonts w:ascii="Times New Roman" w:hAnsi="Times New Roman" w:cs="Times New Roman"/>
            <w:iCs/>
            <w:rPrChange w:id="114" w:author="Anthony F. Cannistra" w:date="2018-12-17T09:50:00Z">
              <w:rPr>
                <w:rFonts w:ascii="Times New Roman" w:hAnsi="Times New Roman" w:cs="Times New Roman"/>
                <w:i/>
                <w:iCs/>
              </w:rPr>
            </w:rPrChange>
          </w:rPr>
          <w:delText>et al.,</w:delText>
        </w:r>
        <w:r w:rsidDel="005560DA">
          <w:rPr>
            <w:rFonts w:ascii="Times New Roman" w:hAnsi="Times New Roman" w:cs="Times New Roman"/>
          </w:rPr>
          <w:delText xml:space="preserve"> 2008)</w:delText>
        </w:r>
      </w:del>
      <w:ins w:id="115" w:author="Anthony F. Cannistra" w:date="2018-12-17T10:06:00Z">
        <w:r w:rsidR="005560DA">
          <w:rPr>
            <w:rFonts w:ascii="Times New Roman" w:hAnsi="Times New Roman" w:cs="Times New Roman"/>
          </w:rPr>
          <w:t xml:space="preserve"> </w:t>
        </w:r>
      </w:ins>
      <w:ins w:id="116" w:author="Anthony F. Cannistra" w:date="2018-12-17T10:07: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{"citationItems":[{"id":"ITEM-1","itemData":{"DOI":"10.1111/j.1365-2656.2008.01390.x","ISBN":"1365-2656","ISSN":"00218790","PMID":"18397250","abstract":"1. Ecologists use statistical models for both explanation and prediction, and need techniques that are flexible enough to express typical features of their data, such as nonlinearities and interactions. 2. 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3. 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4. 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ecologists.","author":[{"dropping-particle":"","family":"Elith","given":"J.","non-dropping-particle":"","parse-names":false,"suffix":""},{"dropping-particle":"","family":"Leathwick","given":"J. R.","non-dropping-particle":"","parse-names":false,"suffix":""},{"dropping-particle":"","family":"Hastie","given":"T.","non-dropping-particle":"","parse-names":false,"suffix":""}],"container-title":"Journal of Animal Ecology","id":"ITEM-1","issue":"4","issued":{"date-parts":[["2008","7","1"]]},"page":"802-813","publisher":"Blackwell Publishing Ltd","title":"A working guide to boosted regression trees","type":"article","volume":"77"},"uris":["http://www.mendeley.com/documents/?uuid=a16d2f3f-7b27-39b5-af67-3aaf681f8b83"]}],"mendeley":{"formattedCitation":"(Elith, Leathwick, &amp; Hastie, 2008)","plainTextFormattedCitation":"(Elith, Leathwick, &amp; Hastie, 2008)","previouslyFormattedCitation":"(Elith, Leathwick, &amp; Hastie, 2008)"},"properties":{"noteIndex":0},"schema":"https://github.com/citation-style-language/schema/raw/master/csl-citation.json"}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(Elith, Leathwick, &amp; Hastie, 2008)</w:t>
      </w:r>
      <w:ins w:id="117" w:author="Anthony F. Cannistra" w:date="2018-12-17T10:07:00Z">
        <w:r w:rsidR="005560DA">
          <w:rPr>
            <w:rFonts w:ascii="Times New Roman" w:hAnsi="Times New Roman" w:cs="Times New Roman"/>
          </w:rPr>
          <w:fldChar w:fldCharType="end"/>
        </w:r>
      </w:ins>
      <w:r w:rsidRPr="004E055A">
        <w:rPr>
          <w:rFonts w:ascii="Times New Roman" w:hAnsi="Times New Roman" w:cs="Times New Roman"/>
        </w:rPr>
        <w:t>,</w:t>
      </w:r>
      <w:r>
        <w:rPr>
          <w:rFonts w:ascii="Times New Roman" w:hAnsi="Times New Roman" w:cs="Times New Roman"/>
        </w:rPr>
        <w:t xml:space="preserve"> and random forest classifiers </w:t>
      </w:r>
      <w:ins w:id="118" w:author="Anthony F. Cannistra" w:date="2018-12-17T10:07: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{"citationItems":[{"id":"ITEM-1","itemData":{"DOI":"10.1890/07-0539.1","ISSN":"0012-9658","author":[{"dropping-particle":"","family":"Cutler","given":"D. Richard","non-dropping-particle":"","parse-names":false,"suffix":""},{"dropping-particle":"","family":"Edwards","given":"Thomas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Ecology","type":"article-journal","volume":"88"},"uris":["http://www.mendeley.com/documents/?uuid=f3c20031-2804-491c-a449-02d4c9ee6d6c"]}],"mendeley":{"formattedCitation":"(Cutler et al., 2007)","plainTextFormattedCitation":"(Cutler et al., 2007)","previouslyFormattedCitation":"(Cutler et al., 2007)"},"properties":{"noteIndex":0},"schema":"https://github.com/citation-style-language/schema/raw/master/csl-citation.json"}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(Cutler et al., 2007)</w:t>
      </w:r>
      <w:ins w:id="119" w:author="Anthony F. Cannistra" w:date="2018-12-17T10:07:00Z">
        <w:r w:rsidR="005560DA">
          <w:rPr>
            <w:rFonts w:ascii="Times New Roman" w:hAnsi="Times New Roman" w:cs="Times New Roman"/>
          </w:rPr>
          <w:fldChar w:fldCharType="end"/>
        </w:r>
      </w:ins>
      <w:del w:id="120" w:author="Anthony F. Cannistra" w:date="2018-12-17T10:07:00Z">
        <w:r w:rsidDel="005560DA">
          <w:rPr>
            <w:rFonts w:ascii="Times New Roman" w:hAnsi="Times New Roman" w:cs="Times New Roman"/>
          </w:rPr>
          <w:delText>(</w:delText>
        </w:r>
        <w:r w:rsidRPr="004E055A" w:rsidDel="005560DA">
          <w:rPr>
            <w:rFonts w:ascii="Times New Roman" w:hAnsi="Times New Roman" w:cs="Times New Roman"/>
          </w:rPr>
          <w:delText xml:space="preserve">Cutler </w:delText>
        </w:r>
        <w:r w:rsidRPr="004E055A" w:rsidDel="005560DA">
          <w:rPr>
            <w:rFonts w:ascii="Times New Roman" w:hAnsi="Times New Roman" w:cs="Times New Roman"/>
            <w:i/>
            <w:iCs/>
          </w:rPr>
          <w:delText xml:space="preserve">et al., </w:delText>
        </w:r>
        <w:r w:rsidDel="005560DA">
          <w:rPr>
            <w:rFonts w:ascii="Times New Roman" w:hAnsi="Times New Roman" w:cs="Times New Roman"/>
          </w:rPr>
          <w:delText>2007)</w:delText>
        </w:r>
      </w:del>
      <w:r w:rsidRPr="004E055A">
        <w:rPr>
          <w:rFonts w:ascii="Times New Roman" w:hAnsi="Times New Roman" w:cs="Times New Roman"/>
        </w:rPr>
        <w:t xml:space="preserve"> are gaining traction in applications such as species distribution modelling. Largely, however, these methods have not seen wide use in capturing non-linear biological responses such as organismal responses to climate change.</w:t>
      </w:r>
    </w:p>
    <w:p w14:paraId="4E30409D" w14:textId="77777777" w:rsidR="004E055A" w:rsidRPr="004E055A" w:rsidRDefault="004E055A" w:rsidP="004E055A">
      <w:pPr>
        <w:spacing w:line="480" w:lineRule="auto"/>
        <w:rPr>
          <w:rFonts w:ascii="Times New Roman" w:hAnsi="Times New Roman" w:cs="Times New Roman"/>
        </w:rPr>
      </w:pPr>
    </w:p>
    <w:p w14:paraId="2C2BAE70" w14:textId="1995503D"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Here we assess whether machine learning-based models can better use species’ traits to predict the mag</w:t>
      </w:r>
      <w:r>
        <w:rPr>
          <w:rFonts w:ascii="Times New Roman" w:hAnsi="Times New Roman" w:cs="Times New Roman"/>
        </w:rPr>
        <w:t xml:space="preserve">nitude and direction of </w:t>
      </w:r>
      <w:r w:rsidRPr="004E055A">
        <w:rPr>
          <w:rFonts w:ascii="Times New Roman" w:hAnsi="Times New Roman" w:cs="Times New Roman"/>
        </w:rPr>
        <w:t xml:space="preserve">range shifts observed in response to recent climate change. First, we consider whether several models which </w:t>
      </w:r>
      <w:proofErr w:type="gramStart"/>
      <w:r w:rsidRPr="004E055A">
        <w:rPr>
          <w:rFonts w:ascii="Times New Roman" w:hAnsi="Times New Roman" w:cs="Times New Roman"/>
        </w:rPr>
        <w:t>are able to</w:t>
      </w:r>
      <w:proofErr w:type="gramEnd"/>
      <w:r w:rsidRPr="004E055A">
        <w:rPr>
          <w:rFonts w:ascii="Times New Roman" w:hAnsi="Times New Roman" w:cs="Times New Roman"/>
        </w:rPr>
        <w:t xml:space="preserve"> capture nonlinear relationships can outperform linear models in their predictive ability. Second, we us</w:t>
      </w:r>
      <w:r w:rsidR="000E0370">
        <w:rPr>
          <w:rFonts w:ascii="Times New Roman" w:hAnsi="Times New Roman" w:cs="Times New Roman"/>
        </w:rPr>
        <w:t>e</w:t>
      </w:r>
      <w:r w:rsidRPr="004E055A">
        <w:rPr>
          <w:rFonts w:ascii="Times New Roman" w:hAnsi="Times New Roman" w:cs="Times New Roman"/>
        </w:rPr>
        <w:t xml:space="preserve"> recent developments in model interpretability techniques</w:t>
      </w:r>
      <w:r w:rsidR="000E0370">
        <w:rPr>
          <w:rFonts w:ascii="Times New Roman" w:hAnsi="Times New Roman" w:cs="Times New Roman"/>
        </w:rPr>
        <w:t xml:space="preserve"> to ask whether </w:t>
      </w:r>
      <w:r w:rsidRPr="004E055A">
        <w:rPr>
          <w:rFonts w:ascii="Times New Roman" w:hAnsi="Times New Roman" w:cs="Times New Roman"/>
        </w:rPr>
        <w:t xml:space="preserve">model predictions </w:t>
      </w:r>
      <w:r w:rsidR="000E0370">
        <w:rPr>
          <w:rFonts w:ascii="Times New Roman" w:hAnsi="Times New Roman" w:cs="Times New Roman"/>
        </w:rPr>
        <w:t>are consistent across modelling approaches and concur with</w:t>
      </w:r>
      <w:r w:rsidRPr="004E055A">
        <w:rPr>
          <w:rFonts w:ascii="Times New Roman" w:hAnsi="Times New Roman" w:cs="Times New Roman"/>
        </w:rPr>
        <w:t xml:space="preserve"> ecological theory</w:t>
      </w:r>
      <w:r w:rsidR="000E0370">
        <w:rPr>
          <w:rFonts w:ascii="Times New Roman" w:hAnsi="Times New Roman" w:cs="Times New Roman"/>
        </w:rPr>
        <w:t>. N</w:t>
      </w:r>
      <w:r w:rsidR="002154CD">
        <w:rPr>
          <w:rFonts w:ascii="Times New Roman" w:hAnsi="Times New Roman" w:cs="Times New Roman"/>
        </w:rPr>
        <w:t>ovel model inspection approach</w:t>
      </w:r>
      <w:r w:rsidR="000E0370">
        <w:rPr>
          <w:rFonts w:ascii="Times New Roman" w:hAnsi="Times New Roman" w:cs="Times New Roman"/>
        </w:rPr>
        <w:t>es can reveal details of model predictions, which</w:t>
      </w:r>
      <w:r w:rsidR="002154CD">
        <w:rPr>
          <w:rFonts w:ascii="Times New Roman" w:hAnsi="Times New Roman" w:cs="Times New Roman"/>
        </w:rPr>
        <w:t xml:space="preserve"> addresses reasonable concerns about the “black box” nature of many machine learning-based models. </w:t>
      </w:r>
      <w:r w:rsidRPr="004E055A">
        <w:rPr>
          <w:rFonts w:ascii="Times New Roman" w:hAnsi="Times New Roman" w:cs="Times New Roman"/>
        </w:rPr>
        <w:t xml:space="preserve">We assess </w:t>
      </w:r>
      <w:r w:rsidR="000E0370">
        <w:rPr>
          <w:rFonts w:ascii="Times New Roman" w:hAnsi="Times New Roman" w:cs="Times New Roman"/>
        </w:rPr>
        <w:t>model performance and robustness</w:t>
      </w:r>
      <w:r w:rsidRPr="004E055A">
        <w:rPr>
          <w:rFonts w:ascii="Times New Roman" w:hAnsi="Times New Roman" w:cs="Times New Roman"/>
        </w:rPr>
        <w:t xml:space="preserve"> using four datasets encompassing a broad taxonomic range. The number of included species ranges from 20 to 176 and range shifts were observed over time spans ranging from 30 to 100+ years. Each dataset</w:t>
      </w:r>
      <w:r w:rsidR="000E0370">
        <w:rPr>
          <w:rFonts w:ascii="Times New Roman" w:hAnsi="Times New Roman" w:cs="Times New Roman"/>
        </w:rPr>
        <w:t xml:space="preserve"> was derived from previous evaluations of traits as range shift predictors and</w:t>
      </w:r>
      <w:r w:rsidRPr="004E055A">
        <w:rPr>
          <w:rFonts w:ascii="Times New Roman" w:hAnsi="Times New Roman" w:cs="Times New Roman"/>
        </w:rPr>
        <w:t xml:space="preserve"> consists of a list of focal species, associated species-level traits, and a range shift metric. We examine (1) whether non-linear methods can improve predictive ability of traits compared to linear methods, (2) whether the novel methods identify important traits consistent with </w:t>
      </w:r>
      <w:r w:rsidRPr="004E055A">
        <w:rPr>
          <w:rFonts w:ascii="Times New Roman" w:hAnsi="Times New Roman" w:cs="Times New Roman"/>
        </w:rPr>
        <w:lastRenderedPageBreak/>
        <w:t xml:space="preserve">significant results from other studies, and (3) whether the directionality of the modeled effect of traits </w:t>
      </w:r>
      <w:r w:rsidR="002154CD">
        <w:rPr>
          <w:rFonts w:ascii="Times New Roman" w:hAnsi="Times New Roman" w:cs="Times New Roman"/>
        </w:rPr>
        <w:t>is consistent across model types</w:t>
      </w:r>
      <w:r w:rsidRPr="004E055A">
        <w:rPr>
          <w:rFonts w:ascii="Times New Roman" w:hAnsi="Times New Roman" w:cs="Times New Roman"/>
        </w:rPr>
        <w:t>.</w:t>
      </w:r>
    </w:p>
    <w:p w14:paraId="3A9A50A6" w14:textId="77777777" w:rsidR="005E6218" w:rsidRDefault="005E6218" w:rsidP="004E055A">
      <w:pPr>
        <w:spacing w:line="480" w:lineRule="auto"/>
        <w:rPr>
          <w:rFonts w:ascii="Times New Roman" w:hAnsi="Times New Roman" w:cs="Times New Roman"/>
          <w:b/>
        </w:rPr>
      </w:pPr>
    </w:p>
    <w:p w14:paraId="4D14D1A3" w14:textId="78DE6F87" w:rsidR="005E6218" w:rsidRPr="00F76AB3" w:rsidRDefault="00A35ACE" w:rsidP="00F76AB3">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MATERIALS AND METHODS</w:t>
      </w:r>
    </w:p>
    <w:p w14:paraId="288FC0E6" w14:textId="77777777" w:rsidR="002F16B9" w:rsidRPr="002F16B9"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We describe the nonlinear modeling approaches, a framework for interpreting model predictions, and the assembly of range shift and trait data to determine whether traits can play a more powerful role in predicting ecological responses to climate change. </w:t>
      </w:r>
    </w:p>
    <w:p w14:paraId="2DE7F3A6" w14:textId="76627CDC" w:rsidR="002F16B9" w:rsidRPr="00F76AB3" w:rsidRDefault="00A35ACE" w:rsidP="0068071B">
      <w:pPr>
        <w:spacing w:line="480" w:lineRule="auto"/>
        <w:outlineLvl w:val="0"/>
        <w:rPr>
          <w:rFonts w:ascii="Times New Roman" w:hAnsi="Times New Roman" w:cs="Times New Roman"/>
          <w:b/>
        </w:rPr>
      </w:pPr>
      <w:r w:rsidRPr="00F76AB3">
        <w:rPr>
          <w:rFonts w:ascii="Times New Roman" w:hAnsi="Times New Roman" w:cs="Times New Roman"/>
          <w:b/>
        </w:rPr>
        <w:t xml:space="preserve">2.1 </w:t>
      </w:r>
      <w:r w:rsidR="002F16B9" w:rsidRPr="00F76AB3">
        <w:rPr>
          <w:rFonts w:ascii="Times New Roman" w:hAnsi="Times New Roman" w:cs="Times New Roman"/>
          <w:b/>
        </w:rPr>
        <w:t>Modeling Approach</w:t>
      </w:r>
    </w:p>
    <w:p w14:paraId="367AF4B5" w14:textId="10704419" w:rsidR="002F16B9"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We applied three classes of learning algorithms: regularized linear regression, kernel-based regression, and tree-based regression. Regularization is a modification to traditional generalized linear regression which limits the complexity of the learned model to avoid overfitting to the data </w:t>
      </w:r>
      <w:ins w:id="121" w:author="Anthony F. Cannistra" w:date="2018-12-17T10:07: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{"citationItems":[{"id":"ITEM-1","itemData":{"DOI":"10.1007/978-0-387-84858-7","ISBN":"978-0-387-84857-0","ISSN":"03436993","PMID":"21196786","abstract":"During the past decade there has been an explosion in computation and information technology. With it has come a vast amount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author":[{"dropping-particle":"","family":"Hastie","given":"Trevor","non-dropping-particle":"","parse-names":false,"suffix":""},{"dropping-particle":"","family":"Tibshirani","given":"Robert","non-dropping-particle":"","parse-names":false,"suffix":""},{"dropping-particle":"","family":"Friedman","given":"Jerome","non-dropping-particle":"","parse-names":false,"suffix":""}],"collection-title":"Springer Series in Statistics","container-title":"The Mathematical Intelligencer","id":"ITEM-1","issue":"2","issued":{"date-parts":[["2009"]]},"number-of-pages":"83–85","publisher":"Springer New York","publisher-place":"New York, NY","title":"The Elements of Statistical Learning","type":"book","volume":"27"},"uris":["http://www.mendeley.com/documents/?uuid=a3114aa4-386a-411c-8c7a-98ca8243b955"]}],"mendeley":{"formattedCitation":"(Hastie, Tibshirani, &amp; Friedman, 2009)","plainTextFormattedCitation":"(Hastie, Tibshirani, &amp; Friedman, 2009)","previouslyFormattedCitation":"(Hastie, Tibshirani, &amp; Friedman, 2009)"},"properties":{"noteIndex":0},"schema":"https://github.com/citation-style-language/schema/raw/master/csl-citation.json"}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(Hastie, Tibshirani, &amp; Friedman, 2009)</w:t>
      </w:r>
      <w:ins w:id="122" w:author="Anthony F. Cannistra" w:date="2018-12-17T10:07:00Z">
        <w:r w:rsidR="005560DA">
          <w:rPr>
            <w:rFonts w:ascii="Times New Roman" w:hAnsi="Times New Roman" w:cs="Times New Roman"/>
          </w:rPr>
          <w:fldChar w:fldCharType="end"/>
        </w:r>
      </w:ins>
      <w:del w:id="123" w:author="Anthony F. Cannistra" w:date="2018-12-17T10:07:00Z">
        <w:r w:rsidRPr="002F16B9" w:rsidDel="005560DA">
          <w:rPr>
            <w:rFonts w:ascii="Times New Roman" w:hAnsi="Times New Roman" w:cs="Times New Roman"/>
          </w:rPr>
          <w:delText xml:space="preserve">(Hastie </w:delText>
        </w:r>
        <w:r w:rsidRPr="002F16B9" w:rsidDel="005560DA">
          <w:rPr>
            <w:rFonts w:ascii="Times New Roman" w:hAnsi="Times New Roman" w:cs="Times New Roman"/>
            <w:i/>
            <w:iCs/>
          </w:rPr>
          <w:delText>et al.,</w:delText>
        </w:r>
        <w:r w:rsidRPr="002F16B9" w:rsidDel="005560DA">
          <w:rPr>
            <w:rFonts w:ascii="Times New Roman" w:hAnsi="Times New Roman" w:cs="Times New Roman"/>
          </w:rPr>
          <w:delText xml:space="preserve"> 2009)</w:delText>
        </w:r>
      </w:del>
      <w:r w:rsidRPr="002F16B9">
        <w:rPr>
          <w:rFonts w:ascii="Times New Roman" w:hAnsi="Times New Roman" w:cs="Times New Roman"/>
        </w:rPr>
        <w:t xml:space="preserve">. Several types of regularization exist; we chose to use a “ridge”-regularized linear model, which imposes a penalty on the magnitude of each learned coefficient. The cumulative effect of this regularization procedure is a set of coefficients which both minimize prediction error on the training data and prevent overfitting. These coefficients can be interpreted explicitly as with ordinary least squares regression. </w:t>
      </w:r>
    </w:p>
    <w:p w14:paraId="058CFAA5" w14:textId="77777777" w:rsidR="00AB7803" w:rsidRPr="002F16B9" w:rsidRDefault="00AB7803" w:rsidP="002F16B9">
      <w:pPr>
        <w:spacing w:line="480" w:lineRule="auto"/>
        <w:rPr>
          <w:rFonts w:ascii="Times New Roman" w:hAnsi="Times New Roman" w:cs="Times New Roman"/>
        </w:rPr>
      </w:pPr>
    </w:p>
    <w:p w14:paraId="260A8F95" w14:textId="1AB291F1" w:rsidR="002F16B9" w:rsidRPr="002F16B9" w:rsidRDefault="002F16B9" w:rsidP="002F16B9">
      <w:pPr>
        <w:spacing w:line="480" w:lineRule="auto"/>
        <w:rPr>
          <w:rFonts w:ascii="Times New Roman" w:hAnsi="Times New Roman" w:cs="Times New Roman"/>
        </w:rPr>
      </w:pPr>
      <w:r w:rsidRPr="002F16B9">
        <w:rPr>
          <w:rFonts w:ascii="Times New Roman" w:hAnsi="Times New Roman" w:cs="Times New Roman"/>
        </w:rPr>
        <w:t>While regularization reduces overfitting when compared to a standard least-squares linear fit, regularized linear models are still not able to capture nonlinearities among or interactions between predictive variables. To remedy this, we employ two additional classes of models: kernel-based regression and tree-based regression.  A “kernel” is a function which projects a set of input data, often into a high-dimensional space, to allow for the linear “</w:t>
      </w:r>
      <w:proofErr w:type="spellStart"/>
      <w:r w:rsidRPr="002F16B9">
        <w:rPr>
          <w:rFonts w:ascii="Times New Roman" w:hAnsi="Times New Roman" w:cs="Times New Roman"/>
        </w:rPr>
        <w:t>separability</w:t>
      </w:r>
      <w:proofErr w:type="spellEnd"/>
      <w:r w:rsidRPr="002F16B9">
        <w:rPr>
          <w:rFonts w:ascii="Times New Roman" w:hAnsi="Times New Roman" w:cs="Times New Roman"/>
        </w:rPr>
        <w:t xml:space="preserve">” of the data for the purposes of classification or regression </w:t>
      </w:r>
      <w:ins w:id="124" w:author="Anthony F. Cannistra" w:date="2018-12-17T10:08: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{"citationItems":[{"id":"ITEM-1","itemData":{"DOI":"10.1007/978-0-387-84858-7","ISBN":"978-0-387-84857-0","ISSN":"03436993","PMID":"21196786","abstract":"During the past decade there has been an explosion in computation and information technology. With it has come a vast amount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author":[{"dropping-particle":"","family":"Hastie","given":"Trevor","non-dropping-particle":"","parse-names":false,"suffix":""},{"dropping-particle":"","family":"Tibshirani","given":"Robert","non-dropping-particle":"","parse-names":false,"suffix":""},{"dropping-particle":"","family":"Friedman","given":"Jerome","non-dropping-particle":"","parse-names":false,"suffix":""}],"collection-title":"Springer Series in Statistics","container-title":"The Mathematical Intelligencer","id":"ITEM-1","issue":"2","issued":{"date-parts":[["2009"]]},"number-of-pages":"83–85","publisher":"Springer New York","publisher-place":"New York, NY","title":"The Elements of Statistical Learning","type":"book","volume":"27"},"uris":["http://www.mendeley.com/documents/?uuid=a3114aa4-386a-411c-8c7a-98ca8243b955"]}],"mendeley":{"formattedCitation":"(Hastie et al., 2009)","plainTextFormattedCitation":"(Hastie et al., 2009)","previouslyFormattedCitation":"(Hastie et al., 2009)"},"properties":{"noteIndex":0},"schema":"https://github.com/citation-style-language/schema/raw/master/csl-citation.json"}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(Hastie et al., 2009)</w:t>
      </w:r>
      <w:ins w:id="125" w:author="Anthony F. Cannistra" w:date="2018-12-17T10:08:00Z">
        <w:r w:rsidR="005560DA">
          <w:rPr>
            <w:rFonts w:ascii="Times New Roman" w:hAnsi="Times New Roman" w:cs="Times New Roman"/>
          </w:rPr>
          <w:fldChar w:fldCharType="end"/>
        </w:r>
      </w:ins>
      <w:del w:id="126" w:author="Anthony F. Cannistra" w:date="2018-12-17T10:08:00Z">
        <w:r w:rsidRPr="002F16B9" w:rsidDel="005560DA">
          <w:rPr>
            <w:rFonts w:ascii="Times New Roman" w:hAnsi="Times New Roman" w:cs="Times New Roman"/>
          </w:rPr>
          <w:delText xml:space="preserve">(Hastie </w:delText>
        </w:r>
        <w:r w:rsidRPr="002F16B9" w:rsidDel="005560DA">
          <w:rPr>
            <w:rFonts w:ascii="Times New Roman" w:hAnsi="Times New Roman" w:cs="Times New Roman"/>
            <w:i/>
            <w:iCs/>
          </w:rPr>
          <w:delText>et al.,</w:delText>
        </w:r>
        <w:r w:rsidR="00AB7803" w:rsidDel="005560DA">
          <w:rPr>
            <w:rFonts w:ascii="Times New Roman" w:hAnsi="Times New Roman" w:cs="Times New Roman"/>
          </w:rPr>
          <w:delText xml:space="preserve"> 2009)</w:delText>
        </w:r>
      </w:del>
      <w:r w:rsidR="00AB7803">
        <w:rPr>
          <w:rFonts w:ascii="Times New Roman" w:hAnsi="Times New Roman" w:cs="Times New Roman"/>
        </w:rPr>
        <w:t xml:space="preserve">. The Kernel Ridge </w:t>
      </w:r>
      <w:r w:rsidRPr="002F16B9">
        <w:rPr>
          <w:rFonts w:ascii="Times New Roman" w:hAnsi="Times New Roman" w:cs="Times New Roman"/>
        </w:rPr>
        <w:lastRenderedPageBreak/>
        <w:t xml:space="preserve">method employed herein uses a radial basis function (or squared exponential) kernel applied to the training data and fits a ridge-regularized linear model to this transformed input. </w:t>
      </w:r>
      <w:proofErr w:type="gramStart"/>
      <w:r w:rsidRPr="002F16B9">
        <w:rPr>
          <w:rFonts w:ascii="Times New Roman" w:hAnsi="Times New Roman" w:cs="Times New Roman"/>
        </w:rPr>
        <w:t>As a result of</w:t>
      </w:r>
      <w:proofErr w:type="gramEnd"/>
      <w:r w:rsidRPr="002F16B9">
        <w:rPr>
          <w:rFonts w:ascii="Times New Roman" w:hAnsi="Times New Roman" w:cs="Times New Roman"/>
        </w:rPr>
        <w:t xml:space="preserve"> this transformation the learned coefficients, while regularized, are not immediately interpretable.</w:t>
      </w:r>
    </w:p>
    <w:p w14:paraId="265553A5" w14:textId="37324427" w:rsidR="00AB7803"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We also evaluate a kernel-based technique known as a support vector machine (SVM). This popular learning method can be formulated for regression, is robust to outliers, and can capture nonlinearities and variable interactions through a similar radial basis function kernel as in the Kernel Ridge approach. </w:t>
      </w:r>
      <w:r w:rsidR="00062F86" w:rsidRPr="002F16B9">
        <w:rPr>
          <w:rFonts w:ascii="Times New Roman" w:hAnsi="Times New Roman" w:cs="Times New Roman"/>
        </w:rPr>
        <w:t>Like</w:t>
      </w:r>
      <w:r w:rsidRPr="002F16B9">
        <w:rPr>
          <w:rFonts w:ascii="Times New Roman" w:hAnsi="Times New Roman" w:cs="Times New Roman"/>
        </w:rPr>
        <w:t xml:space="preserve"> the Kernel Ridge method, the SVM </w:t>
      </w:r>
      <w:proofErr w:type="spellStart"/>
      <w:r w:rsidRPr="002F16B9">
        <w:rPr>
          <w:rFonts w:ascii="Times New Roman" w:hAnsi="Times New Roman" w:cs="Times New Roman"/>
        </w:rPr>
        <w:t>regressor</w:t>
      </w:r>
      <w:proofErr w:type="spellEnd"/>
      <w:r w:rsidRPr="002F16B9">
        <w:rPr>
          <w:rFonts w:ascii="Times New Roman" w:hAnsi="Times New Roman" w:cs="Times New Roman"/>
        </w:rPr>
        <w:t xml:space="preserve"> does not have interpretable coefficients. Finally</w:t>
      </w:r>
      <w:r w:rsidR="0037579D">
        <w:rPr>
          <w:rFonts w:ascii="Times New Roman" w:hAnsi="Times New Roman" w:cs="Times New Roman"/>
        </w:rPr>
        <w:t>,</w:t>
      </w:r>
      <w:r w:rsidRPr="002F16B9">
        <w:rPr>
          <w:rFonts w:ascii="Times New Roman" w:hAnsi="Times New Roman" w:cs="Times New Roman"/>
        </w:rPr>
        <w:t xml:space="preserve"> we train a random forest regression algorithm to evaluate the performance of tree-based methods. All of these models are implemented in the Python programming language using the </w:t>
      </w:r>
      <w:proofErr w:type="spellStart"/>
      <w:r w:rsidRPr="002F16B9">
        <w:rPr>
          <w:rFonts w:ascii="Times New Roman" w:hAnsi="Times New Roman" w:cs="Times New Roman"/>
        </w:rPr>
        <w:t>scikit</w:t>
      </w:r>
      <w:proofErr w:type="spellEnd"/>
      <w:r w:rsidRPr="002F16B9">
        <w:rPr>
          <w:rFonts w:ascii="Times New Roman" w:hAnsi="Times New Roman" w:cs="Times New Roman"/>
        </w:rPr>
        <w:t>-learn software package</w:t>
      </w:r>
      <w:r w:rsidR="003C427F">
        <w:rPr>
          <w:rFonts w:ascii="Times New Roman" w:hAnsi="Times New Roman" w:cs="Times New Roman"/>
        </w:rPr>
        <w:t xml:space="preserve"> </w:t>
      </w:r>
      <w:ins w:id="127" w:author="Anthony F. Cannistra" w:date="2018-12-17T10:08: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Python","type":"article-journal","volume":"12"},"uris":["http://www.mendeley.com/documents/?uuid=4a635470-fc66-4ddb-b257-e22946cc5553"]}],"mendeley":{"formattedCitation":"(Pedregosa et al., 2011)","plainTextFormattedCitation":"(Pedregosa et al., 2011)","previouslyFormattedCitation":"(Pedregosa et al., 2011)"},"properties":{"noteIndex":0},"schema":"https://github.com/citation-style-language/schema/raw/master/csl-citation.json"}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(Pedregosa et al., 2011)</w:t>
      </w:r>
      <w:ins w:id="128" w:author="Anthony F. Cannistra" w:date="2018-12-17T10:08:00Z">
        <w:r w:rsidR="005560DA">
          <w:rPr>
            <w:rFonts w:ascii="Times New Roman" w:hAnsi="Times New Roman" w:cs="Times New Roman"/>
          </w:rPr>
          <w:fldChar w:fldCharType="end"/>
        </w:r>
      </w:ins>
      <w:del w:id="129" w:author="Anthony F. Cannistra" w:date="2018-12-17T10:08:00Z">
        <w:r w:rsidR="003C427F" w:rsidDel="005560DA">
          <w:rPr>
            <w:rFonts w:ascii="Times New Roman" w:hAnsi="Times New Roman" w:cs="Times New Roman"/>
          </w:rPr>
          <w:delText>(</w:delText>
        </w:r>
        <w:r w:rsidR="003C427F" w:rsidRPr="003C427F" w:rsidDel="005560DA">
          <w:rPr>
            <w:rFonts w:ascii="Times New Roman" w:hAnsi="Times New Roman" w:cs="Times New Roman"/>
          </w:rPr>
          <w:delText>Pedregosa</w:delText>
        </w:r>
        <w:r w:rsidR="003C427F" w:rsidDel="005560DA">
          <w:rPr>
            <w:rFonts w:ascii="Times New Roman" w:hAnsi="Times New Roman" w:cs="Times New Roman"/>
          </w:rPr>
          <w:delText xml:space="preserve"> </w:delText>
        </w:r>
        <w:r w:rsidR="003C427F" w:rsidDel="005560DA">
          <w:rPr>
            <w:rFonts w:ascii="Times New Roman" w:hAnsi="Times New Roman" w:cs="Times New Roman"/>
            <w:i/>
          </w:rPr>
          <w:delText>et al</w:delText>
        </w:r>
        <w:r w:rsidR="003C427F" w:rsidDel="005560DA">
          <w:rPr>
            <w:rFonts w:ascii="Times New Roman" w:hAnsi="Times New Roman" w:cs="Times New Roman"/>
          </w:rPr>
          <w:delText>., 2011)</w:delText>
        </w:r>
      </w:del>
      <w:r w:rsidR="0043049F">
        <w:rPr>
          <w:rFonts w:ascii="Times New Roman" w:hAnsi="Times New Roman" w:cs="Times New Roman"/>
        </w:rPr>
        <w:t xml:space="preserve">, though all analyses can be computed in the R language using </w:t>
      </w:r>
      <w:r w:rsidR="00DF2281">
        <w:rPr>
          <w:rFonts w:ascii="Times New Roman" w:hAnsi="Times New Roman" w:cs="Times New Roman"/>
        </w:rPr>
        <w:t>a</w:t>
      </w:r>
      <w:r w:rsidR="0037579D">
        <w:rPr>
          <w:rFonts w:ascii="Times New Roman" w:hAnsi="Times New Roman" w:cs="Times New Roman"/>
        </w:rPr>
        <w:t>vailable</w:t>
      </w:r>
      <w:r w:rsidR="0043049F">
        <w:rPr>
          <w:rFonts w:ascii="Times New Roman" w:hAnsi="Times New Roman" w:cs="Times New Roman"/>
        </w:rPr>
        <w:t xml:space="preserve"> machine learning packages. </w:t>
      </w:r>
      <w:r w:rsidRPr="002F16B9">
        <w:rPr>
          <w:rFonts w:ascii="Times New Roman" w:hAnsi="Times New Roman" w:cs="Times New Roman"/>
        </w:rPr>
        <w:t xml:space="preserve">All code for this project is available on GitHub in </w:t>
      </w:r>
      <w:proofErr w:type="spellStart"/>
      <w:r w:rsidRPr="002F16B9">
        <w:rPr>
          <w:rFonts w:ascii="Times New Roman" w:hAnsi="Times New Roman" w:cs="Times New Roman"/>
        </w:rPr>
        <w:t>Jupyter</w:t>
      </w:r>
      <w:proofErr w:type="spellEnd"/>
      <w:r w:rsidRPr="002F16B9">
        <w:rPr>
          <w:rFonts w:ascii="Times New Roman" w:hAnsi="Times New Roman" w:cs="Times New Roman"/>
        </w:rPr>
        <w:t xml:space="preserve"> notebooks, a “literate programming” format which combines text and executable code </w:t>
      </w:r>
      <w:del w:id="130" w:author="Anthony F. Cannistra" w:date="2018-12-11T10:16:00Z">
        <w:r w:rsidRPr="002F16B9" w:rsidDel="005921B8">
          <w:rPr>
            <w:rFonts w:ascii="Times New Roman" w:hAnsi="Times New Roman" w:cs="Times New Roman"/>
          </w:rPr>
          <w:delText xml:space="preserve">viewable </w:delText>
        </w:r>
      </w:del>
      <w:r w:rsidRPr="002F16B9">
        <w:rPr>
          <w:rFonts w:ascii="Times New Roman" w:hAnsi="Times New Roman" w:cs="Times New Roman"/>
        </w:rPr>
        <w:t>in a web browser.</w:t>
      </w:r>
      <w:del w:id="131" w:author="Anthony F. Cannistra" w:date="2018-12-11T10:16:00Z">
        <w:r w:rsidRPr="002F16B9" w:rsidDel="005921B8">
          <w:rPr>
            <w:rFonts w:ascii="Times New Roman" w:hAnsi="Times New Roman" w:cs="Times New Roman"/>
          </w:rPr>
          <w:delText xml:space="preserve"> </w:delText>
        </w:r>
      </w:del>
      <w:r w:rsidRPr="002F16B9">
        <w:rPr>
          <w:rFonts w:ascii="Times New Roman" w:hAnsi="Times New Roman" w:cs="Times New Roman"/>
        </w:rPr>
        <w:t> </w:t>
      </w:r>
      <w:r w:rsidR="00AB7803">
        <w:rPr>
          <w:rFonts w:ascii="Times New Roman" w:hAnsi="Times New Roman" w:cs="Times New Roman"/>
        </w:rPr>
        <w:t xml:space="preserve">The code is located at </w:t>
      </w:r>
      <w:r w:rsidR="00C236D0">
        <w:fldChar w:fldCharType="begin"/>
      </w:r>
      <w:r w:rsidR="00C236D0">
        <w:instrText xml:space="preserve"> HYPERLINK "http://github.com/huckleylab/cc_traits" </w:instrText>
      </w:r>
      <w:r w:rsidR="00C236D0">
        <w:fldChar w:fldCharType="separate"/>
      </w:r>
      <w:r w:rsidR="00AB7803" w:rsidRPr="007236AC">
        <w:rPr>
          <w:rStyle w:val="Hyperlink"/>
          <w:rFonts w:ascii="Times New Roman" w:hAnsi="Times New Roman" w:cs="Times New Roman"/>
        </w:rPr>
        <w:t>http://github.com/huckleylab/cc_traits</w:t>
      </w:r>
      <w:r w:rsidR="00C236D0">
        <w:rPr>
          <w:rStyle w:val="Hyperlink"/>
          <w:rFonts w:ascii="Times New Roman" w:hAnsi="Times New Roman" w:cs="Times New Roman"/>
        </w:rPr>
        <w:fldChar w:fldCharType="end"/>
      </w:r>
      <w:ins w:id="132" w:author="Anthony F. Cannistra" w:date="2018-12-11T10:16:00Z">
        <w:r w:rsidR="005921B8">
          <w:rPr>
            <w:rFonts w:ascii="Times New Roman" w:hAnsi="Times New Roman" w:cs="Times New Roman"/>
          </w:rPr>
          <w:t xml:space="preserve">. </w:t>
        </w:r>
      </w:ins>
      <w:del w:id="133" w:author="Anthony F. Cannistra" w:date="2018-12-11T10:16:00Z">
        <w:r w:rsidR="00AB7803" w:rsidDel="005921B8">
          <w:rPr>
            <w:rFonts w:ascii="Times New Roman" w:hAnsi="Times New Roman" w:cs="Times New Roman"/>
          </w:rPr>
          <w:delText xml:space="preserve">. </w:delText>
        </w:r>
      </w:del>
    </w:p>
    <w:p w14:paraId="40CADC66" w14:textId="77777777" w:rsidR="00AB7803" w:rsidRPr="002F16B9" w:rsidRDefault="00AB7803" w:rsidP="002F16B9">
      <w:pPr>
        <w:spacing w:line="480" w:lineRule="auto"/>
        <w:rPr>
          <w:rFonts w:ascii="Times New Roman" w:hAnsi="Times New Roman" w:cs="Times New Roman"/>
        </w:rPr>
      </w:pPr>
    </w:p>
    <w:p w14:paraId="097C27AB" w14:textId="42EE6798" w:rsidR="002F16B9" w:rsidRPr="002F16B9"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For comparison to the original analyses, we train an ordinary least squares regression model, which assumes linear relationships and no variable interaction. While the original analyses were mostly conducted in a single-variable framework (that is, to assess the effect size of </w:t>
      </w:r>
      <w:r w:rsidRPr="002F16B9">
        <w:rPr>
          <w:rFonts w:ascii="Times New Roman" w:hAnsi="Times New Roman" w:cs="Times New Roman"/>
          <w:i/>
          <w:iCs/>
        </w:rPr>
        <w:t>M</w:t>
      </w:r>
      <w:r w:rsidRPr="002F16B9">
        <w:rPr>
          <w:rFonts w:ascii="Times New Roman" w:hAnsi="Times New Roman" w:cs="Times New Roman"/>
        </w:rPr>
        <w:t xml:space="preserve"> different potential predictive variables </w:t>
      </w:r>
      <w:r w:rsidRPr="002F16B9">
        <w:rPr>
          <w:rFonts w:ascii="Times New Roman" w:hAnsi="Times New Roman" w:cs="Times New Roman"/>
          <w:i/>
          <w:iCs/>
        </w:rPr>
        <w:t>M</w:t>
      </w:r>
      <w:r w:rsidRPr="002F16B9">
        <w:rPr>
          <w:rFonts w:ascii="Times New Roman" w:hAnsi="Times New Roman" w:cs="Times New Roman"/>
        </w:rPr>
        <w:t xml:space="preserve"> models were trained, each model containing only 1 variable), we include all variables in single analyses to enable the models to capture variable interactions and to follow a common predictive modeling paradigm. </w:t>
      </w:r>
      <w:r w:rsidR="00B05D1B">
        <w:rPr>
          <w:rFonts w:ascii="Times New Roman" w:hAnsi="Times New Roman" w:cs="Times New Roman"/>
        </w:rPr>
        <w:t xml:space="preserve">This </w:t>
      </w:r>
      <w:r w:rsidR="00223BC5">
        <w:rPr>
          <w:rFonts w:ascii="Times New Roman" w:hAnsi="Times New Roman" w:cs="Times New Roman"/>
        </w:rPr>
        <w:t xml:space="preserve">multivariate approach is a </w:t>
      </w:r>
      <w:r w:rsidR="00B05D1B">
        <w:rPr>
          <w:rFonts w:ascii="Times New Roman" w:hAnsi="Times New Roman" w:cs="Times New Roman"/>
        </w:rPr>
        <w:t>standard</w:t>
      </w:r>
      <w:r w:rsidR="00223BC5">
        <w:rPr>
          <w:rFonts w:ascii="Times New Roman" w:hAnsi="Times New Roman" w:cs="Times New Roman"/>
        </w:rPr>
        <w:t xml:space="preserve"> one</w:t>
      </w:r>
      <w:r w:rsidR="00B05D1B">
        <w:rPr>
          <w:rFonts w:ascii="Times New Roman" w:hAnsi="Times New Roman" w:cs="Times New Roman"/>
        </w:rPr>
        <w:t xml:space="preserve"> in machine-learning based predictive analytics </w:t>
      </w:r>
      <w:ins w:id="134" w:author="Anthony F. Cannistra" w:date="2018-12-17T10:08: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{"citationItems":[{"id":"ITEM-1","itemData":{"DOI":"10.1007/978-0-387-84858-7","ISBN":"978-0-387-84857-0","ISSN":"03436993","PMID":"21196786","abstract":"During the past decade there has been an explosion in computation and information technology. With it has come a vast amount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author":[{"dropping-particle":"","family":"Hastie","given":"Trevor","non-dropping-particle":"","parse-names":false,"suffix":""},{"dropping-particle":"","family":"Tibshirani","given":"Robert","non-dropping-particle":"","parse-names":false,"suffix":""},{"dropping-particle":"","family":"Friedman","given":"Jerome","non-dropping-particle":"","parse-names":false,"suffix":""}],"collection-title":"Springer Series in Statistics","container-title":"The Mathematical Intelligencer","id":"ITEM-1","issue":"2","issued":{"date-parts":[["2009"]]},"number-of-pages":"83–85","publisher":"Springer New York","publisher-place":"New York, NY","title":"The Elements of Statistical Learning","type":"book","volume":"27"},"uris":["http://www.mendeley.com/documents/?uuid=a3114aa4-386a-411c-8c7a-98ca8243b955"]}],"mendeley":{"formattedCitation":"(Hastie et al., 2009)","plainTextFormattedCitation":"(Hastie et al., 2009)","previouslyFormattedCitation":"(Hastie et al., 2009)"},"properties":{"noteIndex":0},"schema":"https://github.com/citation-style-language/schema/raw/master/csl-citation.json"}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(Hastie et al., 2009)</w:t>
      </w:r>
      <w:ins w:id="135" w:author="Anthony F. Cannistra" w:date="2018-12-17T10:08:00Z">
        <w:r w:rsidR="005560DA">
          <w:rPr>
            <w:rFonts w:ascii="Times New Roman" w:hAnsi="Times New Roman" w:cs="Times New Roman"/>
          </w:rPr>
          <w:fldChar w:fldCharType="end"/>
        </w:r>
      </w:ins>
      <w:del w:id="136" w:author="Anthony F. Cannistra" w:date="2018-12-17T10:08:00Z">
        <w:r w:rsidR="00B05D1B" w:rsidDel="005560DA">
          <w:rPr>
            <w:rFonts w:ascii="Times New Roman" w:hAnsi="Times New Roman" w:cs="Times New Roman"/>
          </w:rPr>
          <w:delText>(Hastie et al., 2009)</w:delText>
        </w:r>
      </w:del>
      <w:r w:rsidR="00B05D1B">
        <w:rPr>
          <w:rFonts w:ascii="Times New Roman" w:hAnsi="Times New Roman" w:cs="Times New Roman"/>
        </w:rPr>
        <w:t>.</w:t>
      </w:r>
    </w:p>
    <w:p w14:paraId="7B0A79CC" w14:textId="77777777" w:rsidR="002F16B9" w:rsidRPr="002F16B9" w:rsidRDefault="002F16B9" w:rsidP="002F16B9">
      <w:pPr>
        <w:spacing w:line="480" w:lineRule="auto"/>
        <w:rPr>
          <w:rFonts w:ascii="Times New Roman" w:hAnsi="Times New Roman" w:cs="Times New Roman"/>
        </w:rPr>
      </w:pPr>
    </w:p>
    <w:p w14:paraId="5BEF8D88" w14:textId="4713C831" w:rsidR="002F16B9" w:rsidRPr="00062F86" w:rsidRDefault="00A35ACE" w:rsidP="0068071B">
      <w:pPr>
        <w:spacing w:line="480" w:lineRule="auto"/>
        <w:outlineLvl w:val="0"/>
        <w:rPr>
          <w:rFonts w:ascii="Times New Roman" w:hAnsi="Times New Roman" w:cs="Times New Roman"/>
          <w:b/>
        </w:rPr>
      </w:pPr>
      <w:r w:rsidRPr="00062F86">
        <w:rPr>
          <w:rFonts w:ascii="Times New Roman" w:hAnsi="Times New Roman" w:cs="Times New Roman"/>
          <w:b/>
        </w:rPr>
        <w:lastRenderedPageBreak/>
        <w:t xml:space="preserve">2.2 </w:t>
      </w:r>
      <w:r w:rsidR="002F16B9" w:rsidRPr="00062F86">
        <w:rPr>
          <w:rFonts w:ascii="Times New Roman" w:hAnsi="Times New Roman" w:cs="Times New Roman"/>
          <w:b/>
        </w:rPr>
        <w:t>Evaluation</w:t>
      </w:r>
    </w:p>
    <w:p w14:paraId="10156F27" w14:textId="29A06A8F" w:rsidR="002F16B9" w:rsidRPr="00E56C77"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We use data subsets for performance evaluation. To assess the predictive performance of our models we employ a </w:t>
      </w:r>
      <w:r w:rsidRPr="002F16B9">
        <w:rPr>
          <w:rFonts w:ascii="Times New Roman" w:hAnsi="Times New Roman" w:cs="Times New Roman"/>
          <w:i/>
          <w:iCs/>
        </w:rPr>
        <w:t>k</w:t>
      </w:r>
      <w:r w:rsidR="00E56C77">
        <w:rPr>
          <w:rFonts w:ascii="Times New Roman" w:hAnsi="Times New Roman" w:cs="Times New Roman"/>
        </w:rPr>
        <w:t>-fold cross-</w:t>
      </w:r>
      <w:r w:rsidRPr="002F16B9">
        <w:rPr>
          <w:rFonts w:ascii="Times New Roman" w:hAnsi="Times New Roman" w:cs="Times New Roman"/>
        </w:rPr>
        <w:t xml:space="preserve">validation scheme (Hastie et al. 2009) combined with a squared </w:t>
      </w:r>
      <w:r w:rsidR="00E56C77">
        <w:rPr>
          <w:rFonts w:ascii="Times New Roman" w:hAnsi="Times New Roman" w:cs="Times New Roman"/>
        </w:rPr>
        <w:t>error loss function. This cross-</w:t>
      </w:r>
      <w:r w:rsidRPr="002F16B9">
        <w:rPr>
          <w:rFonts w:ascii="Times New Roman" w:hAnsi="Times New Roman" w:cs="Times New Roman"/>
        </w:rPr>
        <w:t xml:space="preserve">validation technique </w:t>
      </w:r>
      <w:r w:rsidR="00ED4767">
        <w:rPr>
          <w:rFonts w:ascii="Times New Roman" w:hAnsi="Times New Roman" w:cs="Times New Roman"/>
        </w:rPr>
        <w:t xml:space="preserve">has been shown to </w:t>
      </w:r>
      <w:r w:rsidR="00BD7331">
        <w:rPr>
          <w:rFonts w:ascii="Times New Roman" w:hAnsi="Times New Roman" w:cs="Times New Roman"/>
        </w:rPr>
        <w:t>estimate expected prediction error</w:t>
      </w:r>
      <w:r w:rsidR="00ED4767">
        <w:rPr>
          <w:rFonts w:ascii="Times New Roman" w:hAnsi="Times New Roman" w:cs="Times New Roman"/>
        </w:rPr>
        <w:t xml:space="preserve"> (Hastie et al. 2009)</w:t>
      </w:r>
      <w:r w:rsidR="00BD7331">
        <w:rPr>
          <w:rFonts w:ascii="Times New Roman" w:hAnsi="Times New Roman" w:cs="Times New Roman"/>
        </w:rPr>
        <w:t xml:space="preserve"> by </w:t>
      </w:r>
      <w:r w:rsidR="000837EC">
        <w:rPr>
          <w:rFonts w:ascii="Times New Roman" w:hAnsi="Times New Roman" w:cs="Times New Roman"/>
        </w:rPr>
        <w:t xml:space="preserve">randomly </w:t>
      </w:r>
      <w:r w:rsidR="00BD7331">
        <w:rPr>
          <w:rFonts w:ascii="Times New Roman" w:hAnsi="Times New Roman" w:cs="Times New Roman"/>
        </w:rPr>
        <w:t>partitioning</w:t>
      </w:r>
      <w:r w:rsidRPr="002F16B9">
        <w:rPr>
          <w:rFonts w:ascii="Times New Roman" w:hAnsi="Times New Roman" w:cs="Times New Roman"/>
        </w:rPr>
        <w:t xml:space="preserve"> data points into </w:t>
      </w:r>
      <w:r w:rsidRPr="002F16B9">
        <w:rPr>
          <w:rFonts w:ascii="Times New Roman" w:hAnsi="Times New Roman" w:cs="Times New Roman"/>
          <w:i/>
          <w:iCs/>
        </w:rPr>
        <w:t xml:space="preserve">k = </w:t>
      </w:r>
      <w:r w:rsidRPr="002F16B9">
        <w:rPr>
          <w:rFonts w:ascii="Times New Roman" w:hAnsi="Times New Roman" w:cs="Times New Roman"/>
        </w:rPr>
        <w:t>10 subsets</w:t>
      </w:r>
      <w:r w:rsidR="000837EC">
        <w:rPr>
          <w:rFonts w:ascii="Times New Roman" w:hAnsi="Times New Roman" w:cs="Times New Roman"/>
        </w:rPr>
        <w:t xml:space="preserve">, each with </w:t>
      </w:r>
      <w:r w:rsidR="000837EC">
        <w:rPr>
          <w:rFonts w:ascii="Times New Roman" w:hAnsi="Times New Roman" w:cs="Times New Roman"/>
          <w:i/>
        </w:rPr>
        <w:t xml:space="preserve">N/k </w:t>
      </w:r>
      <w:r w:rsidR="000837EC">
        <w:rPr>
          <w:rFonts w:ascii="Times New Roman" w:hAnsi="Times New Roman" w:cs="Times New Roman"/>
        </w:rPr>
        <w:t>members</w:t>
      </w:r>
      <w:r w:rsidRPr="002F16B9">
        <w:rPr>
          <w:rFonts w:ascii="Times New Roman" w:hAnsi="Times New Roman" w:cs="Times New Roman"/>
        </w:rPr>
        <w:t xml:space="preserve">; </w:t>
      </w:r>
      <w:r w:rsidRPr="002F16B9">
        <w:rPr>
          <w:rFonts w:ascii="Times New Roman" w:hAnsi="Times New Roman" w:cs="Times New Roman"/>
          <w:i/>
          <w:iCs/>
        </w:rPr>
        <w:t>k - 1</w:t>
      </w:r>
      <w:r w:rsidRPr="002F16B9">
        <w:rPr>
          <w:rFonts w:ascii="Times New Roman" w:hAnsi="Times New Roman" w:cs="Times New Roman"/>
        </w:rPr>
        <w:t xml:space="preserve"> subsets are used to fit t</w:t>
      </w:r>
      <w:r w:rsidR="00AB7803">
        <w:rPr>
          <w:rFonts w:ascii="Times New Roman" w:hAnsi="Times New Roman" w:cs="Times New Roman"/>
        </w:rPr>
        <w:t xml:space="preserve">he model (the “training set”), </w:t>
      </w:r>
      <w:r w:rsidRPr="002F16B9">
        <w:rPr>
          <w:rFonts w:ascii="Times New Roman" w:hAnsi="Times New Roman" w:cs="Times New Roman"/>
        </w:rPr>
        <w:t xml:space="preserve">reserving one subset for testing model performance. </w:t>
      </w:r>
      <w:r w:rsidR="000837EC">
        <w:rPr>
          <w:rFonts w:ascii="Times New Roman" w:hAnsi="Times New Roman" w:cs="Times New Roman"/>
        </w:rPr>
        <w:t xml:space="preserve">Each of the </w:t>
      </w:r>
      <w:r w:rsidR="000837EC">
        <w:rPr>
          <w:rFonts w:ascii="Times New Roman" w:hAnsi="Times New Roman" w:cs="Times New Roman"/>
          <w:i/>
        </w:rPr>
        <w:t xml:space="preserve">k </w:t>
      </w:r>
      <w:r w:rsidR="000837EC">
        <w:rPr>
          <w:rFonts w:ascii="Times New Roman" w:hAnsi="Times New Roman" w:cs="Times New Roman"/>
        </w:rPr>
        <w:t xml:space="preserve">subsets is used exactly once for evaluation. </w:t>
      </w:r>
      <w:r w:rsidRPr="000837EC">
        <w:rPr>
          <w:rFonts w:ascii="Times New Roman" w:hAnsi="Times New Roman" w:cs="Times New Roman"/>
        </w:rPr>
        <w:t>A</w:t>
      </w:r>
      <w:r w:rsidRPr="002F16B9">
        <w:rPr>
          <w:rFonts w:ascii="Times New Roman" w:hAnsi="Times New Roman" w:cs="Times New Roman"/>
        </w:rPr>
        <w:t xml:space="preserve"> mean squared error (MSE) loss is then computed for the model prediction of range shift magnitude in the reserved test data, which is the sum of squared differences between predicted and actual range shift magnitude over all data in the </w:t>
      </w:r>
      <w:r w:rsidRPr="000837EC">
        <w:rPr>
          <w:rFonts w:ascii="Times New Roman" w:hAnsi="Times New Roman" w:cs="Times New Roman"/>
        </w:rPr>
        <w:t>testing</w:t>
      </w:r>
      <w:r w:rsidRPr="002F16B9">
        <w:rPr>
          <w:rFonts w:ascii="Times New Roman" w:hAnsi="Times New Roman" w:cs="Times New Roman"/>
        </w:rPr>
        <w:t xml:space="preserve"> set.  This process is repeated </w:t>
      </w:r>
      <w:r w:rsidRPr="002F16B9">
        <w:rPr>
          <w:rFonts w:ascii="Times New Roman" w:hAnsi="Times New Roman" w:cs="Times New Roman"/>
          <w:i/>
          <w:iCs/>
        </w:rPr>
        <w:t>k</w:t>
      </w:r>
      <w:r w:rsidRPr="002F16B9">
        <w:rPr>
          <w:rFonts w:ascii="Times New Roman" w:hAnsi="Times New Roman" w:cs="Times New Roman"/>
        </w:rPr>
        <w:t xml:space="preserve"> times and a mean statistic is computed across the </w:t>
      </w:r>
      <w:r w:rsidRPr="002F16B9">
        <w:rPr>
          <w:rFonts w:ascii="Times New Roman" w:hAnsi="Times New Roman" w:cs="Times New Roman"/>
          <w:i/>
          <w:iCs/>
        </w:rPr>
        <w:t>k</w:t>
      </w:r>
      <w:r w:rsidRPr="002F16B9">
        <w:rPr>
          <w:rFonts w:ascii="Times New Roman" w:hAnsi="Times New Roman" w:cs="Times New Roman"/>
        </w:rPr>
        <w:t xml:space="preserve"> MSE values</w:t>
      </w:r>
      <w:r w:rsidR="00E56C77">
        <w:rPr>
          <w:rFonts w:ascii="Times New Roman" w:hAnsi="Times New Roman" w:cs="Times New Roman"/>
        </w:rPr>
        <w:t xml:space="preserve"> that result (known as a “cross-</w:t>
      </w:r>
      <w:r w:rsidRPr="002F16B9">
        <w:rPr>
          <w:rFonts w:ascii="Times New Roman" w:hAnsi="Times New Roman" w:cs="Times New Roman"/>
        </w:rPr>
        <w:t>validation mean”).</w:t>
      </w:r>
      <w:r w:rsidR="0037579D">
        <w:rPr>
          <w:rFonts w:ascii="Times New Roman" w:hAnsi="Times New Roman" w:cs="Times New Roman"/>
        </w:rPr>
        <w:t xml:space="preserve"> The units of MSE estimates are those of the range shift, so MSE provides a direct assessment of model </w:t>
      </w:r>
      <w:del w:id="137" w:author="Anthony F. Cannistra" w:date="2018-12-11T10:21:00Z">
        <w:r w:rsidR="0037579D" w:rsidDel="00D077E3">
          <w:rPr>
            <w:rFonts w:ascii="Times New Roman" w:hAnsi="Times New Roman" w:cs="Times New Roman"/>
          </w:rPr>
          <w:delText>predictability</w:delText>
        </w:r>
      </w:del>
      <w:ins w:id="138" w:author="Anthony F. Cannistra" w:date="2018-12-11T10:21:00Z">
        <w:r w:rsidR="00D077E3">
          <w:rPr>
            <w:rFonts w:ascii="Times New Roman" w:hAnsi="Times New Roman" w:cs="Times New Roman"/>
          </w:rPr>
          <w:t>predictive ability</w:t>
        </w:r>
      </w:ins>
      <w:r w:rsidR="0037579D">
        <w:rPr>
          <w:rFonts w:ascii="Times New Roman" w:hAnsi="Times New Roman" w:cs="Times New Roman"/>
        </w:rPr>
        <w:t>.</w:t>
      </w:r>
      <w:r w:rsidR="000837EC">
        <w:rPr>
          <w:rFonts w:ascii="Times New Roman" w:hAnsi="Times New Roman" w:cs="Times New Roman"/>
        </w:rPr>
        <w:t xml:space="preserve"> The same cross-validation mean </w:t>
      </w:r>
      <w:r w:rsidR="00BD7331">
        <w:rPr>
          <w:rFonts w:ascii="Times New Roman" w:hAnsi="Times New Roman" w:cs="Times New Roman"/>
        </w:rPr>
        <w:t xml:space="preserve">approach </w:t>
      </w:r>
      <w:r w:rsidR="000837EC">
        <w:rPr>
          <w:rFonts w:ascii="Times New Roman" w:hAnsi="Times New Roman" w:cs="Times New Roman"/>
        </w:rPr>
        <w:t>is used to compute average variable importance values to evaluate model drivers, described below.</w:t>
      </w:r>
      <w:r w:rsidR="00E56C77">
        <w:rPr>
          <w:rFonts w:ascii="Times New Roman" w:hAnsi="Times New Roman" w:cs="Times New Roman"/>
        </w:rPr>
        <w:t xml:space="preserve"> In these </w:t>
      </w:r>
      <w:proofErr w:type="gramStart"/>
      <w:r w:rsidR="00E56C77">
        <w:rPr>
          <w:rFonts w:ascii="Times New Roman" w:hAnsi="Times New Roman" w:cs="Times New Roman"/>
        </w:rPr>
        <w:t>experiments</w:t>
      </w:r>
      <w:proofErr w:type="gramEnd"/>
      <w:r w:rsidR="00E56C77">
        <w:rPr>
          <w:rFonts w:ascii="Times New Roman" w:hAnsi="Times New Roman" w:cs="Times New Roman"/>
        </w:rPr>
        <w:t xml:space="preserve"> we choose </w:t>
      </w:r>
      <w:r w:rsidR="00E56C77">
        <w:rPr>
          <w:rFonts w:ascii="Times New Roman" w:hAnsi="Times New Roman" w:cs="Times New Roman"/>
          <w:i/>
        </w:rPr>
        <w:t xml:space="preserve">k = </w:t>
      </w:r>
      <w:r w:rsidR="00E56C77">
        <w:rPr>
          <w:rFonts w:ascii="Times New Roman" w:hAnsi="Times New Roman" w:cs="Times New Roman"/>
        </w:rPr>
        <w:t xml:space="preserve">10 (Hastie et al. 2009). </w:t>
      </w:r>
    </w:p>
    <w:p w14:paraId="2155EF5B" w14:textId="77777777" w:rsidR="002F16B9" w:rsidRPr="002F16B9" w:rsidRDefault="002F16B9" w:rsidP="002F16B9">
      <w:pPr>
        <w:spacing w:line="480" w:lineRule="auto"/>
        <w:rPr>
          <w:rFonts w:ascii="Times New Roman" w:hAnsi="Times New Roman" w:cs="Times New Roman"/>
        </w:rPr>
      </w:pPr>
    </w:p>
    <w:p w14:paraId="3447FA73" w14:textId="4D6AAA02" w:rsidR="00AB7803" w:rsidRPr="00062F86" w:rsidRDefault="00A35ACE" w:rsidP="0068071B">
      <w:pPr>
        <w:spacing w:line="480" w:lineRule="auto"/>
        <w:outlineLvl w:val="0"/>
        <w:rPr>
          <w:rFonts w:ascii="Times New Roman" w:hAnsi="Times New Roman" w:cs="Times New Roman"/>
          <w:b/>
        </w:rPr>
      </w:pPr>
      <w:r w:rsidRPr="00062F86">
        <w:rPr>
          <w:rFonts w:ascii="Times New Roman" w:hAnsi="Times New Roman" w:cs="Times New Roman"/>
          <w:b/>
        </w:rPr>
        <w:t xml:space="preserve">2.3 </w:t>
      </w:r>
      <w:r w:rsidR="002F16B9" w:rsidRPr="00062F86">
        <w:rPr>
          <w:rFonts w:ascii="Times New Roman" w:hAnsi="Times New Roman" w:cs="Times New Roman"/>
          <w:b/>
        </w:rPr>
        <w:t>Model Interpretation</w:t>
      </w:r>
    </w:p>
    <w:p w14:paraId="4D116B0B" w14:textId="21AF4567" w:rsidR="002F16B9" w:rsidRPr="00E56C77"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The core of any basic regression analysis is typically an inspection of the significance </w:t>
      </w:r>
      <w:r w:rsidR="0037579D">
        <w:rPr>
          <w:rFonts w:ascii="Times New Roman" w:hAnsi="Times New Roman" w:cs="Times New Roman"/>
        </w:rPr>
        <w:t xml:space="preserve">and direction </w:t>
      </w:r>
      <w:r w:rsidRPr="002F16B9">
        <w:rPr>
          <w:rFonts w:ascii="Times New Roman" w:hAnsi="Times New Roman" w:cs="Times New Roman"/>
        </w:rPr>
        <w:t>of the coefficients of a fitted model. However, the kernel methods employed herein (Kernel Ridge, SVM) do not expose any interpretable coefficients. To address this, we utilize the Shapley additive feature value method</w:t>
      </w:r>
      <w:r w:rsidR="00AB7803">
        <w:rPr>
          <w:rFonts w:ascii="Times New Roman" w:hAnsi="Times New Roman" w:cs="Times New Roman"/>
        </w:rPr>
        <w:t xml:space="preserve">, proposed in </w:t>
      </w:r>
      <w:ins w:id="139" w:author="Anthony F. Cannistra" w:date="2018-12-17T10:08: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{"citationItems":[{"id":"ITEM-1","itemData":{"author":[{"dropping-particle":"","family":"Lundberg","given":"Scott M","non-dropping-particle":"","parse-names":false,"suffix":""},{"dropping-particle":"","family":"Lee","given":"Su-In","non-dropping-particle":"","parse-names":false,"suffix":""}],"container-title":"Advances in Neural Information Processing Systems 30","editor":[{"dropping-particle":"","family":"Guyon","given":"I","non-dropping-particle":"","parse-names":false,"suffix":""},{"dropping-particle":"V","family":"Luxburg","given":"U","non-dropping-particle":"","parse-names":false,"suffix":""},{"dropping-particle":"","family":"Bengio","given":"S","non-dropping-particle":"","parse-names":false,"suffix":""},{"dropping-particle":"","family":"Wallach","given":"H","non-dropping-particle":"","parse-names":false,"suffix":""},{"dropping-particle":"","family":"Fergus","given":"R","non-dropping-particle":"","parse-names":false,"suffix":""},{"dropping-particle":"","family":"Vishwanathan","given":"S","non-dropping-particle":"","parse-names":false,"suffix":""},{"dropping-particle":"","family":"Garnett","given":"R","non-dropping-particle":"","parse-names":false,"suffix":""}],"id":"ITEM-1","issued":{"date-parts":[["2017"]]},"page":"4765-4774","publisher":"Curran Associates, Inc.","title":"A Unified Approach to Interpreting Model Predictions","type":"chapter"},"uris":["http://www.mendeley.com/documents/?uuid=ab8e94de-dc02-4518-8c9b-20532c9f8f96"]}],"mendeley":{"formattedCitation":"(Lundberg &amp; Lee, 2017)","manualFormatting":"Lundberg &amp; Lee (2017","plainTextFormattedCitation":"(Lundberg &amp; Lee, 2017)","previouslyFormattedCitation":"(Lundberg &amp; Lee, 2017)"},"properties":{"noteIndex":0},"schema":"https://github.com/citation-style-language/schema/raw/master/csl-citation.json"}</w:instrText>
      </w:r>
      <w:r w:rsidR="005560DA">
        <w:rPr>
          <w:rFonts w:ascii="Times New Roman" w:hAnsi="Times New Roman" w:cs="Times New Roman"/>
        </w:rPr>
        <w:fldChar w:fldCharType="separate"/>
      </w:r>
      <w:del w:id="140" w:author="Anthony F. Cannistra" w:date="2018-12-17T10:09:00Z">
        <w:r w:rsidR="005560DA" w:rsidRPr="005560DA" w:rsidDel="005560DA">
          <w:rPr>
            <w:rFonts w:ascii="Times New Roman" w:hAnsi="Times New Roman" w:cs="Times New Roman"/>
            <w:noProof/>
          </w:rPr>
          <w:delText>(</w:delText>
        </w:r>
      </w:del>
      <w:r w:rsidR="005560DA" w:rsidRPr="005560DA">
        <w:rPr>
          <w:rFonts w:ascii="Times New Roman" w:hAnsi="Times New Roman" w:cs="Times New Roman"/>
          <w:noProof/>
        </w:rPr>
        <w:t>Lundberg &amp; Lee</w:t>
      </w:r>
      <w:del w:id="141" w:author="Anthony F. Cannistra" w:date="2018-12-17T10:09:00Z">
        <w:r w:rsidR="005560DA" w:rsidRPr="005560DA" w:rsidDel="005560DA">
          <w:rPr>
            <w:rFonts w:ascii="Times New Roman" w:hAnsi="Times New Roman" w:cs="Times New Roman"/>
            <w:noProof/>
          </w:rPr>
          <w:delText>,</w:delText>
        </w:r>
      </w:del>
      <w:r w:rsidR="005560DA" w:rsidRPr="005560DA">
        <w:rPr>
          <w:rFonts w:ascii="Times New Roman" w:hAnsi="Times New Roman" w:cs="Times New Roman"/>
          <w:noProof/>
        </w:rPr>
        <w:t xml:space="preserve"> </w:t>
      </w:r>
      <w:ins w:id="142" w:author="Anthony F. Cannistra" w:date="2018-12-17T10:09:00Z">
        <w:r w:rsidR="005560DA">
          <w:rPr>
            <w:rFonts w:ascii="Times New Roman" w:hAnsi="Times New Roman" w:cs="Times New Roman"/>
            <w:noProof/>
          </w:rPr>
          <w:t>(</w:t>
        </w:r>
      </w:ins>
      <w:r w:rsidR="005560DA" w:rsidRPr="005560DA">
        <w:rPr>
          <w:rFonts w:ascii="Times New Roman" w:hAnsi="Times New Roman" w:cs="Times New Roman"/>
          <w:noProof/>
        </w:rPr>
        <w:t>2017</w:t>
      </w:r>
      <w:del w:id="143" w:author="Anthony F. Cannistra" w:date="2018-12-17T10:09:00Z">
        <w:r w:rsidR="005560DA" w:rsidRPr="005560DA" w:rsidDel="005560DA">
          <w:rPr>
            <w:rFonts w:ascii="Times New Roman" w:hAnsi="Times New Roman" w:cs="Times New Roman"/>
            <w:noProof/>
          </w:rPr>
          <w:delText>)</w:delText>
        </w:r>
      </w:del>
      <w:ins w:id="144" w:author="Anthony F. Cannistra" w:date="2018-12-17T10:08:00Z">
        <w:r w:rsidR="005560DA">
          <w:rPr>
            <w:rFonts w:ascii="Times New Roman" w:hAnsi="Times New Roman" w:cs="Times New Roman"/>
          </w:rPr>
          <w:fldChar w:fldCharType="end"/>
        </w:r>
      </w:ins>
      <w:ins w:id="145" w:author="Anthony F. Cannistra" w:date="2018-12-17T10:09:00Z">
        <w:r w:rsidR="005560DA">
          <w:rPr>
            <w:rFonts w:ascii="Times New Roman" w:hAnsi="Times New Roman" w:cs="Times New Roman"/>
          </w:rPr>
          <w:t xml:space="preserve">). </w:t>
        </w:r>
      </w:ins>
      <w:del w:id="146" w:author="Anthony F. Cannistra" w:date="2018-12-17T10:08:00Z">
        <w:r w:rsidR="00AB7803" w:rsidDel="005560DA">
          <w:rPr>
            <w:rFonts w:ascii="Times New Roman" w:hAnsi="Times New Roman" w:cs="Times New Roman"/>
          </w:rPr>
          <w:delText>Lundberg and Lee (2017)</w:delText>
        </w:r>
        <w:r w:rsidRPr="002F16B9" w:rsidDel="005560DA">
          <w:rPr>
            <w:rFonts w:ascii="Times New Roman" w:hAnsi="Times New Roman" w:cs="Times New Roman"/>
          </w:rPr>
          <w:delText xml:space="preserve">. </w:delText>
        </w:r>
      </w:del>
      <w:r w:rsidRPr="002F16B9">
        <w:rPr>
          <w:rFonts w:ascii="Times New Roman" w:hAnsi="Times New Roman" w:cs="Times New Roman"/>
        </w:rPr>
        <w:t xml:space="preserve">Shapley values are computed for each variable by treating the explanation of a given model’s prediction as a model in and of itself—values are computed by training an additive method derived from cooperative </w:t>
      </w:r>
      <w:r w:rsidRPr="002F16B9">
        <w:rPr>
          <w:rFonts w:ascii="Times New Roman" w:hAnsi="Times New Roman" w:cs="Times New Roman"/>
        </w:rPr>
        <w:lastRenderedPageBreak/>
        <w:t>game theory to learn each variable’s contribution to a model’s prediction. Explanations are generated from each prediction in the model training set to identify the most important variables during training and are averaged for each feature across all training examples to generate a whole-model feature importance scale. We perform this procedure for each of the train</w:t>
      </w:r>
      <w:r w:rsidR="00E56C77">
        <w:rPr>
          <w:rFonts w:ascii="Times New Roman" w:hAnsi="Times New Roman" w:cs="Times New Roman"/>
        </w:rPr>
        <w:t>ing sets generated by the cross-</w:t>
      </w:r>
      <w:r w:rsidRPr="002F16B9">
        <w:rPr>
          <w:rFonts w:ascii="Times New Roman" w:hAnsi="Times New Roman" w:cs="Times New Roman"/>
        </w:rPr>
        <w:t>validation scheme described above to compute average feature impor</w:t>
      </w:r>
      <w:r w:rsidR="00E56C77">
        <w:rPr>
          <w:rFonts w:ascii="Times New Roman" w:hAnsi="Times New Roman" w:cs="Times New Roman"/>
        </w:rPr>
        <w:t xml:space="preserve">tance values. To compare </w:t>
      </w:r>
      <w:r w:rsidRPr="002F16B9">
        <w:rPr>
          <w:rFonts w:ascii="Times New Roman" w:hAnsi="Times New Roman" w:cs="Times New Roman"/>
        </w:rPr>
        <w:t>the learning techniques, we use either mean regression coefficients (for OLS and Ridge regression), mean Shapley variable importance values (Kernel Ridge and SVM), or mean Gini variable importance values (Random Forest</w:t>
      </w:r>
      <w:r w:rsidR="001D0FF0">
        <w:rPr>
          <w:rFonts w:ascii="Times New Roman" w:hAnsi="Times New Roman" w:cs="Times New Roman"/>
        </w:rPr>
        <w:t>;</w:t>
      </w:r>
      <w:del w:id="147" w:author="Anthony F. Cannistra" w:date="2018-12-17T10:10:00Z">
        <w:r w:rsidR="001D0FF0" w:rsidDel="005560DA">
          <w:rPr>
            <w:rFonts w:ascii="Times New Roman" w:hAnsi="Times New Roman" w:cs="Times New Roman"/>
          </w:rPr>
          <w:delText xml:space="preserve"> </w:delText>
        </w:r>
      </w:del>
      <w:ins w:id="148" w:author="Anthony F. Cannistra" w:date="2018-12-17T10:10:00Z">
        <w:r w:rsidR="005560DA">
          <w:rPr>
            <w:rFonts w:ascii="Times New Roman" w:hAnsi="Times New Roman" w:cs="Times New Roman"/>
          </w:rPr>
          <w:t xml:space="preserve"> </w:t>
        </w:r>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Forests","type":"article-journal","volume":"45"},"uris":["http://www.mendeley.com/documents/?uuid=7551fde4-7721-4587-9a00-127ee7d22fc8"]}],"mendeley":{"formattedCitation":"(Breiman, 2001)","manualFormatting":"Breiman, 2001","plainTextFormattedCitation":"(Breiman, 2001)","previouslyFormattedCitation":"(Breiman, 2001)"},"properties":{"noteIndex":0},"schema":"https://github.com/citation-style-language/schema/raw/master/csl-citation.json"}</w:instrText>
      </w:r>
      <w:r w:rsidR="005560DA">
        <w:rPr>
          <w:rFonts w:ascii="Times New Roman" w:hAnsi="Times New Roman" w:cs="Times New Roman"/>
        </w:rPr>
        <w:fldChar w:fldCharType="separate"/>
      </w:r>
      <w:del w:id="149" w:author="Anthony F. Cannistra" w:date="2018-12-17T10:10:00Z">
        <w:r w:rsidR="005560DA" w:rsidRPr="005560DA" w:rsidDel="005560DA">
          <w:rPr>
            <w:rFonts w:ascii="Times New Roman" w:hAnsi="Times New Roman" w:cs="Times New Roman"/>
            <w:noProof/>
          </w:rPr>
          <w:delText>(</w:delText>
        </w:r>
      </w:del>
      <w:r w:rsidR="005560DA" w:rsidRPr="005560DA">
        <w:rPr>
          <w:rFonts w:ascii="Times New Roman" w:hAnsi="Times New Roman" w:cs="Times New Roman"/>
          <w:noProof/>
        </w:rPr>
        <w:t>Breiman, 2001</w:t>
      </w:r>
      <w:del w:id="150" w:author="Anthony F. Cannistra" w:date="2018-12-17T10:10:00Z">
        <w:r w:rsidR="005560DA" w:rsidRPr="005560DA" w:rsidDel="005560DA">
          <w:rPr>
            <w:rFonts w:ascii="Times New Roman" w:hAnsi="Times New Roman" w:cs="Times New Roman"/>
            <w:noProof/>
          </w:rPr>
          <w:delText>)</w:delText>
        </w:r>
      </w:del>
      <w:ins w:id="151" w:author="Anthony F. Cannistra" w:date="2018-12-17T10:10:00Z">
        <w:r w:rsidR="005560DA">
          <w:rPr>
            <w:rFonts w:ascii="Times New Roman" w:hAnsi="Times New Roman" w:cs="Times New Roman"/>
          </w:rPr>
          <w:fldChar w:fldCharType="end"/>
        </w:r>
      </w:ins>
      <w:del w:id="152" w:author="Anthony F. Cannistra" w:date="2018-12-17T10:10:00Z">
        <w:r w:rsidR="001D0FF0" w:rsidDel="005560DA">
          <w:rPr>
            <w:rFonts w:ascii="Times New Roman" w:hAnsi="Times New Roman" w:cs="Times New Roman"/>
          </w:rPr>
          <w:delText>Brieman, 2011</w:delText>
        </w:r>
      </w:del>
      <w:r w:rsidRPr="002F16B9">
        <w:rPr>
          <w:rFonts w:ascii="Times New Roman" w:hAnsi="Times New Roman" w:cs="Times New Roman"/>
        </w:rPr>
        <w:t>) to rank all variables such that each feature has an importance ranking for each of the several regression methods.</w:t>
      </w:r>
      <w:r w:rsidR="00E56C77">
        <w:rPr>
          <w:rFonts w:ascii="Times New Roman" w:hAnsi="Times New Roman" w:cs="Times New Roman"/>
        </w:rPr>
        <w:t xml:space="preserve"> </w:t>
      </w:r>
      <w:r w:rsidR="00331F6C">
        <w:rPr>
          <w:rFonts w:ascii="Times New Roman" w:hAnsi="Times New Roman" w:cs="Times New Roman"/>
        </w:rPr>
        <w:t>We</w:t>
      </w:r>
      <w:r w:rsidR="00895764">
        <w:rPr>
          <w:rFonts w:ascii="Times New Roman" w:hAnsi="Times New Roman" w:cs="Times New Roman"/>
        </w:rPr>
        <w:t xml:space="preserve"> use the</w:t>
      </w:r>
      <w:r w:rsidR="00331F6C">
        <w:rPr>
          <w:rFonts w:ascii="Times New Roman" w:hAnsi="Times New Roman" w:cs="Times New Roman"/>
        </w:rPr>
        <w:t xml:space="preserve"> sign of</w:t>
      </w:r>
      <w:r w:rsidR="00895764">
        <w:rPr>
          <w:rFonts w:ascii="Times New Roman" w:hAnsi="Times New Roman" w:cs="Times New Roman"/>
        </w:rPr>
        <w:t xml:space="preserve"> Shapley and coefficient values to compare the directionality of predicted trait drivers</w:t>
      </w:r>
      <w:r w:rsidR="00331F6C">
        <w:rPr>
          <w:rFonts w:ascii="Times New Roman" w:hAnsi="Times New Roman" w:cs="Times New Roman"/>
        </w:rPr>
        <w:t xml:space="preserve"> for models other than random f</w:t>
      </w:r>
      <w:r w:rsidR="00895764">
        <w:rPr>
          <w:rFonts w:ascii="Times New Roman" w:hAnsi="Times New Roman" w:cs="Times New Roman"/>
        </w:rPr>
        <w:t xml:space="preserve">orests (Gini scores are an </w:t>
      </w:r>
      <w:r w:rsidR="00331F6C">
        <w:rPr>
          <w:rFonts w:ascii="Times New Roman" w:hAnsi="Times New Roman" w:cs="Times New Roman"/>
        </w:rPr>
        <w:t xml:space="preserve">unsigned </w:t>
      </w:r>
      <w:r w:rsidR="00895764">
        <w:rPr>
          <w:rFonts w:ascii="Times New Roman" w:hAnsi="Times New Roman" w:cs="Times New Roman"/>
        </w:rPr>
        <w:t>information-theo</w:t>
      </w:r>
      <w:r w:rsidR="009E48BD">
        <w:rPr>
          <w:rFonts w:ascii="Times New Roman" w:hAnsi="Times New Roman" w:cs="Times New Roman"/>
        </w:rPr>
        <w:t>retic measure).</w:t>
      </w:r>
      <w:r w:rsidR="00895764">
        <w:rPr>
          <w:rFonts w:ascii="Times New Roman" w:hAnsi="Times New Roman" w:cs="Times New Roman"/>
        </w:rPr>
        <w:t xml:space="preserve"> </w:t>
      </w:r>
      <w:r w:rsidR="00E56C77">
        <w:rPr>
          <w:rFonts w:ascii="Times New Roman" w:hAnsi="Times New Roman" w:cs="Times New Roman"/>
        </w:rPr>
        <w:t xml:space="preserve">All means are </w:t>
      </w:r>
      <w:r w:rsidR="00E56C77">
        <w:rPr>
          <w:rFonts w:ascii="Times New Roman" w:hAnsi="Times New Roman" w:cs="Times New Roman"/>
          <w:i/>
        </w:rPr>
        <w:t>k</w:t>
      </w:r>
      <w:r w:rsidR="00E56C77">
        <w:rPr>
          <w:rFonts w:ascii="Times New Roman" w:hAnsi="Times New Roman" w:cs="Times New Roman"/>
        </w:rPr>
        <w:t>-fold cross-validated means.</w:t>
      </w:r>
    </w:p>
    <w:p w14:paraId="30445A0A" w14:textId="77777777" w:rsidR="002F16B9" w:rsidRPr="002F16B9" w:rsidRDefault="002F16B9" w:rsidP="002F16B9">
      <w:pPr>
        <w:spacing w:line="480" w:lineRule="auto"/>
        <w:rPr>
          <w:rFonts w:ascii="Times New Roman" w:hAnsi="Times New Roman" w:cs="Times New Roman"/>
        </w:rPr>
      </w:pPr>
    </w:p>
    <w:p w14:paraId="493F11B1" w14:textId="3108B6CF" w:rsidR="002F16B9" w:rsidRPr="001A1820" w:rsidRDefault="00A35ACE" w:rsidP="0068071B">
      <w:pPr>
        <w:spacing w:line="480" w:lineRule="auto"/>
        <w:outlineLvl w:val="0"/>
        <w:rPr>
          <w:rFonts w:ascii="Times New Roman" w:hAnsi="Times New Roman" w:cs="Times New Roman"/>
          <w:b/>
        </w:rPr>
      </w:pPr>
      <w:r w:rsidRPr="001A1820">
        <w:rPr>
          <w:rFonts w:ascii="Times New Roman" w:hAnsi="Times New Roman" w:cs="Times New Roman"/>
          <w:b/>
        </w:rPr>
        <w:t xml:space="preserve">2.4 </w:t>
      </w:r>
      <w:r w:rsidR="002F16B9" w:rsidRPr="001A1820">
        <w:rPr>
          <w:rFonts w:ascii="Times New Roman" w:hAnsi="Times New Roman" w:cs="Times New Roman"/>
          <w:b/>
        </w:rPr>
        <w:t>Trait and Range Shift Data</w:t>
      </w:r>
    </w:p>
    <w:p w14:paraId="32BB322F" w14:textId="281FFFD8" w:rsidR="005E6218" w:rsidRDefault="002F16B9" w:rsidP="004E055A">
      <w:pPr>
        <w:spacing w:line="480" w:lineRule="auto"/>
        <w:rPr>
          <w:rFonts w:ascii="Times New Roman" w:hAnsi="Times New Roman" w:cs="Times New Roman"/>
        </w:rPr>
      </w:pPr>
      <w:r w:rsidRPr="002F16B9">
        <w:rPr>
          <w:rFonts w:ascii="Times New Roman" w:hAnsi="Times New Roman" w:cs="Times New Roman"/>
        </w:rPr>
        <w:t xml:space="preserve">We evaluate our approach independently by replicating analysis across four datasets that (1) repeated historical surveys or conducted continuous surveys along latitudinal or elevational gradients to quantify shifts in northern or upper elevation range boundaries over at least three decades of change and (2) included all surveyed species (i.e. rather than including only species that shifted significantly). The first two data sets are those used by </w:t>
      </w:r>
      <w:proofErr w:type="spellStart"/>
      <w:r w:rsidRPr="002F16B9">
        <w:rPr>
          <w:rFonts w:ascii="Times New Roman" w:hAnsi="Times New Roman" w:cs="Times New Roman"/>
        </w:rPr>
        <w:t>Angert</w:t>
      </w:r>
      <w:proofErr w:type="spellEnd"/>
      <w:r w:rsidRPr="002F16B9">
        <w:rPr>
          <w:rFonts w:ascii="Times New Roman" w:hAnsi="Times New Roman" w:cs="Times New Roman"/>
        </w:rPr>
        <w:t xml:space="preserve"> et al. (2011) to assess the predictive power of traits. These datasets supplement trait data </w:t>
      </w:r>
      <w:r w:rsidR="00A35ACE">
        <w:rPr>
          <w:rFonts w:ascii="Times New Roman" w:hAnsi="Times New Roman" w:cs="Times New Roman"/>
        </w:rPr>
        <w:t>to</w:t>
      </w:r>
      <w:r w:rsidRPr="002F16B9">
        <w:rPr>
          <w:rFonts w:ascii="Times New Roman" w:hAnsi="Times New Roman" w:cs="Times New Roman"/>
        </w:rPr>
        <w:t xml:space="preserve"> elevational range shift</w:t>
      </w:r>
      <w:r w:rsidR="00A35ACE">
        <w:rPr>
          <w:rFonts w:ascii="Times New Roman" w:hAnsi="Times New Roman" w:cs="Times New Roman"/>
        </w:rPr>
        <w:t xml:space="preserve"> data</w:t>
      </w:r>
      <w:r w:rsidRPr="002F16B9">
        <w:rPr>
          <w:rFonts w:ascii="Times New Roman" w:hAnsi="Times New Roman" w:cs="Times New Roman"/>
        </w:rPr>
        <w:t xml:space="preserve"> for Swiss alpine plants (</w:t>
      </w:r>
      <w:ins w:id="153" w:author="Anthony F. Cannistra" w:date="2018-12-17T10:12:00Z">
        <w:r w:rsidR="00B652DB">
          <w:rPr>
            <w:rFonts w:ascii="Times New Roman" w:hAnsi="Times New Roman" w:cs="Times New Roman"/>
          </w:rPr>
          <w:fldChar w:fldCharType="begin" w:fldLock="1"/>
        </w:r>
      </w:ins>
      <w:r w:rsidR="00B652DB">
        <w:rPr>
          <w:rFonts w:ascii="Times New Roman" w:hAnsi="Times New Roman" w:cs="Times New Roman"/>
        </w:rPr>
        <w:instrText>ADDIN CSL_CITATION {"citationItems":[{"id":"ITEM-1","itemData":{"DOI":"10.1007/s11258-007-9314-9","ISSN":"1573-5052","abstract":"Areas of 2,800–3,000 m a.s.l. represent the alpine-nival ecotone in the Alps. This transition zone connecting the closed swards of the alpine belt and the scattered vegetation of the nival belt may show particularly strong climate warming driven fluctuations in plant species richness compared to the nival belt. To test this hypothesis, 12 summits within this range were investigated in the canton of Grisons, Switzerland in 2004. Complete lists of vascular plant species consisting of 5–70 species were collected on each summit and the elevation of the uppermost occurrence of each species was recorded. These data were compared to historical records over 120 years in age. Within this time, vascular plant species richness increased by 11% per decade on summits in the alpine-nival ecotone. Despite this considerable change, a comparison with nival summits did not support the hypothesis that species richness increase at the alpine-nival ecotone is higher than in the nival belt. A general trend of upward migration in the range of several metres per decade could be observed. Anemochorous species were more often found to be migrating than zoochorous or autochorous species and migration was higher on calcareous than on siliceous bedrock. A comparison between the summits with the adjacent slopes in our study revealed that changes in species number could be used as an indicator for climate-induced changes—if at all—only for the narrow summit areas.","author":[{"dropping-particle":"","family":"Holzinger","given":"Barbara","non-dropping-particle":"","parse-names":false,"suffix":""},{"dropping-particle":"","family":"Hülber","given":"Karl","non-dropping-particle":"","parse-names":false,"suffix":""},{"dropping-particle":"","family":"Camenisch","given":"Martin","non-dropping-particle":"","parse-names":false,"suffix":""},{"dropping-particle":"","family":"Grabherr","given":"Georg","non-dropping-particle":"","parse-names":false,"suffix":""}],"container-title":"Plant Ecology","id":"ITEM-1","issue":"2","issued":{"date-parts":[["2008"]]},"page":"179-196","title":"Changes in plant species richness over the last century in the eastern Swiss Alps: elevational gradient, bedrock effects and migration rates","type":"article-journal","volume":"195"},"uris":["http://www.mendeley.com/documents/?uuid=6e8d954a-656f-4c1f-81bb-75a549bf6f2c"]}],"mendeley":{"formattedCitation":"(Holzinger, Hülber, Camenisch, &amp; Grabherr, 2008)","manualFormatting":"Holzinger, Hülber, Camenisch, &amp; Grabherr, 2008","plainTextFormattedCitation":"(Holzinger, Hülber, Camenisch, &amp; Grabherr, 2008)","previouslyFormattedCitation":"(Holzinger, Hülber, Camenisch, &amp; Grabherr, 2008)"},"properties":{"noteIndex":0},"schema":"https://github.com/citation-style-language/schema/raw/master/csl-citation.json"}</w:instrText>
      </w:r>
      <w:r w:rsidR="00B652DB">
        <w:rPr>
          <w:rFonts w:ascii="Times New Roman" w:hAnsi="Times New Roman" w:cs="Times New Roman"/>
        </w:rPr>
        <w:fldChar w:fldCharType="separate"/>
      </w:r>
      <w:del w:id="154" w:author="Anthony F. Cannistra" w:date="2018-12-17T10:12:00Z">
        <w:r w:rsidR="00B652DB" w:rsidRPr="00B652DB" w:rsidDel="00B652DB">
          <w:rPr>
            <w:rFonts w:ascii="Times New Roman" w:hAnsi="Times New Roman" w:cs="Times New Roman"/>
            <w:noProof/>
          </w:rPr>
          <w:delText>(</w:delText>
        </w:r>
      </w:del>
      <w:r w:rsidR="00B652DB" w:rsidRPr="00B652DB">
        <w:rPr>
          <w:rFonts w:ascii="Times New Roman" w:hAnsi="Times New Roman" w:cs="Times New Roman"/>
          <w:noProof/>
        </w:rPr>
        <w:t>Holzinger, Hülber, Camenisch, &amp; Grabherr, 2008</w:t>
      </w:r>
      <w:del w:id="155" w:author="Anthony F. Cannistra" w:date="2018-12-17T10:13:00Z">
        <w:r w:rsidR="00B652DB" w:rsidRPr="00B652DB" w:rsidDel="00B652DB">
          <w:rPr>
            <w:rFonts w:ascii="Times New Roman" w:hAnsi="Times New Roman" w:cs="Times New Roman"/>
            <w:noProof/>
          </w:rPr>
          <w:delText>)</w:delText>
        </w:r>
      </w:del>
      <w:ins w:id="156" w:author="Anthony F. Cannistra" w:date="2018-12-17T10:12:00Z">
        <w:r w:rsidR="00B652DB">
          <w:rPr>
            <w:rFonts w:ascii="Times New Roman" w:hAnsi="Times New Roman" w:cs="Times New Roman"/>
          </w:rPr>
          <w:fldChar w:fldCharType="end"/>
        </w:r>
      </w:ins>
      <w:ins w:id="157" w:author="Anthony F. Cannistra" w:date="2018-12-17T10:13:00Z">
        <w:r w:rsidR="00B652DB">
          <w:rPr>
            <w:rFonts w:ascii="Times New Roman" w:hAnsi="Times New Roman" w:cs="Times New Roman"/>
          </w:rPr>
          <w:t>;</w:t>
        </w:r>
      </w:ins>
      <w:ins w:id="158" w:author="Anthony F. Cannistra" w:date="2018-12-17T10:12:00Z">
        <w:r w:rsidR="00B652DB" w:rsidRPr="002F16B9" w:rsidDel="005560DA">
          <w:rPr>
            <w:rFonts w:ascii="Times New Roman" w:hAnsi="Times New Roman" w:cs="Times New Roman"/>
          </w:rPr>
          <w:t xml:space="preserve"> </w:t>
        </w:r>
      </w:ins>
      <w:del w:id="159" w:author="Anthony F. Cannistra" w:date="2018-12-17T10:11:00Z">
        <w:r w:rsidRPr="002F16B9" w:rsidDel="005560DA">
          <w:rPr>
            <w:rFonts w:ascii="Times New Roman" w:hAnsi="Times New Roman" w:cs="Times New Roman"/>
          </w:rPr>
          <w:delText xml:space="preserve">Holzinger et al. (2008), </w:delText>
        </w:r>
      </w:del>
      <w:r w:rsidRPr="002F16B9">
        <w:rPr>
          <w:rFonts w:ascii="Times New Roman" w:hAnsi="Times New Roman" w:cs="Times New Roman"/>
          <w:i/>
          <w:iCs/>
        </w:rPr>
        <w:t>N</w:t>
      </w:r>
      <w:r w:rsidRPr="002F16B9">
        <w:rPr>
          <w:rFonts w:ascii="Times New Roman" w:hAnsi="Times New Roman" w:cs="Times New Roman"/>
        </w:rPr>
        <w:t xml:space="preserve"> = 139) and for Western North American small mammals </w:t>
      </w:r>
      <w:ins w:id="160" w:author="Anthony F. Cannistra" w:date="2018-12-17T10:13:00Z">
        <w:r w:rsidR="00B652DB">
          <w:rPr>
            <w:rFonts w:ascii="Times New Roman" w:hAnsi="Times New Roman" w:cs="Times New Roman"/>
          </w:rPr>
          <w:fldChar w:fldCharType="begin" w:fldLock="1"/>
        </w:r>
      </w:ins>
      <w:r w:rsidR="00B652DB">
        <w:rPr>
          <w:rFonts w:ascii="Times New Roman" w:hAnsi="Times New Roman" w:cs="Times New Roman"/>
        </w:rPr>
        <w:instrText>ADDIN CSL_CITATION {"citationItems":[{"id":"ITEM-1","itemData":{"DOI":"10.1126/science.1163428","ISSN":"0036-8075","abstract":"We provide a century-scale view of small-mammal responses to global warming, without confounding effects of land-use change, by repeating Grinnell{\\textquoteright}s early{\\textendash}20th century survey across a 3000-meter-elevation gradient that spans Yosemite National Park, California, USA. Using occupancy modeling to control for variation in detectability, we show substantial (~500 meters on average) upward changes in elevational limits for half of 28 species monitored, consistent with the observed ~3{\\textdegree}C increase in minimum temperatures. Formerly low-elevation species expanded their ranges and high-elevation species contracted theirs, leading to changed community composition at mid- and high elevations. Elevational replacement among congeners changed because species{\\textquoteright} responses were idiosyncratic. Though some high-elevation species are threatened, protection of elevation gradients allows other species to respond via migration.","author":[{"dropping-particle":"","family":"Moritz","given":"Craig","non-dropping-particle":"","parse-names":false,"suffix":""},{"dropping-particle":"","family":"Patton","given":"James L","non-dropping-particle":"","parse-names":false,"suffix":""},{"dropping-particle":"","family":"Conroy","given":"Chris J","non-dropping-particle":"","parse-names":false,"suffix":""},{"dropping-particle":"","family":"Parra","given":"Juan L","non-dropping-particle":"","parse-names":false,"suffix":""},{"dropping-particle":"","family":"White","given":"Gary C","non-dropping-particle":"","parse-names":false,"suffix":""},{"dropping-particle":"","family":"Beissinger","given":"Steven R","non-dropping-particle":"","parse-names":false,"suffix":""}],"container-title":"Science","id":"ITEM-1","issue":"5899","issued":{"date-parts":[["2008"]]},"page":"261-264","publisher":"American Association for the Advancement of Science","title":"Impact of a Century of Climate Change on Small-Mammal Communities in Yosemite National Park, USA","type":"article-journal","volume":"322"},"uris":["http://www.mendeley.com/documents/?uuid=00c45f34-a202-46e4-8fd7-97dc4255cd2d"]}],"mendeley":{"formattedCitation":"(Moritz et al., 2008)","plainTextFormattedCitation":"(Moritz et al., 2008)","previouslyFormattedCitation":"(Moritz et al., 2008)"},"properties":{"noteIndex":0},"schema":"https://github.com/citation-style-language/schema/raw/master/csl-citation.json"}</w:instrText>
      </w:r>
      <w:r w:rsidR="00B652DB">
        <w:rPr>
          <w:rFonts w:ascii="Times New Roman" w:hAnsi="Times New Roman" w:cs="Times New Roman"/>
        </w:rPr>
        <w:fldChar w:fldCharType="separate"/>
      </w:r>
      <w:r w:rsidR="00B652DB" w:rsidRPr="00B652DB">
        <w:rPr>
          <w:rFonts w:ascii="Times New Roman" w:hAnsi="Times New Roman" w:cs="Times New Roman"/>
          <w:noProof/>
        </w:rPr>
        <w:t>(Moritz et al., 2008)</w:t>
      </w:r>
      <w:ins w:id="161" w:author="Anthony F. Cannistra" w:date="2018-12-17T10:13:00Z">
        <w:r w:rsidR="00B652DB">
          <w:rPr>
            <w:rFonts w:ascii="Times New Roman" w:hAnsi="Times New Roman" w:cs="Times New Roman"/>
          </w:rPr>
          <w:fldChar w:fldCharType="end"/>
        </w:r>
        <w:r w:rsidR="00B652DB">
          <w:rPr>
            <w:rFonts w:ascii="Times New Roman" w:hAnsi="Times New Roman" w:cs="Times New Roman"/>
          </w:rPr>
          <w:t xml:space="preserve">. </w:t>
        </w:r>
      </w:ins>
      <w:del w:id="162" w:author="Anthony F. Cannistra" w:date="2018-12-17T10:13:00Z">
        <w:r w:rsidRPr="002F16B9" w:rsidDel="00B652DB">
          <w:rPr>
            <w:rFonts w:ascii="Times New Roman" w:hAnsi="Times New Roman" w:cs="Times New Roman"/>
          </w:rPr>
          <w:delText xml:space="preserve">(Moritz et al (2008)). </w:delText>
        </w:r>
      </w:del>
      <w:r w:rsidRPr="002F16B9">
        <w:rPr>
          <w:rFonts w:ascii="Times New Roman" w:hAnsi="Times New Roman" w:cs="Times New Roman"/>
        </w:rPr>
        <w:t>A th</w:t>
      </w:r>
      <w:r w:rsidR="00AB7803">
        <w:rPr>
          <w:rFonts w:ascii="Times New Roman" w:hAnsi="Times New Roman" w:cs="Times New Roman"/>
        </w:rPr>
        <w:t xml:space="preserve">ird database from </w:t>
      </w:r>
      <w:ins w:id="163" w:author="Anthony F. Cannistra" w:date="2018-12-17T10:13:00Z">
        <w:r w:rsidR="00B652DB">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{"citationItems":[{"id":"ITEM-1","itemData":{"DOI":"10.1073/pnas.1713936115","ISSN":"0027-8424","abstract":"Shifts of upper range limits are a key response of mountain biota to climate change. However, assessing whether species profit or suffer from the changing climate requires the simultaneous evaluation of changes in species{\\textquoteright} lower and upper range limits, optima, and abundances. Here, we provide an integrated assessment for 183 plant species of the European Alps. We demonstrate that, over recent decades, increases in abundance were more pronounced than range shifts, suggesting an in-filling process which decreases in intensity with increasing elevation. While most species profited from recent range dynamics, a sizeable minority both decreased in abundance and experienced range contractions. These {\\textquotedblleft}losers{\\textquotedblright} are overrepresented among species of highest elevations which represent a unique contribution to the European flora.Many studies report that mountain plant species are shifting upward in elevation. However, the majority of these reports focus on shifts of upper limits. Here, we expand the focus and simultaneously analyze changes of both range limits, optima, and abundances of 183 mountain plant species. We therefore resurveyed 1,576 vegetation plots first recorded before 1970 in the European Alps. We found that both range limits and optima shifted upward in elevation, but the most pronounced trend was a mean increase in species abundance. Despite huge species-specific variation, range dynamics showed a consistent trend along the elevational gradient: Both range limits and optima shifted upslope faster the lower they were situated historically, and species{\\textquoteright} abundance increased more for species from lower elevations. Traits affecting the species{\\textquoteright} dispersal and persistence capacity were not related to their range dynamics. Using indicator values to stratify species by their thermal and nutrient demands revealed that elevational ranges of thermophilic species tended to expand, while those of cold-adapted species tended to contract. Abundance increases were strongest for nutriphilous species. These results suggest that recent climate warming interacted with airborne nitrogen deposition in driving the observed dynamics. So far, the majority of species appear as {\\textquotedblleft}winners{\\textquotedblright} of recent changes, yet {\\textquotedblleft}losers{\\textquotedblright} are overrepresented among high-elevation, cold-adapted species with low nutrient demands. In the decades…","author":[{"dropping-particle":"","family":"Rumpf","given":"Sabine B","non-dropping-particle":"","parse-names":false,"suffix":""},{"dropping-particle":"","family":"Hülber","given":"Karl","non-dropping-particle":"","parse-names":false,"suffix":""},{"dropping-particle":"","family":"Klonner","given":"Günther","non-dropping-particle":"","parse-names":false,"suffix":""},{"dropping-particle":"","family":"Moser","given":"Dietmar","non-dropping-particle":"","parse-names":false,"suffix":""},{"dropping-particle":"","family":"Schütz","given":"Martin","non-dropping-particle":"","parse-names":false,"suffix":""},{"dropping-particle":"","family":"Wessely","given":"Johannes","non-dropping-particle":"","parse-names":false,"suffix":""},{"dropping-particle":"","family":"Willner","given":"Wolfgang","non-dropping-particle":"","parse-names":false,"suffix":""},{"dropping-particle":"","family":"Zimmermann","given":"Niklaus E","non-dropping-particle":"","parse-names":false,"suffix":""},{"dropping-particle":"","family":"Dullinger","given":"Stefan","non-dropping-particle":"","parse-names":false,"suffix":""}],"container-title":"Proceedings of the National Academy of Sciences","id":"ITEM-1","issue":"8","issued":{"date-parts":[["2018"]]},"page":"1848-1853","publisher":"National Academy of Sciences","title":"Range dynamics of mountain plants decrease with elevation","type":"article-journal","volume":"115"},"uris":["http://www.mendeley.com/documents/?uuid=9695ca6f-2fa3-434c-b139-243c2efce110"]}],"mendeley":{"formattedCitation":"(Rumpf et al., 2018)","manualFormatting":"Rumpf et al. (2018)","plainTextFormattedCitation":"(Rumpf et al., 2018)","previouslyFormattedCitation":"(Rumpf et al., 2018)"},"properties":{"noteIndex":0},"schema":"https://github.com/citation-style-language/schema/raw/master/csl-citation.json"}</w:instrText>
      </w:r>
      <w:r w:rsidR="00B652DB">
        <w:rPr>
          <w:rFonts w:ascii="Times New Roman" w:hAnsi="Times New Roman" w:cs="Times New Roman"/>
        </w:rPr>
        <w:fldChar w:fldCharType="separate"/>
      </w:r>
      <w:del w:id="164" w:author="Anthony F. Cannistra" w:date="2018-12-17T10:13:00Z">
        <w:r w:rsidR="00B652DB" w:rsidRPr="00B652DB" w:rsidDel="00B652DB">
          <w:rPr>
            <w:rFonts w:ascii="Times New Roman" w:hAnsi="Times New Roman" w:cs="Times New Roman"/>
            <w:noProof/>
          </w:rPr>
          <w:delText>(</w:delText>
        </w:r>
      </w:del>
      <w:r w:rsidR="00B652DB" w:rsidRPr="00B652DB">
        <w:rPr>
          <w:rFonts w:ascii="Times New Roman" w:hAnsi="Times New Roman" w:cs="Times New Roman"/>
          <w:noProof/>
        </w:rPr>
        <w:t>Rumpf et al.</w:t>
      </w:r>
      <w:del w:id="165" w:author="Anthony F. Cannistra" w:date="2018-12-17T10:13:00Z">
        <w:r w:rsidR="00B652DB" w:rsidRPr="00B652DB" w:rsidDel="00B652DB">
          <w:rPr>
            <w:rFonts w:ascii="Times New Roman" w:hAnsi="Times New Roman" w:cs="Times New Roman"/>
            <w:noProof/>
          </w:rPr>
          <w:delText>,</w:delText>
        </w:r>
      </w:del>
      <w:r w:rsidR="00B652DB" w:rsidRPr="00B652DB">
        <w:rPr>
          <w:rFonts w:ascii="Times New Roman" w:hAnsi="Times New Roman" w:cs="Times New Roman"/>
          <w:noProof/>
        </w:rPr>
        <w:t xml:space="preserve"> </w:t>
      </w:r>
      <w:ins w:id="166" w:author="Anthony F. Cannistra" w:date="2018-12-17T10:13:00Z">
        <w:r w:rsidR="00B652DB">
          <w:rPr>
            <w:rFonts w:ascii="Times New Roman" w:hAnsi="Times New Roman" w:cs="Times New Roman"/>
            <w:noProof/>
          </w:rPr>
          <w:t>(</w:t>
        </w:r>
      </w:ins>
      <w:r w:rsidR="00B652DB" w:rsidRPr="00B652DB">
        <w:rPr>
          <w:rFonts w:ascii="Times New Roman" w:hAnsi="Times New Roman" w:cs="Times New Roman"/>
          <w:noProof/>
        </w:rPr>
        <w:t>2018)</w:t>
      </w:r>
      <w:ins w:id="167" w:author="Anthony F. Cannistra" w:date="2018-12-17T10:13:00Z">
        <w:r w:rsidR="00B652DB">
          <w:rPr>
            <w:rFonts w:ascii="Times New Roman" w:hAnsi="Times New Roman" w:cs="Times New Roman"/>
          </w:rPr>
          <w:fldChar w:fldCharType="end"/>
        </w:r>
      </w:ins>
      <w:del w:id="168" w:author="Anthony F. Cannistra" w:date="2018-12-17T10:13:00Z">
        <w:r w:rsidR="00AB7803" w:rsidDel="00B652DB">
          <w:rPr>
            <w:rFonts w:ascii="Times New Roman" w:hAnsi="Times New Roman" w:cs="Times New Roman"/>
          </w:rPr>
          <w:delText>Rumpf et al. (2018)</w:delText>
        </w:r>
      </w:del>
      <w:r w:rsidRPr="002F16B9">
        <w:rPr>
          <w:rFonts w:ascii="Times New Roman" w:hAnsi="Times New Roman" w:cs="Times New Roman"/>
        </w:rPr>
        <w:t xml:space="preserve"> consists of elevational range shifts for European montane plants coupled with trait data </w:t>
      </w:r>
      <w:r w:rsidRPr="002F16B9">
        <w:rPr>
          <w:rFonts w:ascii="Times New Roman" w:hAnsi="Times New Roman" w:cs="Times New Roman"/>
        </w:rPr>
        <w:lastRenderedPageBreak/>
        <w:t>derived fr</w:t>
      </w:r>
      <w:r w:rsidR="00F11717">
        <w:rPr>
          <w:rFonts w:ascii="Times New Roman" w:hAnsi="Times New Roman" w:cs="Times New Roman"/>
        </w:rPr>
        <w:t xml:space="preserve">om the TRY Plant Trait Database </w:t>
      </w:r>
      <w:r w:rsidRPr="002F16B9">
        <w:rPr>
          <w:rFonts w:ascii="Times New Roman" w:hAnsi="Times New Roman" w:cs="Times New Roman"/>
        </w:rPr>
        <w:t>(</w:t>
      </w:r>
      <w:ins w:id="169" w:author="Anthony F. Cannistra" w:date="2018-12-17T10:14: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{"citationItems":[{"id":"ITEM-1","itemData":{"DOI":"10.1111/j.1365-2486.2011.02451.x","ISSN":"13541013","abstract":"Abstract Plant traits ? the morphological, anatomical, physiological, biochemical and phenological characteristics of plants and their organs ? determine how primary producers respond to environmental factors, affect other trophic levels, influence ecosystem processes and services and provide a link from species richness to ecosystem functional diversity. Trait data thus represent the raw material for a wide range of research from evolutionary biology, community and functional ecology to biogeography. Here we present the global database initiative named TRY, which has united a wide range of the plant trait research community worldwide and gained an unprecedented buy-in of trait data: so far 93 trait databases have been contributed. The data repository currently contains almost three million trait entries for 69?000 out of the world's 300?000 plant species, with a focus on 52 groups of traits characterizing the vegetative and regeneration stages of the plant life cycle, including growth, dispersal, establishment and persistence. A first data analysis shows that most plant traits are approximately log-normally distributed, with widely differing ranges of variation across traits. Most trait variation is between species (interspecific), but significant intraspecific variation is also documented, up to 40% of the overall variation. Plant functional types (PFTs), as commonly used in vegetation models, capture a substantial fraction of the observed variation ? but for several traits most variation occurs within PFTs, up to 75% of the overall variation. In the context of vegetation models these traits would better be represented by state variables rather than fixed parameter values. The improved availability of plant trait data in the unified global database is expected to support a paradigm shift from species to trait-based ecology, offer new opportunities for synthetic plant trait research and enable a more realistic and empirically grounded representation of terrestrial vegetation in Earth system models.","author":[{"dropping-particle":"","family":"Kattge","given":"J.","non-dropping-particle":"","parse-names":false,"suffix":""},{"dropping-particle":"","family":"Díaz","given":"S.","non-dropping-particle":"","parse-names":false,"suffix":""},{"dropping-particle":"","family":"Lavorel","given":"S.","non-dropping-particle":"","parse-names":false,"suffix":""},{"dropping-particle":"","family":"Prentice","given":"I. C.","non-dropping-particle":"","parse-names":false,"suffix":""},{"dropping-particle":"","family":"Leadley","given":"P.","non-dropping-particle":"","parse-names":false,"suffix":""},{"dropping-particle":"","family":"Bönisch","given":"G.","non-dropping-particle":"","parse-names":false,"suffix":""},{"dropping-particle":"","family":"Garnier","given":"E","non-dropping-particle":"","parse-names":false,"suffix":""},{"dropping-particle":"","family":"Westoby","given":"M","non-dropping-particle":"","parse-names":false,"suffix":""},{"dropping-particle":"","family":"Reich","given":"P B","non-dropping-particle":"","parse-names":false,"suffix":""},{"dropping-particle":"","family":"Wright","given":"I. J","non-dropping-particle":"","parse-names":false,"suffix":""},{"dropping-particle":"","family":"Cornelissen","given":"J H C","non-dropping-particle":"","parse-names":false,"suffix":""},{"dropping-particle":"","family":"Violle","given":"C","non-dropping-particle":"","parse-names":false,"suffix":""},{"dropping-particle":"","family":"Harrison","given":"S P","non-dropping-particle":"","parse-names":false,"suffix":""},{"dropping-particle":"","family":"Bodegom","given":"P M","non-dropping-particle":"Van","parse-names":false,"suffix":""},{"dropping-particle":"","family":"Reichstein","given":"M","non-dropping-particle":"","parse-names":false,"suffix":""},{"dropping-particle":"","family":"Enquist","given":"B J","non-dropping-particle":"","parse-names":false,"suffix":""},{"dropping-particle":"","family":"Soudzilovskaia","given":"N A","non-dropping-particle":"","parse-names":false,"suffix":""},{"dropping-particle":"","family":"Ackerly","given":"D D","non-dropping-particle":"","parse-names":false,"suffix":""},{"dropping-particle":"","family":"Anand","given":"M","non-dropping-particle":"","parse-names":false,"suffix":""},{"dropping-particle":"","family":"Atkin","given":"O","non-dropping-particle":"","parse-names":false,"suffix":""},{"dropping-particle":"","family":"Bahn","given":"M","non-dropping-particle":"","parse-names":false,"suffix":""},{"dropping-particle":"","family":"Baker","given":"T R","non-dropping-particle":"","parse-names":false,"suffix":""},{"dropping-particle":"","family":"Baldocchi","given":"D","non-dropping-particle":"","parse-names":false,"suffix":""},{"dropping-particle":"","family":"Bekker","given":"R","non-dropping-particle":"","parse-names":false,"suffix":""},{"dropping-particle":"","family":"Blanco","given":"C C","non-dropping-particle":"","parse-names":false,"suffix":""},{"dropping-particle":"","family":"Blonder","given":"B","non-dropping-particle":"","parse-names":false,"suffix":""},{"dropping-particle":"","family":"Bond","given":"W J","non-dropping-particle":"","parse-names":false,"suffix":""},{"dropping-particle":"","family":"Bradstock","given":"R","non-dropping-particle":"","parse-names":false,"suffix":""},{"dropping-particle":"","family":"Bunker","given":"D E","non-dropping-particle":"","parse-names":false,"suffix":""},{"dropping-particle":"","family":"Casanoves","given":"F","non-dropping-particle":"","parse-names":false,"suffix":""},{"dropping-particle":"","family":"Cavender-bares","given":"J","non-dropping-particle":"","parse-names":false,"suffix":""},{"dropping-particle":"","family":"Chambers","given":"J Q","non-dropping-particle":"","parse-names":false,"suffix":""},{"dropping-particle":"","family":"Chapin Iii","given":"F S","non-dropping-particle":"","parse-names":false,"suffix":""},{"dropping-particle":"","family":"Chave","given":"J","non-dropping-particle":"","parse-names":false,"suffix":""},{"dropping-particle":"","family":"Coomes","given":"D","non-dropping-particle":"","parse-names":false,"suffix":""},{"dropping-particle":"","family":"Cornwell","given":"W K","non-dropping-particle":"","parse-names":false,"suffix":""},{"dropping-particle":"","family":"Craine","given":"J M","non-dropping-particle":"","parse-names":false,"suffix":""},{"dropping-particle":"","family":"Dobrin","given":"B H","non-dropping-particle":"","parse-names":false,"suffix":""},{"dropping-particle":"","family":"Duarte","given":"L","non-dropping-particle":"","parse-names":false,"suffix":""},{"dropping-particle":"","family":"Durka","given":"W","non-dropping-particle":"","parse-names":false,"suffix":""},{"dropping-particle":"","family":"Elser","given":"J","non-dropping-particle":"","parse-names":false,"suffix":""},{"dropping-particle":"","family":"Esser","given":"G","non-dropping-particle":"","parse-names":false,"suffix":""},{"dropping-particle":"","family":"Estiarte","given":"M","non-dropping-particle":"","parse-names":false,"suffix":""},{"dropping-particle":"","family":"Fagan","given":"W F","non-dropping-particle":"","parse-names":false,"suffix":""},{"dropping-particle":"","family":"Fang","given":"J","non-dropping-particle":"","parse-names":false,"suffix":""},{"dropping-particle":"","family":"Fernández-méndez","given":"F","non-dropping-particle":"","parse-names":false,"suffix":""},{"dropping-particle":"","family":"Fidelis","given":"A","non-dropping-particle":"","parse-names":false,"suffix":""},{"dropping-particle":"","family":"Finegan","given":"B","non-dropping-particle":"","parse-names":false,"suffix":""},{"dropping-particle":"","family":"Flores","given":"O","non-dropping-particle":"","parse-names":false,"suffix":""},{"dropping-particle":"","family":"Ford","given":"H","non-dropping-particle":"","parse-names":false,"suffix":""},{"dropping-particle":"","family":"Frank","given":"D","non-dropping-particle":"","parse-names":false,"suffix":""},{"dropping-particle":"","family":"Freschet","given":"G T","non-dropping-particle":"","parse-names":false,"suffix":""},{"dropping-particle":"","family":"Fyllas","given":"N M","non-dropping-particle":"","parse-names":false,"suffix":""},{"dropping-particle":"V","family":"Gallagher","given":"R","non-dropping-particle":"","parse-names":false,"suffix":""},{"dropping-particle":"","family":"Green","given":"W A","non-dropping-particle":"","parse-names":false,"suffix":""},{"dropping-particle":"","family":"Gutierrez","given":"a G","non-dropping-particle":"","parse-names":false,"suffix":""},{"dropping-particle":"","family":"Hickler","given":"T","non-dropping-particle":"","parse-names":false,"suffix":""},{"dropping-particle":"","family":"Higgins","given":"S I","non-dropping-particle":"","parse-names":false,"suffix":""},{"dropping-particle":"","family":"Hodgson","given":"J G","non-dropping-particle":"","parse-names":false,"suffix":""},{"dropping-particle":"","family":"Jalili","given":"A","non-dropping-particle":"","parse-names":false,"suffix":""},{"dropping-particle":"","family":"Jansen","given":"S","non-dropping-particle":"","parse-names":false,"suffix":""},{"dropping-particle":"","family":"Joly","given":"C A","non-dropping-particle":"","parse-names":false,"suffix":""},{"dropping-particle":"","family":"Kerkhoff","given":"a J","non-dropping-particle":"","parse-names":false,"suffix":""},{"dropping-particle":"","family":"Kirkup","given":"D","non-dropping-particle":"","parse-names":false,"suffix":""},{"dropping-particle":"","family":"Kitajima","given":"K","non-dropping-particle":"","parse-names":false,"suffix":""},{"dropping-particle":"","family":"Kleyer","given":"M","non-dropping-particle":"","parse-names":false,"suffix":""},{"dropping-particle":"","family":"Klotz","given":"S","non-dropping-particle":"","parse-names":false,"suffix":""},{"dropping-particle":"","family":"Knops","given":"J M H","non-dropping-particle":"","parse-names":false,"suffix":""},{"dropping-particle":"","family":"Kramer","given":"K","non-dropping-particle":"","parse-names":false,"suffix":""},{"dropping-particle":"","family":"Kühn","given":"I","non-dropping-particle":"","parse-names":false,"suffix":""},{"dropping-particle":"","family":"Kurokawa","given":"H","non-dropping-particle":"","parse-names":false,"suffix":""},{"dropping-particle":"","family":"Laughlin","given":"D","non-dropping-particle":"","parse-names":false,"suffix":""},{"dropping-particle":"","family":"Lee","given":"T D","non-dropping-particle":"","parse-names":false,"suffix":""},{"dropping-particle":"","family":"Leishman","given":"M","non-dropping-particle":"","parse-names":false,"suffix":""},{"dropping-particle":"","family":"Lens","given":"F","non-dropping-particle":"","parse-names":false,"suffix":""},{"dropping-particle":"","family":"Lenz","given":"T","non-dropping-particle":"","parse-names":false,"suffix":""},{"dropping-particle":"","family":"Lewis","given":"S L","non-dropping-particle":"","parse-names":false,"suffix":""},{"dropping-particle":"","family":"Lloyd","given":"J","non-dropping-particle":"","parse-names":false,"suffix":""},{"dropping-particle":"","family":"Llusià","given":"J","non-dropping-particle":"","parse-names":false,"suffix":""},{"dropping-particle":"","family":"Louault","given":"F","non-dropping-particle":"","parse-names":false,"suffix":""},{"dropping-particle":"","family":"Ma","given":"S","non-dropping-particle":"","parse-names":false,"suffix":""},{"dropping-particle":"","family":"Mahecha","given":"M D","non-dropping-particle":"","parse-names":false,"suffix":""},{"dropping-particle":"","family":"Manning","given":"P","non-dropping-particle":"","parse-names":false,"suffix":""},{"dropping-particle":"","family":"Massad","given":"T","non-dropping-particle":"","parse-names":false,"suffix":""},{"dropping-particle":"","family":"Medlyn","given":"B E","non-dropping-particle":"","parse-names":false,"suffix":""},{"dropping-particle":"","family":"Messier","given":"J","non-dropping-particle":"","parse-names":false,"suffix":""},{"dropping-particle":"","family":"Moles","given":"a T","non-dropping-particle":"","parse-names":false,"suffix":""},{"dropping-particle":"","family":"Müller","given":"S C","non-dropping-particle":"","parse-names":false,"suffix":""},{"dropping-particle":"","family":"Nadrowski","given":"K","non-dropping-particle":"","parse-names":false,"suffix":""},{"dropping-particle":"","family":"Naeem","given":"S","non-dropping-particle":"","parse-names":false,"suffix":""},{"dropping-particle":"","family":"Niinemets","given":"Ü","non-dropping-particle":"","parse-names":false,"suffix":""},{"dropping-particle":"","family":"Nöllert","given":"S","non-dropping-particle":"","parse-names":false,"suffix":""},{"dropping-particle":"","family":"Nüske","given":"A","non-dropping-particle":"","parse-names":false,"suffix":""},{"dropping-particle":"","family":"Ogaya","given":"R","non-dropping-particle":"","parse-names":false,"suffix":""},{"dropping-particle":"","family":"Oleksyn","given":"J","non-dropping-particle":"","parse-names":false,"suffix":""},{"dropping-particle":"","family":"Onipchenko","given":"V G","non-dropping-particle":"","parse-names":false,"suffix":""},{"dropping-particle":"","family":"Onoda","given":"Y","non-dropping-particle":"","parse-names":false,"suffix":""},{"dropping-particle":"","family":"Ordoñez","given":"J","non-dropping-particle":"","parse-names":false,"suffix":""},{"dropping-particle":"","family":"Overbeck","given":"G","non-dropping-particle":"","parse-names":false,"suffix":""},{"dropping-particle":"","family":"Ozinga","given":"W A","non-dropping-particle":"","parse-names":false,"suffix":""},{"dropping-particle":"","family":"Patiño","given":"S","non-dropping-particle":"","parse-names":false,"suffix":""},{"dropping-particle":"","family":"Paula","given":"S","non-dropping-particle":"","parse-names":false,"suffix":""},{"dropping-particle":"","family":"Pausas","given":"J G","non-dropping-particle":"","parse-names":false,"suffix":""},{"dropping-particle":"","family":"Peñuelas","given":"J","non-dropping-particle":"","parse-names":false,"suffix":""},{"dropping-particle":"","family":"Phillips","given":"O L","non-dropping-particle":"","parse-names":false,"suffix":""},{"dropping-particle":"","family":"Pillar","given":"V","non-dropping-particle":"","parse-names":false,"suffix":""},{"dropping-particle":"","family":"Poorter","given":"H.","non-dropping-particle":"","parse-names":false,"suffix":""},{"dropping-particle":"","family":"Poorter","given":"L","non-dropping-particle":"","parse-names":false,"suffix":""},{"dropping-particle":"","family":"Poschlod","given":"P","non-dropping-particle":"","parse-names":false,"suffix":""},{"dropping-particle":"","family":"Prinzing","given":"A","non-dropping-particle":"","parse-names":false,"suffix":""},{"dropping-particle":"","family":"Proulx","given":"R","non-dropping-particle":"","parse-names":false,"suffix":""},{"dropping-particle":"","family":"Rammig","given":"A","non-dropping-particle":"","parse-names":false,"suffix":""},{"dropping-particle":"","family":"Reinsch","given":"S","non-dropping-particle":"","parse-names":false,"suffix":""},{"dropping-particle":"","family":"Reu","given":"B","non-dropping-particle":"","parse-names":false,"suffix":""},{"dropping-particle":"","family":"Sack","given":"L","non-dropping-particle":"","parse-names":false,"suffix":""},{"dropping-particle":"","family":"Salgado-negret","given":"B","non-dropping-particle":"","parse-names":false,"suffix":""},{"dropping-particle":"","family":"Sardans","given":"J","non-dropping-particle":"","parse-names":false,"suffix":""},{"dropping-particle":"","family":"Shiodera","given":"S","non-dropping-particle":"","parse-names":false,"suffix":""},{"dropping-particle":"","family":"Shipley","given":"B","non-dropping-particle":"","parse-names":false,"suffix":""},{"dropping-particle":"","family":"Siefert","given":"A","non-dropping-particle":"","parse-names":false,"suffix":""},{"dropping-particle":"","family":"Sosinski","given":"E","non-dropping-particle":"","parse-names":false,"suffix":""},{"dropping-particle":"","family":"Soussana","given":"J.-f.","non-dropping-particle":"","parse-names":false,"suffix":""},{"dropping-particle":"","family":"Swaine","given":"E","non-dropping-particle":"","parse-names":false,"suffix":""},{"dropping-particle":"","family":"Swenson","given":"N","non-dropping-particle":"","parse-names":false,"suffix":""},{"dropping-particle":"","family":"Thompson","given":"K","non-dropping-particle":"","parse-names":false,"suffix":""},{"dropping-particle":"","family":"Thornton","given":"P","non-dropping-particle":"","parse-names":false,"suffix":""},{"dropping-particle":"","family":"Waldram","given":"M","non-dropping-particle":"","parse-names":false,"suffix":""},{"dropping-particle":"","family":"Weiher","given":"E","non-dropping-particle":"","parse-names":false,"suffix":""},{"dropping-particle":"","family":"White","given":"M.","non-dropping-particle":"","parse-names":false,"suffix":""},{"dropping-particle":"","family":"White","given":"S","non-dropping-particle":"","parse-names":false,"suffix":""},{"dropping-particle":"","family":"Wright","given":"S J","non-dropping-particle":"","parse-names":false,"suffix":""},{"dropping-particle":"","family":"Yguel","given":"B","non-dropping-particle":"","parse-names":false,"suffix":""},{"dropping-particle":"","family":"Zaehle","given":"S","non-dropping-particle":"","parse-names":false,"suffix":""},{"dropping-particle":"","family":"Zanne","given":"a E","non-dropping-particle":"","parse-names":false,"suffix":""},{"dropping-particle":"","family":"Wirth","given":"C","non-dropping-particle":"","parse-names":false,"suffix":""}],"container-title":"Global Change Biology","id":"ITEM-1","issue":"9","issued":{"date-parts":[["2011","9","26"]]},"note":"doi: 10.1111/j.1365-2486.2011.02451.x","page":"2905-2935","publisher":"Wiley/Blackwell (10.1111)","title":"TRY - a global database of plant traits","type":"article-journal","volume":"17"},"uris":["http://www.mendeley.com/documents/?uuid=f71df096-f1cb-4b39-a2ec-04974b4a927c"]}],"mendeley":{"formattedCitation":"(Kattge et al., 2011)","manualFormatting":"Kattge et al., 2011","plainTextFormattedCitation":"(Kattge et al., 2011)","previouslyFormattedCitation":"(Kattge et al., 2011)"},"properties":{"noteIndex":0},"schema":"https://github.com/citation-style-language/schema/raw/master/csl-citation.json"}</w:instrText>
      </w:r>
      <w:r w:rsidR="00CF58A7">
        <w:rPr>
          <w:rFonts w:ascii="Times New Roman" w:hAnsi="Times New Roman" w:cs="Times New Roman"/>
        </w:rPr>
        <w:fldChar w:fldCharType="separate"/>
      </w:r>
      <w:del w:id="170" w:author="Anthony F. Cannistra" w:date="2018-12-17T10:15: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Kattge et al., 2011</w:t>
      </w:r>
      <w:del w:id="171" w:author="Anthony F. Cannistra" w:date="2018-12-17T10:15:00Z">
        <w:r w:rsidR="00CF58A7" w:rsidRPr="00CF58A7" w:rsidDel="00CF58A7">
          <w:rPr>
            <w:rFonts w:ascii="Times New Roman" w:hAnsi="Times New Roman" w:cs="Times New Roman"/>
            <w:noProof/>
          </w:rPr>
          <w:delText>)</w:delText>
        </w:r>
      </w:del>
      <w:ins w:id="172" w:author="Anthony F. Cannistra" w:date="2018-12-17T10:14:00Z">
        <w:r w:rsidR="00CF58A7">
          <w:rPr>
            <w:rFonts w:ascii="Times New Roman" w:hAnsi="Times New Roman" w:cs="Times New Roman"/>
          </w:rPr>
          <w:fldChar w:fldCharType="end"/>
        </w:r>
      </w:ins>
      <w:del w:id="173" w:author="Anthony F. Cannistra" w:date="2018-12-17T10:14:00Z">
        <w:r w:rsidR="00F11717" w:rsidDel="00CF58A7">
          <w:rPr>
            <w:rFonts w:ascii="Times New Roman" w:hAnsi="Times New Roman" w:cs="Times New Roman"/>
          </w:rPr>
          <w:delText>Kattge et al., 2011</w:delText>
        </w:r>
      </w:del>
      <w:r w:rsidR="00F11717">
        <w:rPr>
          <w:rFonts w:ascii="Times New Roman" w:hAnsi="Times New Roman" w:cs="Times New Roman"/>
        </w:rPr>
        <w:t xml:space="preserve">; </w:t>
      </w:r>
      <w:r w:rsidR="00867D76" w:rsidRPr="00867D76">
        <w:rPr>
          <w:rFonts w:ascii="Times New Roman" w:hAnsi="Times New Roman" w:cs="Times New Roman"/>
        </w:rPr>
        <w:t>https://www.try-db.org)</w:t>
      </w:r>
      <w:r w:rsidR="00867D76">
        <w:rPr>
          <w:rFonts w:ascii="Times New Roman" w:hAnsi="Times New Roman" w:cs="Times New Roman"/>
        </w:rPr>
        <w:t xml:space="preserve"> and other </w:t>
      </w:r>
      <w:commentRangeStart w:id="174"/>
      <w:commentRangeStart w:id="175"/>
      <w:r w:rsidR="00867D76">
        <w:rPr>
          <w:rFonts w:ascii="Times New Roman" w:hAnsi="Times New Roman" w:cs="Times New Roman"/>
        </w:rPr>
        <w:t>databases</w:t>
      </w:r>
      <w:commentRangeEnd w:id="174"/>
      <w:commentRangeEnd w:id="175"/>
      <w:r w:rsidR="00634D67">
        <w:rPr>
          <w:rStyle w:val="CommentReference"/>
        </w:rPr>
        <w:commentReference w:id="174"/>
      </w:r>
      <w:ins w:id="176" w:author="Anthony F. Cannistra" w:date="2018-12-11T10:43:00Z">
        <w:r w:rsidR="0096524D">
          <w:rPr>
            <w:rFonts w:ascii="Times New Roman" w:hAnsi="Times New Roman" w:cs="Times New Roman"/>
          </w:rPr>
          <w:t xml:space="preserve"> (e.g.</w:t>
        </w:r>
      </w:ins>
      <w:ins w:id="177" w:author="Anthony F. Cannistra" w:date="2018-12-17T10:15:00Z">
        <w:r w:rsidR="00CF58A7">
          <w:rPr>
            <w:rFonts w:ascii="Times New Roman" w:hAnsi="Times New Roman" w:cs="Times New Roman"/>
          </w:rPr>
          <w:t xml:space="preserve"> </w:t>
        </w:r>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{"citationItems":[{"id":"ITEM-1","itemData":{"DOI":"10.1111/geb.12821","ISSN":"1466-822X","abstract":"Abstract Motivation The Tundra Trait Team (TTT) database includes field-based measurements of key traits related to plant form and function at multiple sites across the tundra biome. This dataset can be used to address theoretical questions about plant strategy and trade-offs, trait?environment relationships and environmental filtering, and trait variation across spatial scales, to validate satellite data, and to inform Earth system model parameters. Main types of variable contained The database contains 91,970 measurements of 18 plant traits. The most frequently measured traits (&gt; 1,000 observations each) include plant height, leaf area, specific leaf area, leaf fresh and dry mass, leaf dry matter content, leaf nitrogen, carbon and phosphorus content, leaf C:N and N:P, seed mass, and stem specific density. Spatial location and grain Measurements were collected in tundra habitats in both the Northern and Southern Hemispheres, including Arctic sites in Alaska, Canada, Greenland, Fennoscandia and Siberia, alpine sites in the European Alps, Colorado Rockies, Caucasus, Ural Mountains, Pyrenees, Australian Alps, and Central Otago Mountains (New Zealand), and sub-Antarctic Marion Island. More than 99% of observations are georeferenced. Time period and grain All data were collected between 1964 and 2018. A small number of sites have repeated trait measurements at two or more time periods. Major taxa and level of measurement Trait measurements were made on 978 terrestrial vascular plant species growing in tundra habitats. Most observations are on individuals (86%), while the remainder represent plot or site means or maximums per species. Software format csv file and GitHub repository with data cleaning scripts in R; contribution to TRY plant trait database (www.try-db.org) to be included in the next version release.","author":[{"dropping-particle":"","family":"Bjorkman","given":"Anne D","non-dropping-particle":"","parse-names":false,"suffix":""},{"dropping-particle":"","family":"Myers-Smith","given":"Isla H","non-dropping-particle":"","parse-names":false,"suffix":""},{"dropping-particle":"","family":"Elmendorf","given":"Sarah C","non-dropping-particle":"","parse-names":false,"suffix":""},{"dropping-particle":"","family":"Normand","given":"Signe","non-dropping-particle":"","parse-names":false,"suffix":""},{"dropping-particle":"","family":"Thomas","given":"Haydn J D","non-dropping-particle":"","parse-names":false,"suffix":""},{"dropping-particle":"","family":"Alatalo","given":"Juha M","non-dropping-particle":"","parse-names":false,"suffix":""},{"dropping-particle":"","family":"Alexander","given":"Heather","non-dropping-particle":"","parse-names":false,"suffix":""},{"dropping-particle":"","family":"Anadon-Rosell","given":"Alba","non-dropping-particle":"","parse-names":false,"suffix":""},{"dropping-particle":"","family":"Angers-Blondin","given":"Sandra","non-dropping-particle":"","parse-names":false,"suffix":""},{"dropping-particle":"","family":"Bai","given":"Yang","non-dropping-particle":"","parse-names":false,"suffix":""},{"dropping-particle":"","family":"Baruah","given":"Gaurav","non-dropping-particle":"","parse-names":false,"suffix":""},{"dropping-particle":"","family":"Beest","given":"Mariska","non-dropping-particle":"te","parse-names":false,"suffix":""},{"dropping-particle":"","family":"Berner","given":"Logan","non-dropping-particle":"","parse-names":false,"suffix":""},{"dropping-particle":"","family":"Björk","given":"Robert G","non-dropping-particle":"","parse-names":false,"suffix":""},{"dropping-particle":"","family":"Blok","given":"Daan","non-dropping-particle":"","parse-names":false,"suffix":""},{"dropping-particle":"","family":"Bruelheide","given":"Helge","non-dropping-particle":"","parse-names":false,"suffix":""},{"dropping-particle":"","family":"Buchwal","given":"Agata","non-dropping-particle":"","parse-names":false,"suffix":""},{"dropping-particle":"","family":"Buras","given":"Allan","non-dropping-particle":"","parse-names":false,"suffix":""},{"dropping-particle":"","family":"Carbognani","given":"Michele","non-dropping-particle":"","parse-names":false,"suffix":""},{"dropping-particle":"","family":"Christie","given":"Katherine","non-dropping-particle":"","parse-names":false,"suffix":""},{"dropping-particle":"","family":"Collier","given":"Laura S","non-dropping-particle":"","parse-names":false,"suffix":""},{"dropping-particle":"","family":"Cooper","given":"Elisabeth J","non-dropping-particle":"","parse-names":false,"suffix":""},{"dropping-particle":"","family":"Cornelissen","given":"J Hans C","non-dropping-particle":"","parse-names":false,"suffix":""},{"dropping-particle":"","family":"Dickinson","given":"Katharine J M","non-dropping-particle":"","parse-names":false,"suffix":""},{"dropping-particle":"","family":"Dullinger","given":"Stefan","non-dropping-particle":"","parse-names":false,"suffix":""},{"dropping-particle":"","family":"Elberling","given":"Bo","non-dropping-particle":"","parse-names":false,"suffix":""},{"dropping-particle":"","family":"Eskelinen","given":"Anu","non-dropping-particle":"","parse-names":false,"suffix":""},{"dropping-particle":"","family":"Forbes","given":"Bruce C","non-dropping-particle":"","parse-names":false,"suffix":""},{"dropping-particle":"","family":"Frei","given":"Esther R","non-dropping-particle":"","parse-names":false,"suffix":""},{"dropping-particle":"","family":"Iturrate-Garcia","given":"Maitane","non-dropping-particle":"","parse-names":false,"suffix":""},{"dropping-particle":"","family":"Good","given":"Megan K","non-dropping-particle":"","parse-names":false,"suffix":""},{"dropping-particle":"","family":"Grau","given":"Oriol","non-dropping-particle":"","parse-names":false,"suffix":""},{"dropping-particle":"","family":"Green","given":"Peter","non-dropping-particle":"","parse-names":false,"suffix":""},{"dropping-particle":"","family":"Greve","given":"Michelle","non-dropping-particle":"","parse-names":false,"suffix":""},{"dropping-particle":"","family":"Grogan","given":"Paul","non-dropping-particle":"","parse-names":false,"suffix":""},{"dropping-particle":"","family":"Haider","given":"Sylvia","non-dropping-particle":"","parse-names":false,"suffix":""},{"dropping-particle":"","family":"Hájek","given":"Tomáš","non-dropping-particle":"","parse-names":false,"suffix":""},{"dropping-particle":"","family":"Hallinger","given":"Martin","non-dropping-particle":"","parse-names":false,"suffix":""},{"dropping-particle":"","family":"Happonen","given":"Konsta","non-dropping-particle":"","parse-names":false,"suffix":""},{"dropping-particle":"","family":"Harper","given":"Karen A","non-dropping-particle":"","parse-names":false,"suffix":""},{"dropping-particle":"","family":"Heijmans","given":"Monique M P D","non-dropping-particle":"","parse-names":false,"suffix":""},{"dropping-particle":"","family":"Henry","given":"Gregory H R","non-dropping-particle":"","parse-names":false,"suffix":""},{"dropping-particle":"","family":"Hermanutz","given":"Luise","non-dropping-particle":"","parse-names":false,"suffix":""},{"dropping-particle":"","family":"Hewitt","given":"Rebecca E","non-dropping-particle":"","parse-names":false,"suffix":""},{"dropping-particle":"","family":"Hollister","given":"Robert D","non-dropping-particle":"","parse-names":false,"suffix":""},{"dropping-particle":"","family":"Hudson","given":"James","non-dropping-particle":"","parse-names":false,"suffix":""},{"dropping-particle":"","family":"Hülber","given":"Karl","non-dropping-particle":"","parse-names":false,"suffix":""},{"dropping-particle":"","family":"Iversen","given":"Colleen M","non-dropping-particle":"","parse-names":false,"suffix":""},{"dropping-particle":"","family":"Jaroszynska","given":"Francesca","non-dropping-particle":"","parse-names":false,"suffix":""},{"dropping-particle":"","family":"Jiménez-Alfaro","given":"Borja","non-dropping-particle":"","parse-names":false,"suffix":""},{"dropping-particle":"","family":"Johnstone","given":"Jill","non-dropping-particle":"","parse-names":false,"suffix":""},{"dropping-particle":"","family":"Jorgensen","given":"Rasmus Halfdan","non-dropping-particle":"","parse-names":false,"suffix":""},{"dropping-particle":"","family":"Kaarlejärvi","given":"Elina","non-dropping-particle":"","parse-names":false,"suffix":""},{"dropping-particle":"","family":"Klady","given":"Rebecca","non-dropping-particle":"","parse-names":false,"suffix":""},{"dropping-particle":"","family":"Klimešová","given":"Jitka","non-dropping-particle":"","parse-names":false,"suffix":""},{"dropping-particle":"","family":"Korsten","given":"Annika","non-dropping-particle":"","parse-names":false,"suffix":""},{"dropping-particle":"","family":"Kuleza","given":"Sara","non-dropping-particle":"","parse-names":false,"suffix":""},{"dropping-particle":"","family":"Kulonen","given":"Aino","non-dropping-particle":"","parse-names":false,"suffix":""},{"dropping-particle":"","family":"Lamarque","given":"Laurent J","non-dropping-particle":"","parse-names":false,"suffix":""},{"dropping-particle":"","family":"Lantz","given":"Trevor","non-dropping-particle":"","parse-names":false,"suffix":""},{"dropping-particle":"","family":"Lavalle","given":"Amanda","non-dropping-particle":"","parse-names":false,"suffix":""},{"dropping-particle":"","family":"Lembrechts","given":"Jonas J","non-dropping-particle":"","parse-names":false,"suffix":""},{"dropping-particle":"","family":"Lévesque","given":"Esther","non-dropping-particle":"","parse-names":false,"suffix":""},{"dropping-particle":"","family":"Little","given":"Chelsea J","non-dropping-particle":"","parse-names":false,"suffix":""},{"dropping-particle":"","family":"Luoto","given":"Miska","non-dropping-particle":"","parse-names":false,"suffix":""},{"dropping-particle":"","family":"Macek","given":"Petr","non-dropping-particle":"","parse-names":false,"suffix":""},{"dropping-particle":"","family":"Mack","given":"Michelle C","non-dropping-particle":"","parse-names":false,"suffix":""},{"dropping-particle":"","family":"Mathakutha","given":"Rabia","non-dropping-particle":"","parse-names":false,"suffix":""},{"dropping-particle":"","family":"Michelsen","given":"Anders","non-dropping-particle":"","parse-names":false,"suffix":""},{"dropping-particle":"","family":"Milbau","given":"Ann","non-dropping-particle":"","parse-names":false,"suffix":""},{"dropping-particle":"","family":"Molau","given":"Ulf","non-dropping-particle":"","parse-names":false,"suffix":""},{"dropping-particle":"","family":"Morgan","given":"John W","non-dropping-particle":"","parse-names":false,"suffix":""},{"dropping-particle":"","family":"Mörsdorf","given":"Martin Alfons","non-dropping-particle":"","parse-names":false,"suffix":""},{"dropping-particle":"","family":"Nabe-Nielsen","given":"Jacob","non-dropping-particle":"","parse-names":false,"suffix":""},{"dropping-particle":"","family":"Nielsen","given":"Sigrid Schøler","non-dropping-particle":"","parse-names":false,"suffix":""},{"dropping-particle":"","family":"Ninot","given":"Josep M","non-dropping-particle":"","parse-names":false,"suffix":""},{"dropping-particle":"","family":"Oberbauer","given":"Steven F","non-dropping-particle":"","parse-names":false,"suffix":""},{"dropping-particle":"","family":"Olofsson","given":"Johan","non-dropping-particle":"","parse-names":false,"suffix":""},{"dropping-particle":"","family":"Onipchenko","given":"Vladimir G","non-dropping-particle":"","parse-names":false,"suffix":""},{"dropping-particle":"","family":"Petraglia","given":"Alessandro","non-dropping-particle":"","parse-names":false,"suffix":""},{"dropping-particle":"","family":"Pickering","given":"Catherine","non-dropping-particle":"","parse-names":false,"suffix":""},{"dropping-particle":"","family":"Prevéy","given":"Janet S","non-dropping-particle":"","parse-names":false,"suffix":""},{"dropping-particle":"","family":"Rixen","given":"Christian","non-dropping-particle":"","parse-names":false,"suffix":""},{"dropping-particle":"","family":"Rumpf","given":"Sabine B","non-dropping-particle":"","parse-names":false,"suffix":""},{"dropping-particle":"","family":"Schaepman-Strub","given":"Gabriela","non-dropping-particle":"","parse-names":false,"suffix":""},{"dropping-particle":"","family":"Semenchuk","given":"Philipp","non-dropping-particle":"","parse-names":false,"suffix":""},{"dropping-particle":"","family":"Shetti","given":"Rohan","non-dropping-particle":"","parse-names":false,"suffix":""},{"dropping-particle":"","family":"Soudzilovskaia","given":"Nadejda A","non-dropping-particle":"","parse-names":false,"suffix":""},{"dropping-particle":"","family":"Spasojevic","given":"Marko J","non-dropping-particle":"","parse-names":false,"suffix":""},{"dropping-particle":"","family":"Speed","given":"James David Mervyn","non-dropping-particle":"","parse-names":false,"suffix":""},{"dropping-particle":"","family":"Street","given":"Lorna E","non-dropping-particle":"","parse-names":false,"suffix":""},{"dropping-particle":"","family":"Suding","given":"Katharine","non-dropping-particle":"","parse-names":false,"suffix":""},{"dropping-particle":"","family":"Tape","given":"Ken D","non-dropping-particle":"","parse-names":false,"suffix":""},{"dropping-particle":"","family":"Tomaselli","given":"Marcello","non-dropping-particle":"","parse-names":false,"suffix":""},{"dropping-particle":"","family":"Trant","given":"Andrew","non-dropping-particle":"","parse-names":false,"suffix":""},{"dropping-particle":"","family":"Treier","given":"Urs A","non-dropping-particle":"","parse-names":false,"suffix":""},{"dropping-particle":"","family":"Tremblay","given":"Jean-Pierre","non-dropping-particle":"","parse-names":false,"suffix":""},{"dropping-particle":"","family":"Tremblay","given":"Maxime","non-dropping-particle":"","parse-names":false,"suffix":""},{"dropping-particle":"","family":"Venn","given":"Susanna","non-dropping-particle":"","parse-names":false,"suffix":""},{"dropping-particle":"","family":"Virkkala","given":"Anna-Maria","non-dropping-particle":"","parse-names":false,"suffix":""},{"dropping-particle":"","family":"Vowles","given":"Tage","non-dropping-particle":"","parse-names":false,"suffix":""},{"dropping-particle":"","family":"Weijers","given":"Stef","non-dropping-particle":"","parse-names":false,"suffix":""},{"dropping-particle":"","family":"Wilmking","given":"Martin","non-dropping-particle":"","parse-names":false,"suffix":""},{"dropping-particle":"","family":"Wipf","given":"Sonja","non-dropping-particle":"","parse-names":false,"suffix":""},{"dropping-particle":"","family":"Zamin","given":"Tara","non-dropping-particle":"","parse-names":false,"suffix":""}],"container-title":"Global Ecology and Biogeography","id":"ITEM-1","issue":"12","issued":{"date-parts":[["2018","10","22"]]},"note":"doi: 10.1111/geb.12821","page":"1402-1411","publisher":"John Wiley &amp; Sons, Ltd (10.1111)","title":"Tundra Trait Team: A database of plant traits spanning the tundra biome","type":"article-journal","volume":"27"},"uris":["http://www.mendeley.com/documents/?uuid=9371e6d4-7b4a-4237-9a51-1238475319d3"]}],"mendeley":{"formattedCitation":"(Bjorkman et al., 2018)","manualFormatting":"Bjorkman et al., 2018","plainTextFormattedCitation":"(Bjorkman et al., 2018)","previouslyFormattedCitation":"(Bjorkman et al., 2018)"},"properties":{"noteIndex":0},"schema":"https://github.com/citation-style-language/schema/raw/master/csl-citation.json"}</w:instrText>
      </w:r>
      <w:r w:rsidR="00CF58A7">
        <w:rPr>
          <w:rFonts w:ascii="Times New Roman" w:hAnsi="Times New Roman" w:cs="Times New Roman"/>
        </w:rPr>
        <w:fldChar w:fldCharType="separate"/>
      </w:r>
      <w:del w:id="178" w:author="Anthony F. Cannistra" w:date="2018-12-17T10:15: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Bjorkman et al., 2018</w:t>
      </w:r>
      <w:del w:id="179" w:author="Anthony F. Cannistra" w:date="2018-12-17T10:15:00Z">
        <w:r w:rsidR="00CF58A7" w:rsidRPr="00CF58A7" w:rsidDel="00CF58A7">
          <w:rPr>
            <w:rFonts w:ascii="Times New Roman" w:hAnsi="Times New Roman" w:cs="Times New Roman"/>
            <w:noProof/>
          </w:rPr>
          <w:delText>)</w:delText>
        </w:r>
      </w:del>
      <w:ins w:id="180" w:author="Anthony F. Cannistra" w:date="2018-12-17T10:15:00Z">
        <w:r w:rsidR="00CF58A7">
          <w:rPr>
            <w:rFonts w:ascii="Times New Roman" w:hAnsi="Times New Roman" w:cs="Times New Roman"/>
          </w:rPr>
          <w:fldChar w:fldCharType="end"/>
        </w:r>
      </w:ins>
      <w:ins w:id="181" w:author="Anthony F. Cannistra" w:date="2018-12-11T10:43:00Z">
        <w:r w:rsidR="0096524D">
          <w:rPr>
            <w:rFonts w:ascii="Times New Roman" w:hAnsi="Times New Roman" w:cs="Times New Roman"/>
          </w:rPr>
          <w:t>)</w:t>
        </w:r>
      </w:ins>
      <w:r w:rsidR="00A35ACE">
        <w:rPr>
          <w:rStyle w:val="CommentReference"/>
        </w:rPr>
        <w:commentReference w:id="175"/>
      </w:r>
      <w:r w:rsidRPr="002F16B9">
        <w:rPr>
          <w:rFonts w:ascii="Times New Roman" w:hAnsi="Times New Roman" w:cs="Times New Roman"/>
        </w:rPr>
        <w:t xml:space="preserve">. The fourth database was created by pairing estimates of </w:t>
      </w:r>
      <w:r w:rsidR="00D52972">
        <w:rPr>
          <w:rFonts w:ascii="Times New Roman" w:hAnsi="Times New Roman" w:cs="Times New Roman"/>
        </w:rPr>
        <w:t xml:space="preserve">latitudinal </w:t>
      </w:r>
      <w:r w:rsidRPr="002F16B9">
        <w:rPr>
          <w:rFonts w:ascii="Times New Roman" w:hAnsi="Times New Roman" w:cs="Times New Roman"/>
        </w:rPr>
        <w:t xml:space="preserve">range shifts from coastal North American marine fish surveys </w:t>
      </w:r>
      <w:ins w:id="182" w:author="Anthony F. Cannistra" w:date="2018-12-17T10:15: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{"citationItems":[{"id":"ITEM-1","itemData":{"DOI":"10.1126/science.1239352","ISSN":"0036-8075","abstract":"Early responses of species to climate change seemed to predict a general poleward response (or upward in mountains and downward in the ocean). Pinsky et al. (p. 1239) test an alternative hypothesis that relates more to the nature of climate change than to changes in temperature. Using nearly 50 years of coastal survey data on &amp;gt;350 marine taxa, they found that climate velocity was a much better predictor of patterns of change than individual species{\\textquoteright} characteristics or life histories. The findings suggest that responses to climate change largely track changes in local conditions.Organisms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velocity{\\textemdash}the rate and direction that climate shifts across the landscape{\\textemdash}can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velocities.","author":[{"dropping-particle":"","family":"Pinsky","given":"Malin L","non-dropping-particle":"","parse-names":false,"suffix":""},{"dropping-particle":"","family":"Worm","given":"Boris","non-dropping-particle":"","parse-names":false,"suffix":""},{"dropping-particle":"","family":"Fogarty","given":"Michael J","non-dropping-particle":"","parse-names":false,"suffix":""},{"dropping-particle":"","family":"Sarmiento","given":"Jorge L","non-dropping-particle":"","parse-names":false,"suffix":""},{"dropping-particle":"","family":"Levin","given":"Simon A","non-dropping-particle":"","parse-names":false,"suffix":""}],"container-title":"Science","id":"ITEM-1","issue":"6151","issued":{"date-parts":[["2013"]]},"page":"1239-1242","publisher":"American Association for the Advancement of Science","title":"Marine Taxa Track Local Climate Velocities","type":"article-journal","volume":"341"},"uris":["http://www.mendeley.com/documents/?uuid=618ebe19-9d7b-4d6b-bf5d-3d5c50b1ba9c"]}],"mendeley":{"formattedCitation":"(Pinsky, Worm, Fogarty, Sarmiento, &amp; Levin, 2013)","plainTextFormattedCitation":"(Pinsky, Worm, Fogarty, Sarmiento, &amp; Levin, 2013)","previouslyFormattedCitation":"(Pinsky, Worm, Fogarty, Sarmiento, &amp; Levin, 2013)"},"properties":{"noteIndex":0},"schema":"https://github.com/citation-style-language/schema/raw/master/csl-citation.json"}</w:instrText>
      </w:r>
      <w:r w:rsidR="00CF58A7">
        <w:rPr>
          <w:rFonts w:ascii="Times New Roman" w:hAnsi="Times New Roman" w:cs="Times New Roman"/>
        </w:rPr>
        <w:fldChar w:fldCharType="separate"/>
      </w:r>
      <w:r w:rsidR="00CF58A7" w:rsidRPr="00CF58A7">
        <w:rPr>
          <w:rFonts w:ascii="Times New Roman" w:hAnsi="Times New Roman" w:cs="Times New Roman"/>
          <w:noProof/>
        </w:rPr>
        <w:t>(Pinsky, Worm, Fogarty, Sarmiento, &amp; Levin, 2013)</w:t>
      </w:r>
      <w:ins w:id="183" w:author="Anthony F. Cannistra" w:date="2018-12-17T10:15:00Z">
        <w:r w:rsidR="00CF58A7">
          <w:rPr>
            <w:rFonts w:ascii="Times New Roman" w:hAnsi="Times New Roman" w:cs="Times New Roman"/>
          </w:rPr>
          <w:fldChar w:fldCharType="end"/>
        </w:r>
      </w:ins>
      <w:del w:id="184" w:author="Anthony F. Cannistra" w:date="2018-12-17T10:15:00Z">
        <w:r w:rsidRPr="002F16B9" w:rsidDel="00CF58A7">
          <w:rPr>
            <w:rFonts w:ascii="Times New Roman" w:hAnsi="Times New Roman" w:cs="Times New Roman"/>
          </w:rPr>
          <w:delText>(Pinsky et al., 2013)</w:delText>
        </w:r>
      </w:del>
      <w:r w:rsidRPr="002F16B9">
        <w:rPr>
          <w:rFonts w:ascii="Times New Roman" w:hAnsi="Times New Roman" w:cs="Times New Roman"/>
        </w:rPr>
        <w:t xml:space="preserve"> with functional trait data in </w:t>
      </w:r>
      <w:proofErr w:type="spellStart"/>
      <w:r w:rsidRPr="002F16B9">
        <w:rPr>
          <w:rFonts w:ascii="Times New Roman" w:hAnsi="Times New Roman" w:cs="Times New Roman"/>
        </w:rPr>
        <w:t>Fishbase</w:t>
      </w:r>
      <w:proofErr w:type="spellEnd"/>
      <w:r w:rsidRPr="002F16B9">
        <w:rPr>
          <w:rFonts w:ascii="Times New Roman" w:hAnsi="Times New Roman" w:cs="Times New Roman"/>
        </w:rPr>
        <w:t xml:space="preserve"> (</w:t>
      </w:r>
      <w:r w:rsidR="00C236D0">
        <w:fldChar w:fldCharType="begin"/>
      </w:r>
      <w:r w:rsidR="00C236D0">
        <w:instrText xml:space="preserve"> HYPERLINK "https://www.fishbase.org" </w:instrText>
      </w:r>
      <w:r w:rsidR="00C236D0">
        <w:fldChar w:fldCharType="separate"/>
      </w:r>
      <w:r w:rsidRPr="002F16B9">
        <w:rPr>
          <w:rStyle w:val="Hyperlink"/>
          <w:rFonts w:ascii="Times New Roman" w:hAnsi="Times New Roman" w:cs="Times New Roman"/>
        </w:rPr>
        <w:t>https://www.fishbase.org</w:t>
      </w:r>
      <w:r w:rsidR="00C236D0">
        <w:rPr>
          <w:rStyle w:val="Hyperlink"/>
          <w:rFonts w:ascii="Times New Roman" w:hAnsi="Times New Roman" w:cs="Times New Roman"/>
        </w:rPr>
        <w:fldChar w:fldCharType="end"/>
      </w:r>
      <w:r w:rsidRPr="002F16B9">
        <w:rPr>
          <w:rFonts w:ascii="Times New Roman" w:hAnsi="Times New Roman" w:cs="Times New Roman"/>
        </w:rPr>
        <w:t xml:space="preserve">, </w:t>
      </w:r>
      <w:ins w:id="185" w:author="Anthony F. Cannistra" w:date="2018-12-17T10:16: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author":[{"dropping-particle":"","family":"Froese","given":"Rainer","non-dropping-particle":"","parse-names":false,"suffix":""},{"dropping-particle":"","family":"Pauly","given":"Daniel","non-dropping-particle":"","parse-names":false,"suffix":""}],"id":"ITEM-1","issued":{"date-parts":[["2010"]]},"publisher":"Fisheries Centre, University of British Columbia","title":"FishBase","type":"article"},"uris":["http://www.mendeley.com/documents/?uuid=498e3040-3201-43cd-8ae6-01fad4c02634"]}],"mendeley":{"formattedCitation":"(Froese &amp; Pauly, 2010)","manualFormatting":"Froese &amp; Pauly, 2010","plainTextFormattedCitation":"(Froese &amp; Pauly, 2010)","previouslyFormattedCitation":"(Froese &amp; Pauly, 2010)"},"properties":{"noteIndex":0},"schema":"https://github.com/citation-style-language/schema/raw/master/csl-citation.json"}</w:instrText>
      </w:r>
      <w:r w:rsidR="00CF58A7">
        <w:rPr>
          <w:rFonts w:ascii="Times New Roman" w:hAnsi="Times New Roman" w:cs="Times New Roman"/>
        </w:rPr>
        <w:fldChar w:fldCharType="separate"/>
      </w:r>
      <w:del w:id="186" w:author="Anthony F. Cannistra" w:date="2018-12-17T10:16: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Froese &amp; Pauly, 2010</w:t>
      </w:r>
      <w:del w:id="187" w:author="Anthony F. Cannistra" w:date="2018-12-17T10:16:00Z">
        <w:r w:rsidR="00CF58A7" w:rsidRPr="00CF58A7" w:rsidDel="00CF58A7">
          <w:rPr>
            <w:rFonts w:ascii="Times New Roman" w:hAnsi="Times New Roman" w:cs="Times New Roman"/>
            <w:noProof/>
          </w:rPr>
          <w:delText>)</w:delText>
        </w:r>
      </w:del>
      <w:ins w:id="188" w:author="Anthony F. Cannistra" w:date="2018-12-17T10:16:00Z">
        <w:r w:rsidR="00CF58A7">
          <w:rPr>
            <w:rFonts w:ascii="Times New Roman" w:hAnsi="Times New Roman" w:cs="Times New Roman"/>
          </w:rPr>
          <w:fldChar w:fldCharType="end"/>
        </w:r>
      </w:ins>
      <w:del w:id="189" w:author="Anthony F. Cannistra" w:date="2018-12-17T10:16:00Z">
        <w:r w:rsidRPr="002F16B9" w:rsidDel="00CF58A7">
          <w:rPr>
            <w:rFonts w:ascii="Times New Roman" w:hAnsi="Times New Roman" w:cs="Times New Roman"/>
          </w:rPr>
          <w:delText>Froese and Pauly, 2018</w:delText>
        </w:r>
      </w:del>
      <w:r w:rsidRPr="002F16B9">
        <w:rPr>
          <w:rFonts w:ascii="Times New Roman" w:hAnsi="Times New Roman" w:cs="Times New Roman"/>
        </w:rPr>
        <w:t xml:space="preserve">). </w:t>
      </w:r>
      <w:commentRangeStart w:id="190"/>
      <w:commentRangeStart w:id="191"/>
      <w:r w:rsidR="009979E3">
        <w:rPr>
          <w:rFonts w:ascii="Times New Roman" w:hAnsi="Times New Roman" w:cs="Times New Roman"/>
        </w:rPr>
        <w:t>Each</w:t>
      </w:r>
      <w:commentRangeEnd w:id="190"/>
      <w:r w:rsidR="009979E3">
        <w:rPr>
          <w:rStyle w:val="CommentReference"/>
        </w:rPr>
        <w:commentReference w:id="190"/>
      </w:r>
      <w:commentRangeEnd w:id="191"/>
      <w:r w:rsidR="00B61D42">
        <w:rPr>
          <w:rStyle w:val="CommentReference"/>
        </w:rPr>
        <w:commentReference w:id="191"/>
      </w:r>
      <w:r w:rsidR="009979E3">
        <w:rPr>
          <w:rFonts w:ascii="Times New Roman" w:hAnsi="Times New Roman" w:cs="Times New Roman"/>
        </w:rPr>
        <w:t xml:space="preserve"> dataset includes a directional range</w:t>
      </w:r>
      <w:r w:rsidR="008A2A96">
        <w:rPr>
          <w:rFonts w:ascii="Times New Roman" w:hAnsi="Times New Roman" w:cs="Times New Roman"/>
        </w:rPr>
        <w:t xml:space="preserve"> </w:t>
      </w:r>
      <w:r w:rsidR="009979E3">
        <w:rPr>
          <w:rFonts w:ascii="Times New Roman" w:hAnsi="Times New Roman" w:cs="Times New Roman"/>
        </w:rPr>
        <w:t xml:space="preserve">shift: </w:t>
      </w:r>
      <w:del w:id="192" w:author="Anthony F. Cannistra" w:date="2018-12-11T10:45:00Z">
        <w:r w:rsidR="009979E3" w:rsidDel="00EB38AC">
          <w:rPr>
            <w:rFonts w:ascii="Times New Roman" w:hAnsi="Times New Roman" w:cs="Times New Roman"/>
          </w:rPr>
          <w:delText xml:space="preserve"> </w:delText>
        </w:r>
      </w:del>
      <w:r w:rsidR="009979E3">
        <w:rPr>
          <w:rFonts w:ascii="Times New Roman" w:hAnsi="Times New Roman" w:cs="Times New Roman"/>
        </w:rPr>
        <w:t xml:space="preserve">negative values indicate shifts downward in elevation (m) for the first three datasets and equatorward in latitude (degrees) for the marine dataset. </w:t>
      </w:r>
      <w:r w:rsidRPr="002F16B9">
        <w:rPr>
          <w:rFonts w:ascii="Times New Roman" w:hAnsi="Times New Roman" w:cs="Times New Roman"/>
        </w:rPr>
        <w:t xml:space="preserve">We remove samples which are missing any </w:t>
      </w:r>
      <w:r w:rsidR="00A35ACE">
        <w:rPr>
          <w:rFonts w:ascii="Times New Roman" w:hAnsi="Times New Roman" w:cs="Times New Roman"/>
        </w:rPr>
        <w:t>traits</w:t>
      </w:r>
      <w:r w:rsidRPr="002F16B9">
        <w:rPr>
          <w:rFonts w:ascii="Times New Roman" w:hAnsi="Times New Roman" w:cs="Times New Roman"/>
        </w:rPr>
        <w:t xml:space="preserve">, one-hot encode categorical </w:t>
      </w:r>
      <w:r w:rsidR="00A35ACE">
        <w:rPr>
          <w:rFonts w:ascii="Times New Roman" w:hAnsi="Times New Roman" w:cs="Times New Roman"/>
        </w:rPr>
        <w:t>traits</w:t>
      </w:r>
      <w:r w:rsidR="00A35ACE" w:rsidRPr="002F16B9">
        <w:rPr>
          <w:rFonts w:ascii="Times New Roman" w:hAnsi="Times New Roman" w:cs="Times New Roman"/>
        </w:rPr>
        <w:t xml:space="preserve"> </w:t>
      </w:r>
      <w:r w:rsidRPr="002F16B9">
        <w:rPr>
          <w:rFonts w:ascii="Times New Roman" w:hAnsi="Times New Roman" w:cs="Times New Roman"/>
        </w:rPr>
        <w:t xml:space="preserve">(i.e., generate one </w:t>
      </w:r>
      <w:proofErr w:type="spellStart"/>
      <w:r w:rsidRPr="002F16B9">
        <w:rPr>
          <w:rFonts w:ascii="Times New Roman" w:hAnsi="Times New Roman" w:cs="Times New Roman"/>
        </w:rPr>
        <w:t>boolean</w:t>
      </w:r>
      <w:proofErr w:type="spellEnd"/>
      <w:r w:rsidRPr="002F16B9">
        <w:rPr>
          <w:rFonts w:ascii="Times New Roman" w:hAnsi="Times New Roman" w:cs="Times New Roman"/>
        </w:rPr>
        <w:t xml:space="preserve"> column for each category), and normalize/center the numeric </w:t>
      </w:r>
      <w:r w:rsidR="00A35ACE">
        <w:rPr>
          <w:rFonts w:ascii="Times New Roman" w:hAnsi="Times New Roman" w:cs="Times New Roman"/>
        </w:rPr>
        <w:t>traits</w:t>
      </w:r>
      <w:r w:rsidR="00A35ACE" w:rsidRPr="002F16B9">
        <w:rPr>
          <w:rFonts w:ascii="Times New Roman" w:hAnsi="Times New Roman" w:cs="Times New Roman"/>
        </w:rPr>
        <w:t xml:space="preserve"> </w:t>
      </w:r>
      <w:r w:rsidRPr="002F16B9">
        <w:rPr>
          <w:rFonts w:ascii="Times New Roman" w:hAnsi="Times New Roman" w:cs="Times New Roman"/>
        </w:rPr>
        <w:t xml:space="preserve">to have zero mean and unit norm. After this processing the Swiss plants dataset contains </w:t>
      </w:r>
      <w:r w:rsidRPr="002F16B9">
        <w:rPr>
          <w:rFonts w:ascii="Times New Roman" w:hAnsi="Times New Roman" w:cs="Times New Roman"/>
          <w:i/>
          <w:iCs/>
        </w:rPr>
        <w:t>N</w:t>
      </w:r>
      <w:r w:rsidRPr="002F16B9">
        <w:rPr>
          <w:rFonts w:ascii="Times New Roman" w:hAnsi="Times New Roman" w:cs="Times New Roman"/>
        </w:rPr>
        <w:t xml:space="preserve"> = 20 species and </w:t>
      </w:r>
      <w:r w:rsidRPr="002F16B9">
        <w:rPr>
          <w:rFonts w:ascii="Times New Roman" w:hAnsi="Times New Roman" w:cs="Times New Roman"/>
          <w:i/>
          <w:iCs/>
        </w:rPr>
        <w:t>d</w:t>
      </w:r>
      <w:r w:rsidRPr="002F16B9">
        <w:rPr>
          <w:rFonts w:ascii="Times New Roman" w:hAnsi="Times New Roman" w:cs="Times New Roman"/>
        </w:rPr>
        <w:t xml:space="preserve"> = 38 </w:t>
      </w:r>
      <w:r w:rsidR="00A35ACE">
        <w:rPr>
          <w:rFonts w:ascii="Times New Roman" w:hAnsi="Times New Roman" w:cs="Times New Roman"/>
        </w:rPr>
        <w:t>traits</w:t>
      </w:r>
      <w:r w:rsidRPr="002F16B9">
        <w:rPr>
          <w:rFonts w:ascii="Times New Roman" w:hAnsi="Times New Roman" w:cs="Times New Roman"/>
        </w:rPr>
        <w:t xml:space="preserve">; the Yosemite mammal dataset contains </w:t>
      </w:r>
      <w:r w:rsidRPr="002F16B9">
        <w:rPr>
          <w:rFonts w:ascii="Times New Roman" w:hAnsi="Times New Roman" w:cs="Times New Roman"/>
          <w:i/>
          <w:iCs/>
        </w:rPr>
        <w:t>N</w:t>
      </w:r>
      <w:r w:rsidRPr="002F16B9">
        <w:rPr>
          <w:rFonts w:ascii="Times New Roman" w:hAnsi="Times New Roman" w:cs="Times New Roman"/>
        </w:rPr>
        <w:t xml:space="preserve"> = 28 species and </w:t>
      </w:r>
      <w:r w:rsidRPr="002F16B9">
        <w:rPr>
          <w:rFonts w:ascii="Times New Roman" w:hAnsi="Times New Roman" w:cs="Times New Roman"/>
          <w:i/>
          <w:iCs/>
        </w:rPr>
        <w:t>d</w:t>
      </w:r>
      <w:r w:rsidRPr="002F16B9">
        <w:rPr>
          <w:rFonts w:ascii="Times New Roman" w:hAnsi="Times New Roman" w:cs="Times New Roman"/>
        </w:rPr>
        <w:t xml:space="preserve"> = 19 </w:t>
      </w:r>
      <w:r w:rsidR="00A35ACE">
        <w:rPr>
          <w:rFonts w:ascii="Times New Roman" w:hAnsi="Times New Roman" w:cs="Times New Roman"/>
        </w:rPr>
        <w:t>traits</w:t>
      </w:r>
      <w:r w:rsidRPr="002F16B9">
        <w:rPr>
          <w:rFonts w:ascii="Times New Roman" w:hAnsi="Times New Roman" w:cs="Times New Roman"/>
        </w:rPr>
        <w:t xml:space="preserve">; </w:t>
      </w:r>
      <w:ins w:id="193" w:author="Lauren Buckley" w:date="2018-12-05T10:39:00Z">
        <w:r w:rsidR="008A2A96" w:rsidRPr="002F16B9">
          <w:rPr>
            <w:rFonts w:ascii="Times New Roman" w:hAnsi="Times New Roman" w:cs="Times New Roman"/>
          </w:rPr>
          <w:t xml:space="preserve">the European plants dataset contains </w:t>
        </w:r>
        <w:r w:rsidR="008A2A96" w:rsidRPr="002F16B9">
          <w:rPr>
            <w:rFonts w:ascii="Times New Roman" w:hAnsi="Times New Roman" w:cs="Times New Roman"/>
            <w:i/>
            <w:iCs/>
          </w:rPr>
          <w:t>N =</w:t>
        </w:r>
        <w:r w:rsidR="008A2A96" w:rsidRPr="002F16B9">
          <w:rPr>
            <w:rFonts w:ascii="Times New Roman" w:hAnsi="Times New Roman" w:cs="Times New Roman"/>
          </w:rPr>
          <w:t xml:space="preserve"> 176 species and </w:t>
        </w:r>
        <w:r w:rsidR="008A2A96" w:rsidRPr="002F16B9">
          <w:rPr>
            <w:rFonts w:ascii="Times New Roman" w:hAnsi="Times New Roman" w:cs="Times New Roman"/>
            <w:i/>
            <w:iCs/>
          </w:rPr>
          <w:t>d</w:t>
        </w:r>
        <w:r w:rsidR="008A2A96" w:rsidRPr="002F16B9">
          <w:rPr>
            <w:rFonts w:ascii="Times New Roman" w:hAnsi="Times New Roman" w:cs="Times New Roman"/>
          </w:rPr>
          <w:t xml:space="preserve"> = 18 </w:t>
        </w:r>
        <w:r w:rsidR="008A2A96">
          <w:rPr>
            <w:rFonts w:ascii="Times New Roman" w:hAnsi="Times New Roman" w:cs="Times New Roman"/>
          </w:rPr>
          <w:t>traits;</w:t>
        </w:r>
        <w:r w:rsidR="008A2A96" w:rsidRPr="002F16B9">
          <w:rPr>
            <w:rFonts w:ascii="Times New Roman" w:hAnsi="Times New Roman" w:cs="Times New Roman"/>
          </w:rPr>
          <w:t xml:space="preserve"> </w:t>
        </w:r>
      </w:ins>
      <w:r w:rsidRPr="002F16B9">
        <w:rPr>
          <w:rFonts w:ascii="Times New Roman" w:hAnsi="Times New Roman" w:cs="Times New Roman"/>
        </w:rPr>
        <w:t xml:space="preserve">the marine fish dataset contains </w:t>
      </w:r>
      <w:r w:rsidRPr="002F16B9">
        <w:rPr>
          <w:rFonts w:ascii="Times New Roman" w:hAnsi="Times New Roman" w:cs="Times New Roman"/>
          <w:i/>
          <w:iCs/>
        </w:rPr>
        <w:t xml:space="preserve">N = </w:t>
      </w:r>
      <w:r w:rsidRPr="002F16B9">
        <w:rPr>
          <w:rFonts w:ascii="Times New Roman" w:hAnsi="Times New Roman" w:cs="Times New Roman"/>
        </w:rPr>
        <w:t xml:space="preserve">76 species and </w:t>
      </w:r>
      <w:r w:rsidRPr="002F16B9">
        <w:rPr>
          <w:rFonts w:ascii="Times New Roman" w:hAnsi="Times New Roman" w:cs="Times New Roman"/>
          <w:i/>
          <w:iCs/>
        </w:rPr>
        <w:t>d</w:t>
      </w:r>
      <w:r w:rsidRPr="002F16B9">
        <w:rPr>
          <w:rFonts w:ascii="Times New Roman" w:hAnsi="Times New Roman" w:cs="Times New Roman"/>
        </w:rPr>
        <w:t xml:space="preserve"> = 17 </w:t>
      </w:r>
      <w:r w:rsidR="00A35ACE">
        <w:rPr>
          <w:rFonts w:ascii="Times New Roman" w:hAnsi="Times New Roman" w:cs="Times New Roman"/>
        </w:rPr>
        <w:t>traits</w:t>
      </w:r>
      <w:r w:rsidRPr="002F16B9">
        <w:rPr>
          <w:rFonts w:ascii="Times New Roman" w:hAnsi="Times New Roman" w:cs="Times New Roman"/>
        </w:rPr>
        <w:t>.</w:t>
      </w:r>
    </w:p>
    <w:p w14:paraId="62B6409B" w14:textId="77777777" w:rsidR="00AB7803" w:rsidRPr="002F16B9" w:rsidRDefault="00AB7803" w:rsidP="004E055A">
      <w:pPr>
        <w:spacing w:line="480" w:lineRule="auto"/>
        <w:rPr>
          <w:rFonts w:ascii="Times New Roman" w:hAnsi="Times New Roman" w:cs="Times New Roman"/>
        </w:rPr>
      </w:pPr>
    </w:p>
    <w:p w14:paraId="5280F1FD" w14:textId="20FBF24E" w:rsidR="005E6218" w:rsidRPr="00331F6C" w:rsidRDefault="00A35ACE" w:rsidP="00331F6C">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RESULTS</w:t>
      </w:r>
    </w:p>
    <w:p w14:paraId="48918799" w14:textId="77777777" w:rsidR="00AB7803" w:rsidRDefault="00AB7803" w:rsidP="004E055A">
      <w:pPr>
        <w:spacing w:line="480" w:lineRule="auto"/>
        <w:rPr>
          <w:rFonts w:ascii="Times New Roman" w:hAnsi="Times New Roman" w:cs="Times New Roman"/>
          <w:b/>
        </w:rPr>
      </w:pPr>
    </w:p>
    <w:p w14:paraId="161A8C3A" w14:textId="4FD00F33" w:rsidR="00AB7803" w:rsidRDefault="00AB7803" w:rsidP="00AB7803">
      <w:pPr>
        <w:spacing w:line="480" w:lineRule="auto"/>
        <w:rPr>
          <w:rFonts w:ascii="Times New Roman" w:hAnsi="Times New Roman" w:cs="Times New Roman"/>
        </w:rPr>
      </w:pPr>
      <w:r w:rsidRPr="00AB7803">
        <w:rPr>
          <w:rFonts w:ascii="Times New Roman" w:hAnsi="Times New Roman" w:cs="Times New Roman"/>
        </w:rPr>
        <w:t xml:space="preserve">We find that the machine learning approaches </w:t>
      </w:r>
      <w:del w:id="194" w:author="Anthony F. Cannistra" w:date="2018-12-10T16:54:00Z">
        <w:r w:rsidRPr="00AB7803" w:rsidDel="0033186D">
          <w:rPr>
            <w:rFonts w:ascii="Times New Roman" w:hAnsi="Times New Roman" w:cs="Times New Roman"/>
          </w:rPr>
          <w:delText xml:space="preserve">universally </w:delText>
        </w:r>
      </w:del>
      <w:r w:rsidRPr="00AB7803">
        <w:rPr>
          <w:rFonts w:ascii="Times New Roman" w:hAnsi="Times New Roman" w:cs="Times New Roman"/>
        </w:rPr>
        <w:t xml:space="preserve">improve predictive performance over an ordinary least squares (OLS) model baseline. For two datasets (Swiss alpine plants and Western NA mammals), the four machine learning approaches perform substantially better than the OLS models but similarly to each other. For the other two datasets (European montane plants and </w:t>
      </w:r>
      <w:ins w:id="195" w:author="Anthony F. Cannistra" w:date="2018-12-10T17:11:00Z">
        <w:r w:rsidR="00903562">
          <w:rPr>
            <w:rFonts w:ascii="Times New Roman" w:hAnsi="Times New Roman" w:cs="Times New Roman"/>
          </w:rPr>
          <w:t>marine fish</w:t>
        </w:r>
      </w:ins>
      <w:del w:id="196" w:author="Anthony F. Cannistra" w:date="2018-12-10T17:11:00Z">
        <w:r w:rsidRPr="00AB7803" w:rsidDel="00903562">
          <w:rPr>
            <w:rFonts w:ascii="Times New Roman" w:hAnsi="Times New Roman" w:cs="Times New Roman"/>
          </w:rPr>
          <w:delText xml:space="preserve">coastal </w:delText>
        </w:r>
      </w:del>
      <w:ins w:id="197" w:author="Lauren Buckley" w:date="2018-12-05T10:39:00Z">
        <w:del w:id="198" w:author="Anthony F. Cannistra" w:date="2018-12-10T16:55:00Z">
          <w:r w:rsidR="008A2A96" w:rsidDel="0033186D">
            <w:rPr>
              <w:rFonts w:ascii="Times New Roman" w:hAnsi="Times New Roman" w:cs="Times New Roman"/>
            </w:rPr>
            <w:delText>marine</w:delText>
          </w:r>
          <w:r w:rsidR="008A2A96" w:rsidRPr="00AB7803" w:rsidDel="0033186D">
            <w:rPr>
              <w:rFonts w:ascii="Times New Roman" w:hAnsi="Times New Roman" w:cs="Times New Roman"/>
            </w:rPr>
            <w:delText xml:space="preserve"> </w:delText>
          </w:r>
        </w:del>
      </w:ins>
      <w:del w:id="199" w:author="Anthony F. Cannistra" w:date="2018-12-10T16:55:00Z">
        <w:r w:rsidRPr="00AB7803" w:rsidDel="0033186D">
          <w:rPr>
            <w:rFonts w:ascii="Times New Roman" w:hAnsi="Times New Roman" w:cs="Times New Roman"/>
          </w:rPr>
          <w:delText>fish</w:delText>
        </w:r>
      </w:del>
      <w:r w:rsidRPr="00AB7803">
        <w:rPr>
          <w:rFonts w:ascii="Times New Roman" w:hAnsi="Times New Roman" w:cs="Times New Roman"/>
        </w:rPr>
        <w:t xml:space="preserve">), the performance advantages of the machine learning approaches are less substantial and the four machine learning approaches differ more in their performance. Support Vector Regression (SVR) and Kernel Ridge emerge as the most performant methods across datasets </w:t>
      </w:r>
      <w:r>
        <w:rPr>
          <w:rFonts w:ascii="Times New Roman" w:hAnsi="Times New Roman" w:cs="Times New Roman"/>
          <w:b/>
          <w:bCs/>
        </w:rPr>
        <w:t>(Figure 1</w:t>
      </w:r>
      <w:r w:rsidRPr="00AB7803">
        <w:rPr>
          <w:rFonts w:ascii="Times New Roman" w:hAnsi="Times New Roman" w:cs="Times New Roman"/>
          <w:b/>
          <w:bCs/>
        </w:rPr>
        <w:t>)</w:t>
      </w:r>
      <w:r w:rsidRPr="00AB7803">
        <w:rPr>
          <w:rFonts w:ascii="Times New Roman" w:hAnsi="Times New Roman" w:cs="Times New Roman"/>
        </w:rPr>
        <w:t xml:space="preserve">, </w:t>
      </w:r>
      <w:r w:rsidR="008514AE">
        <w:rPr>
          <w:rFonts w:ascii="Times New Roman" w:hAnsi="Times New Roman" w:cs="Times New Roman"/>
        </w:rPr>
        <w:t xml:space="preserve">reducing </w:t>
      </w:r>
      <w:ins w:id="200" w:author="Anthony F. Cannistra" w:date="2018-12-11T10:03:00Z">
        <w:r w:rsidR="003D5897">
          <w:rPr>
            <w:rFonts w:ascii="Times New Roman" w:hAnsi="Times New Roman" w:cs="Times New Roman"/>
          </w:rPr>
          <w:t xml:space="preserve">mean </w:t>
        </w:r>
      </w:ins>
      <w:r w:rsidR="008514AE">
        <w:rPr>
          <w:rFonts w:ascii="Times New Roman" w:hAnsi="Times New Roman" w:cs="Times New Roman"/>
        </w:rPr>
        <w:t xml:space="preserve">error in range shift estimates by an average </w:t>
      </w:r>
      <w:commentRangeStart w:id="201"/>
      <w:r w:rsidR="008514AE">
        <w:rPr>
          <w:rFonts w:ascii="Times New Roman" w:hAnsi="Times New Roman" w:cs="Times New Roman"/>
        </w:rPr>
        <w:t>of</w:t>
      </w:r>
      <w:del w:id="202" w:author="Anthony F. Cannistra" w:date="2018-12-11T10:03:00Z">
        <w:r w:rsidR="008514AE" w:rsidDel="003D5897">
          <w:rPr>
            <w:rFonts w:ascii="Times New Roman" w:hAnsi="Times New Roman" w:cs="Times New Roman"/>
          </w:rPr>
          <w:delText xml:space="preserve"> </w:delText>
        </w:r>
        <w:r w:rsidRPr="00AB7803" w:rsidDel="003D5897">
          <w:rPr>
            <w:rFonts w:ascii="Times New Roman" w:hAnsi="Times New Roman" w:cs="Times New Roman"/>
          </w:rPr>
          <w:delText>of</w:delText>
        </w:r>
      </w:del>
      <w:r w:rsidRPr="00AB7803">
        <w:rPr>
          <w:rFonts w:ascii="Times New Roman" w:hAnsi="Times New Roman" w:cs="Times New Roman"/>
        </w:rPr>
        <w:t xml:space="preserve"> </w:t>
      </w:r>
      <w:ins w:id="203" w:author="Anthony F. Cannistra" w:date="2018-12-11T10:02:00Z">
        <w:r w:rsidR="00AD3EDC">
          <w:rPr>
            <w:rFonts w:ascii="Times New Roman" w:hAnsi="Times New Roman" w:cs="Times New Roman"/>
          </w:rPr>
          <w:t>62.8</w:t>
        </w:r>
      </w:ins>
      <w:del w:id="204" w:author="Anthony F. Cannistra" w:date="2018-12-11T10:02:00Z">
        <w:r w:rsidRPr="00AB7803" w:rsidDel="00AD3EDC">
          <w:rPr>
            <w:rFonts w:ascii="Times New Roman" w:hAnsi="Times New Roman" w:cs="Times New Roman"/>
          </w:rPr>
          <w:delText>67.6</w:delText>
        </w:r>
      </w:del>
      <w:r w:rsidRPr="00AB7803">
        <w:rPr>
          <w:rFonts w:ascii="Times New Roman" w:hAnsi="Times New Roman" w:cs="Times New Roman"/>
        </w:rPr>
        <w:t>% and 6</w:t>
      </w:r>
      <w:ins w:id="205" w:author="Anthony F. Cannistra" w:date="2018-12-11T10:02:00Z">
        <w:r w:rsidR="003D5897">
          <w:rPr>
            <w:rFonts w:ascii="Times New Roman" w:hAnsi="Times New Roman" w:cs="Times New Roman"/>
          </w:rPr>
          <w:t>1.6</w:t>
        </w:r>
      </w:ins>
      <w:del w:id="206" w:author="Anthony F. Cannistra" w:date="2018-12-11T10:02:00Z">
        <w:r w:rsidRPr="00AB7803" w:rsidDel="003D5897">
          <w:rPr>
            <w:rFonts w:ascii="Times New Roman" w:hAnsi="Times New Roman" w:cs="Times New Roman"/>
          </w:rPr>
          <w:delText>7.5</w:delText>
        </w:r>
      </w:del>
      <w:r w:rsidRPr="00AB7803">
        <w:rPr>
          <w:rFonts w:ascii="Times New Roman" w:hAnsi="Times New Roman" w:cs="Times New Roman"/>
        </w:rPr>
        <w:t xml:space="preserve">% </w:t>
      </w:r>
      <w:r w:rsidRPr="00AB7803">
        <w:rPr>
          <w:rFonts w:ascii="Times New Roman" w:hAnsi="Times New Roman" w:cs="Times New Roman"/>
        </w:rPr>
        <w:lastRenderedPageBreak/>
        <w:t xml:space="preserve">relative to OLS, </w:t>
      </w:r>
      <w:commentRangeEnd w:id="201"/>
      <w:r w:rsidR="00B3498D">
        <w:rPr>
          <w:rStyle w:val="CommentReference"/>
        </w:rPr>
        <w:commentReference w:id="201"/>
      </w:r>
      <w:r w:rsidRPr="00AB7803">
        <w:rPr>
          <w:rFonts w:ascii="Times New Roman" w:hAnsi="Times New Roman" w:cs="Times New Roman"/>
        </w:rPr>
        <w:t xml:space="preserve">respectively. We focus on results from the Swiss alpine plants dataset </w:t>
      </w:r>
      <w:del w:id="207" w:author="Anthony F. Cannistra" w:date="2018-12-17T10:17:00Z">
        <w:r w:rsidRPr="00AB7803" w:rsidDel="00CF58A7">
          <w:rPr>
            <w:rFonts w:ascii="Times New Roman" w:hAnsi="Times New Roman" w:cs="Times New Roman"/>
          </w:rPr>
          <w:delText>(</w:delText>
        </w:r>
      </w:del>
      <w:ins w:id="208" w:author="Anthony F. Cannistra" w:date="2018-12-17T10:17: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{"citationItems":[{"id":"ITEM-1","itemData":{"DOI":"10.1007/s11258-007-9314-9","ISSN":"1573-5052","abstract":"Areas of 2,800–3,000 m a.s.l. represent the alpine-nival ecotone in the Alps. This transition zone connecting the closed swards of the alpine belt and the scattered vegetation of the nival belt may show particularly strong climate warming driven fluctuations in plant species richness compared to the nival belt. To test this hypothesis, 12 summits within this range were investigated in the canton of Grisons, Switzerland in 2004. Complete lists of vascular plant species consisting of 5–70 species were collected on each summit and the elevation of the uppermost occurrence of each species was recorded. These data were compared to historical records over 120 years in age. Within this time, vascular plant species richness increased by 11% per decade on summits in the alpine-nival ecotone. Despite this considerable change, a comparison with nival summits did not support the hypothesis that species richness increase at the alpine-nival ecotone is higher than in the nival belt. A general trend of upward migration in the range of several metres per decade could be observed. Anemochorous species were more often found to be migrating than zoochorous or autochorous species and migration was higher on calcareous than on siliceous bedrock. A comparison between the summits with the adjacent slopes in our study revealed that changes in species number could be used as an indicator for climate-induced changes—if at all—only for the narrow summit areas.","author":[{"dropping-particle":"","family":"Holzinger","given":"Barbara","non-dropping-particle":"","parse-names":false,"suffix":""},{"dropping-particle":"","family":"Hülber","given":"Karl","non-dropping-particle":"","parse-names":false,"suffix":""},{"dropping-particle":"","family":"Camenisch","given":"Martin","non-dropping-particle":"","parse-names":false,"suffix":""},{"dropping-particle":"","family":"Grabherr","given":"Georg","non-dropping-particle":"","parse-names":false,"suffix":""}],"container-title":"Plant Ecology","id":"ITEM-1","issue":"2","issued":{"date-parts":[["2008"]]},"page":"179-196","title":"Changes in plant species richness over the last century in the eastern Swiss Alps: elevational gradient, bedrock effects and migration rates","type":"article-journal","volume":"195"},"uris":["http://www.mendeley.com/documents/?uuid=6e8d954a-656f-4c1f-81bb-75a549bf6f2c"]},{"id":"ITEM-2","itemData":{"DOI":"10.1111/j.1461-0248.2011.01620.x","ISSN":"1461023X","abstract":"Ecology Letters (2011) 14: 677–689 Abstract 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Letters","id":"ITEM-2","issue":"7","issued":{"date-parts":[["2011","7"]]},"page":"677-689","title":"Do species’ traits predict recent shifts at expanding range edges?","type":"article-journal","volume":"14"},"uris":["http://www.mendeley.com/documents/?uuid=f892cc98-061f-4661-919a-1ca18880f6eb"]}],"mendeley":{"formattedCitation":"(Angert et al., 2011; Holzinger et al., 2008)","plainTextFormattedCitation":"(Angert et al., 2011; Holzinger et al., 2008)","previouslyFormattedCitation":"(Angert et al., 2011; Holzinger et al., 2008)"},"properties":{"noteIndex":0},"schema":"https://github.com/citation-style-language/schema/raw/master/csl-citation.json"}</w:instrText>
      </w:r>
      <w:r w:rsidR="00CF58A7">
        <w:rPr>
          <w:rFonts w:ascii="Times New Roman" w:hAnsi="Times New Roman" w:cs="Times New Roman"/>
        </w:rPr>
        <w:fldChar w:fldCharType="separate"/>
      </w:r>
      <w:r w:rsidR="00CF58A7" w:rsidRPr="00CF58A7">
        <w:rPr>
          <w:rFonts w:ascii="Times New Roman" w:hAnsi="Times New Roman" w:cs="Times New Roman"/>
          <w:noProof/>
        </w:rPr>
        <w:t>(Angert et al., 2011; Holzinger et al., 2008)</w:t>
      </w:r>
      <w:ins w:id="209" w:author="Anthony F. Cannistra" w:date="2018-12-17T10:17:00Z">
        <w:r w:rsidR="00CF58A7">
          <w:rPr>
            <w:rFonts w:ascii="Times New Roman" w:hAnsi="Times New Roman" w:cs="Times New Roman"/>
          </w:rPr>
          <w:fldChar w:fldCharType="end"/>
        </w:r>
      </w:ins>
      <w:del w:id="210" w:author="Anthony F. Cannistra" w:date="2018-12-17T10:17:00Z">
        <w:r w:rsidRPr="00AB7803" w:rsidDel="00CF58A7">
          <w:rPr>
            <w:rFonts w:ascii="Times New Roman" w:hAnsi="Times New Roman" w:cs="Times New Roman"/>
          </w:rPr>
          <w:delText>Holzinger et al. (2008) and Angert et al. (2011))</w:delText>
        </w:r>
      </w:del>
      <w:r w:rsidRPr="00AB7803">
        <w:rPr>
          <w:rFonts w:ascii="Times New Roman" w:hAnsi="Times New Roman" w:cs="Times New Roman"/>
        </w:rPr>
        <w:t xml:space="preserve"> to demonstrate findings</w:t>
      </w:r>
      <w:del w:id="211" w:author="Anthony F. Cannistra" w:date="2018-12-10T17:09:00Z">
        <w:r w:rsidRPr="00AB7803" w:rsidDel="00492A22">
          <w:rPr>
            <w:rFonts w:ascii="Times New Roman" w:hAnsi="Times New Roman" w:cs="Times New Roman"/>
          </w:rPr>
          <w:delText xml:space="preserve"> which are recapitulated across the other datasets in this study</w:delText>
        </w:r>
      </w:del>
      <w:r w:rsidRPr="00AB7803">
        <w:rPr>
          <w:rFonts w:ascii="Times New Roman" w:hAnsi="Times New Roman" w:cs="Times New Roman"/>
        </w:rPr>
        <w:t xml:space="preserve">. </w:t>
      </w:r>
      <w:r w:rsidR="008514AE">
        <w:rPr>
          <w:rFonts w:ascii="Times New Roman" w:hAnsi="Times New Roman" w:cs="Times New Roman"/>
        </w:rPr>
        <w:t>The initial OLS analysis found that individual predictors accounted for relatively little variance in the extent of the plants’ elevational range shifts (R</w:t>
      </w:r>
      <w:r w:rsidR="008514AE" w:rsidRPr="00BC5E65">
        <w:rPr>
          <w:rFonts w:ascii="Times New Roman" w:hAnsi="Times New Roman" w:cs="Times New Roman"/>
          <w:vertAlign w:val="superscript"/>
        </w:rPr>
        <w:t>2</w:t>
      </w:r>
      <w:r w:rsidR="008514AE">
        <w:rPr>
          <w:rFonts w:ascii="Times New Roman" w:hAnsi="Times New Roman" w:cs="Times New Roman"/>
        </w:rPr>
        <w:t xml:space="preserve">= 0.05-0.18, </w:t>
      </w:r>
      <w:ins w:id="212" w:author="Anthony F. Cannistra" w:date="2018-12-17T10:17: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{"citationItems":[{"id":"ITEM-1","itemData":{"DOI":"10.1111/j.1461-0248.2011.01620.x","ISSN":"1461023X","abstract":"Ecology Letters (2011) 14: 677–689 Abstract 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Letters","id":"ITEM-1","issue":"7","issued":{"date-parts":[["2011","7"]]},"page":"677-689","title":"Do species’ traits predict recent shifts at expanding range edges?","type":"article-journal","volume":"14"},"uris":["http://www.mendeley.com/documents/?uuid=f892cc98-061f-4661-919a-1ca18880f6eb"]}],"mendeley":{"formattedCitation":"(Angert et al., 2011)","manualFormatting":"Angert et al., 2011","plainTextFormattedCitation":"(Angert et al., 2011)","previouslyFormattedCitation":"(Angert et al., 2011)"},"properties":{"noteIndex":0},"schema":"https://github.com/citation-style-language/schema/raw/master/csl-citation.json"}</w:instrText>
      </w:r>
      <w:r w:rsidR="00CF58A7">
        <w:rPr>
          <w:rFonts w:ascii="Times New Roman" w:hAnsi="Times New Roman" w:cs="Times New Roman"/>
        </w:rPr>
        <w:fldChar w:fldCharType="separate"/>
      </w:r>
      <w:del w:id="213" w:author="Anthony F. Cannistra" w:date="2018-12-17T10:17: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Angert et al., 2011</w:t>
      </w:r>
      <w:del w:id="214" w:author="Anthony F. Cannistra" w:date="2018-12-17T10:17:00Z">
        <w:r w:rsidR="00CF58A7" w:rsidRPr="00CF58A7" w:rsidDel="00CF58A7">
          <w:rPr>
            <w:rFonts w:ascii="Times New Roman" w:hAnsi="Times New Roman" w:cs="Times New Roman"/>
            <w:noProof/>
          </w:rPr>
          <w:delText>)</w:delText>
        </w:r>
      </w:del>
      <w:ins w:id="215" w:author="Anthony F. Cannistra" w:date="2018-12-17T10:17:00Z">
        <w:r w:rsidR="00CF58A7">
          <w:rPr>
            <w:rFonts w:ascii="Times New Roman" w:hAnsi="Times New Roman" w:cs="Times New Roman"/>
          </w:rPr>
          <w:fldChar w:fldCharType="end"/>
        </w:r>
      </w:ins>
      <w:del w:id="216" w:author="Anthony F. Cannistra" w:date="2018-12-17T10:17:00Z">
        <w:r w:rsidR="008514AE" w:rsidDel="00CF58A7">
          <w:rPr>
            <w:rFonts w:ascii="Times New Roman" w:hAnsi="Times New Roman" w:cs="Times New Roman"/>
          </w:rPr>
          <w:delText>Angert et al. 2011</w:delText>
        </w:r>
      </w:del>
      <w:r w:rsidR="008514AE">
        <w:rPr>
          <w:rFonts w:ascii="Times New Roman" w:hAnsi="Times New Roman" w:cs="Times New Roman"/>
        </w:rPr>
        <w:t>)</w:t>
      </w:r>
    </w:p>
    <w:p w14:paraId="356E9386" w14:textId="2B872012" w:rsidR="00AB7803" w:rsidRPr="00AB7803" w:rsidRDefault="00AB7803" w:rsidP="00AB7803">
      <w:pPr>
        <w:spacing w:line="480" w:lineRule="auto"/>
        <w:rPr>
          <w:rFonts w:ascii="Times New Roman" w:hAnsi="Times New Roman" w:cs="Times New Roman"/>
        </w:rPr>
      </w:pPr>
      <w:del w:id="217" w:author="Anthony F. Cannistra" w:date="2018-12-10T16:47:00Z">
        <w:r w:rsidDel="00596D3D">
          <w:rPr>
            <w:rFonts w:ascii="Times New Roman" w:hAnsi="Times New Roman" w:cs="Times New Roman"/>
            <w:noProof/>
            <w:rPrChange w:id="218" w:author="Unknown">
              <w:rPr>
                <w:noProof/>
              </w:rPr>
            </w:rPrChange>
          </w:rPr>
          <w:drawing>
            <wp:inline distT="0" distB="0" distL="0" distR="0" wp14:anchorId="2DB3B92D" wp14:editId="7FEE385B">
              <wp:extent cx="5930265" cy="823595"/>
              <wp:effectExtent l="0" t="0" r="0" b="0"/>
              <wp:docPr id="2" name="Picture 2" descr="plots/merged-mses-draft-r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merged-mses-draft-reor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823595"/>
                      </a:xfrm>
                      <a:prstGeom prst="rect">
                        <a:avLst/>
                      </a:prstGeom>
                      <a:noFill/>
                      <a:ln>
                        <a:noFill/>
                      </a:ln>
                    </pic:spPr>
                  </pic:pic>
                </a:graphicData>
              </a:graphic>
            </wp:inline>
          </w:drawing>
        </w:r>
      </w:del>
      <w:ins w:id="219" w:author="Anthony F. Cannistra" w:date="2018-12-10T16:47:00Z">
        <w:r w:rsidR="00596D3D">
          <w:rPr>
            <w:rFonts w:ascii="Times New Roman" w:hAnsi="Times New Roman" w:cs="Times New Roman"/>
            <w:noProof/>
            <w:rPrChange w:id="220" w:author="Unknown">
              <w:rPr>
                <w:noProof/>
              </w:rPr>
            </w:rPrChange>
          </w:rPr>
          <w:drawing>
            <wp:inline distT="0" distB="0" distL="0" distR="0" wp14:anchorId="79E61EBD" wp14:editId="5F6073BB">
              <wp:extent cx="5943600" cy="8274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ged-boxplot-mses.psd"/>
                      <pic:cNvPicPr/>
                    </pic:nvPicPr>
                    <pic:blipFill>
                      <a:blip r:embed="rId11">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ins>
    </w:p>
    <w:p w14:paraId="45E632E1" w14:textId="18D1FBF6" w:rsidR="00AB7803" w:rsidRPr="00AB7803" w:rsidRDefault="00AB7803" w:rsidP="00AB7803">
      <w:pPr>
        <w:spacing w:line="480" w:lineRule="auto"/>
        <w:jc w:val="center"/>
        <w:rPr>
          <w:rFonts w:ascii="Times New Roman" w:hAnsi="Times New Roman" w:cs="Times New Roman"/>
        </w:rPr>
      </w:pPr>
      <w:r>
        <w:rPr>
          <w:rFonts w:ascii="Times New Roman" w:hAnsi="Times New Roman" w:cs="Times New Roman"/>
          <w:b/>
          <w:bCs/>
        </w:rPr>
        <w:t>Figure 1</w:t>
      </w:r>
      <w:r w:rsidRPr="00AB7803">
        <w:rPr>
          <w:rFonts w:ascii="Times New Roman" w:hAnsi="Times New Roman" w:cs="Times New Roman"/>
          <w:b/>
          <w:bCs/>
        </w:rPr>
        <w:t>:</w:t>
      </w:r>
      <w:r w:rsidRPr="00AB7803">
        <w:rPr>
          <w:rFonts w:ascii="Times New Roman" w:hAnsi="Times New Roman" w:cs="Times New Roman"/>
        </w:rPr>
        <w:t xml:space="preserve"> The four machine learning approaches reduce the mean sq</w:t>
      </w:r>
      <w:r w:rsidR="00E56C77">
        <w:rPr>
          <w:rFonts w:ascii="Times New Roman" w:hAnsi="Times New Roman" w:cs="Times New Roman"/>
        </w:rPr>
        <w:t>uared error (MSE, 10-fold cross-</w:t>
      </w:r>
      <w:r w:rsidRPr="00AB7803">
        <w:rPr>
          <w:rFonts w:ascii="Times New Roman" w:hAnsi="Times New Roman" w:cs="Times New Roman"/>
        </w:rPr>
        <w:t xml:space="preserve">validation) of range shift predictions below the MSE of the standard linear regression approach (OLS: ordinary least squares) across </w:t>
      </w:r>
      <w:ins w:id="221" w:author="Anthony F. Cannistra" w:date="2018-12-10T16:47:00Z">
        <w:r w:rsidR="00596D3D">
          <w:rPr>
            <w:rFonts w:ascii="Times New Roman" w:hAnsi="Times New Roman" w:cs="Times New Roman"/>
          </w:rPr>
          <w:t xml:space="preserve">three of four </w:t>
        </w:r>
      </w:ins>
      <w:del w:id="222" w:author="Anthony F. Cannistra" w:date="2018-12-10T16:47:00Z">
        <w:r w:rsidRPr="00AB7803" w:rsidDel="00596D3D">
          <w:rPr>
            <w:rFonts w:ascii="Times New Roman" w:hAnsi="Times New Roman" w:cs="Times New Roman"/>
          </w:rPr>
          <w:delText xml:space="preserve">all four </w:delText>
        </w:r>
      </w:del>
      <w:r w:rsidRPr="00AB7803">
        <w:rPr>
          <w:rFonts w:ascii="Times New Roman" w:hAnsi="Times New Roman" w:cs="Times New Roman"/>
        </w:rPr>
        <w:t>datasets</w:t>
      </w:r>
      <w:r>
        <w:rPr>
          <w:rFonts w:ascii="Times New Roman" w:hAnsi="Times New Roman" w:cs="Times New Roman"/>
        </w:rPr>
        <w:t xml:space="preserve"> (A</w:t>
      </w:r>
      <w:ins w:id="223" w:author="Anthony F. Cannistra" w:date="2018-12-10T16:47:00Z">
        <w:r w:rsidR="00596D3D">
          <w:rPr>
            <w:rFonts w:ascii="Times New Roman" w:hAnsi="Times New Roman" w:cs="Times New Roman"/>
          </w:rPr>
          <w:t xml:space="preserve">, C, </w:t>
        </w:r>
      </w:ins>
      <w:del w:id="224" w:author="Anthony F. Cannistra" w:date="2018-12-10T16:47:00Z">
        <w:r w:rsidDel="00596D3D">
          <w:rPr>
            <w:rFonts w:ascii="Times New Roman" w:hAnsi="Times New Roman" w:cs="Times New Roman"/>
          </w:rPr>
          <w:delText>-</w:delText>
        </w:r>
      </w:del>
      <w:r>
        <w:rPr>
          <w:rFonts w:ascii="Times New Roman" w:hAnsi="Times New Roman" w:cs="Times New Roman"/>
        </w:rPr>
        <w:t>D)</w:t>
      </w:r>
      <w:r w:rsidRPr="00AB7803">
        <w:rPr>
          <w:rFonts w:ascii="Times New Roman" w:hAnsi="Times New Roman" w:cs="Times New Roman"/>
        </w:rPr>
        <w:t>. Support Vector Regression (SVR) and Kernel Ridge models exhibit stronger performance than ridge regularized linear (Ridge) or Random Forest (RF) models across the datasets.</w:t>
      </w:r>
      <w:r w:rsidR="00A35ACE">
        <w:rPr>
          <w:rFonts w:ascii="Times New Roman" w:hAnsi="Times New Roman" w:cs="Times New Roman"/>
        </w:rPr>
        <w:t xml:space="preserve"> The MSE units correspond to the range shift metric (</w:t>
      </w:r>
      <w:ins w:id="225" w:author="Lauren Buckley" w:date="2018-12-05T09:18:00Z">
        <w:r w:rsidR="001A1820">
          <w:rPr>
            <w:rFonts w:ascii="Times New Roman" w:hAnsi="Times New Roman" w:cs="Times New Roman"/>
          </w:rPr>
          <w:t xml:space="preserve">A-C: </w:t>
        </w:r>
      </w:ins>
      <w:r w:rsidR="00A35ACE">
        <w:rPr>
          <w:rFonts w:ascii="Times New Roman" w:hAnsi="Times New Roman" w:cs="Times New Roman"/>
        </w:rPr>
        <w:t>m</w:t>
      </w:r>
      <w:ins w:id="226" w:author="Lauren Buckley" w:date="2018-12-05T09:18:00Z">
        <w:r w:rsidR="001A1820">
          <w:rPr>
            <w:rFonts w:ascii="Times New Roman" w:hAnsi="Times New Roman" w:cs="Times New Roman"/>
          </w:rPr>
          <w:t>, D:</w:t>
        </w:r>
      </w:ins>
      <w:ins w:id="227" w:author="Anthony F. Cannistra" w:date="2018-12-11T10:46:00Z">
        <w:r w:rsidR="00B61D42">
          <w:rPr>
            <w:rFonts w:ascii="Times New Roman" w:hAnsi="Times New Roman" w:cs="Times New Roman"/>
          </w:rPr>
          <w:t xml:space="preserve"> </w:t>
        </w:r>
      </w:ins>
      <w:r w:rsidR="00BC5E65">
        <w:rPr>
          <w:rFonts w:ascii="Times New Roman" w:hAnsi="Times New Roman" w:cs="Times New Roman"/>
        </w:rPr>
        <w:t>degrees latitude</w:t>
      </w:r>
      <w:r w:rsidR="00A35ACE">
        <w:rPr>
          <w:rFonts w:ascii="Times New Roman" w:hAnsi="Times New Roman" w:cs="Times New Roman"/>
        </w:rPr>
        <w:t>) and thus directly indicate model performance.</w:t>
      </w:r>
      <w:r w:rsidRPr="00AB7803">
        <w:rPr>
          <w:rFonts w:ascii="Times New Roman" w:hAnsi="Times New Roman" w:cs="Times New Roman"/>
        </w:rPr>
        <w:t xml:space="preserve"> </w:t>
      </w:r>
    </w:p>
    <w:p w14:paraId="201DE3B3" w14:textId="77777777" w:rsidR="00AB7803" w:rsidRPr="00AB7803" w:rsidRDefault="00AB7803" w:rsidP="00AB7803">
      <w:pPr>
        <w:spacing w:line="480" w:lineRule="auto"/>
        <w:jc w:val="center"/>
        <w:rPr>
          <w:rFonts w:ascii="Times New Roman" w:hAnsi="Times New Roman" w:cs="Times New Roman"/>
        </w:rPr>
      </w:pPr>
    </w:p>
    <w:p w14:paraId="35B51183" w14:textId="2ED9E04F" w:rsidR="00AB7803" w:rsidRDefault="00AB7803" w:rsidP="00AB7803">
      <w:pPr>
        <w:spacing w:line="480" w:lineRule="auto"/>
        <w:rPr>
          <w:rFonts w:ascii="Times New Roman" w:hAnsi="Times New Roman" w:cs="Times New Roman"/>
        </w:rPr>
      </w:pPr>
      <w:r w:rsidRPr="00AB7803">
        <w:rPr>
          <w:rFonts w:ascii="Times New Roman" w:hAnsi="Times New Roman" w:cs="Times New Roman"/>
        </w:rPr>
        <w:t xml:space="preserve">In addition to reducing MSE, the </w:t>
      </w:r>
      <w:r w:rsidR="003E582F">
        <w:rPr>
          <w:rFonts w:ascii="Times New Roman" w:hAnsi="Times New Roman" w:cs="Times New Roman"/>
        </w:rPr>
        <w:t xml:space="preserve">traits found to be important predictors in </w:t>
      </w:r>
      <w:r w:rsidRPr="00AB7803">
        <w:rPr>
          <w:rFonts w:ascii="Times New Roman" w:hAnsi="Times New Roman" w:cs="Times New Roman"/>
        </w:rPr>
        <w:t xml:space="preserve">machine learning models </w:t>
      </w:r>
      <w:r w:rsidR="003E582F">
        <w:rPr>
          <w:rFonts w:ascii="Times New Roman" w:hAnsi="Times New Roman" w:cs="Times New Roman"/>
        </w:rPr>
        <w:t>correspond to those identified in</w:t>
      </w:r>
      <w:r w:rsidRPr="00AB7803">
        <w:rPr>
          <w:rFonts w:ascii="Times New Roman" w:hAnsi="Times New Roman" w:cs="Times New Roman"/>
        </w:rPr>
        <w:t xml:space="preserve"> previous </w:t>
      </w:r>
      <w:r w:rsidR="003E582F">
        <w:rPr>
          <w:rFonts w:ascii="Times New Roman" w:hAnsi="Times New Roman" w:cs="Times New Roman"/>
        </w:rPr>
        <w:t>analyses</w:t>
      </w:r>
      <w:r w:rsidR="003E582F" w:rsidRPr="00AB7803">
        <w:rPr>
          <w:rFonts w:ascii="Times New Roman" w:hAnsi="Times New Roman" w:cs="Times New Roman"/>
        </w:rPr>
        <w:t xml:space="preserve"> </w:t>
      </w:r>
      <w:r w:rsidRPr="00AB7803">
        <w:rPr>
          <w:rFonts w:ascii="Times New Roman" w:hAnsi="Times New Roman" w:cs="Times New Roman"/>
        </w:rPr>
        <w:t xml:space="preserve">and ecological theory. The most performant models for these data (SVR and Kernel Ridge, lowest MSE: </w:t>
      </w:r>
      <w:r>
        <w:rPr>
          <w:rFonts w:ascii="Times New Roman" w:hAnsi="Times New Roman" w:cs="Times New Roman"/>
          <w:b/>
          <w:bCs/>
        </w:rPr>
        <w:t>Figure 1</w:t>
      </w:r>
      <w:r w:rsidR="003E582F">
        <w:rPr>
          <w:rFonts w:ascii="Times New Roman" w:hAnsi="Times New Roman" w:cs="Times New Roman"/>
          <w:b/>
          <w:bCs/>
        </w:rPr>
        <w:t>a</w:t>
      </w:r>
      <w:r w:rsidRPr="00AB7803">
        <w:rPr>
          <w:rFonts w:ascii="Times New Roman" w:hAnsi="Times New Roman" w:cs="Times New Roman"/>
          <w:b/>
          <w:bCs/>
        </w:rPr>
        <w:t xml:space="preserve">) </w:t>
      </w:r>
      <w:r w:rsidRPr="00AB7803">
        <w:rPr>
          <w:rFonts w:ascii="Times New Roman" w:hAnsi="Times New Roman" w:cs="Times New Roman"/>
        </w:rPr>
        <w:t>identify dispersal-related traits</w:t>
      </w:r>
      <w:r w:rsidR="003E582F">
        <w:rPr>
          <w:rFonts w:ascii="Times New Roman" w:hAnsi="Times New Roman" w:cs="Times New Roman"/>
        </w:rPr>
        <w:t xml:space="preserve"> (e.g., the timing, height, and duration of seed shed along with seed size and dispersal mode</w:t>
      </w:r>
      <w:r w:rsidR="0013623F">
        <w:rPr>
          <w:rFonts w:ascii="Times New Roman" w:hAnsi="Times New Roman" w:cs="Times New Roman"/>
        </w:rPr>
        <w:t xml:space="preserve"> for the Alpine and European Plants</w:t>
      </w:r>
      <w:r w:rsidR="003E582F">
        <w:rPr>
          <w:rFonts w:ascii="Times New Roman" w:hAnsi="Times New Roman" w:cs="Times New Roman"/>
        </w:rPr>
        <w:t>)</w:t>
      </w:r>
      <w:r w:rsidRPr="00AB7803">
        <w:rPr>
          <w:rFonts w:ascii="Times New Roman" w:hAnsi="Times New Roman" w:cs="Times New Roman"/>
        </w:rPr>
        <w:t xml:space="preserve"> as the most important variables in predicting range shift magnitude </w:t>
      </w:r>
      <w:r>
        <w:rPr>
          <w:rFonts w:ascii="Times New Roman" w:hAnsi="Times New Roman" w:cs="Times New Roman"/>
          <w:b/>
          <w:bCs/>
        </w:rPr>
        <w:t>(Figure 2</w:t>
      </w:r>
      <w:r w:rsidR="008514AE">
        <w:rPr>
          <w:rFonts w:ascii="Times New Roman" w:hAnsi="Times New Roman" w:cs="Times New Roman"/>
          <w:b/>
          <w:bCs/>
        </w:rPr>
        <w:t>a</w:t>
      </w:r>
      <w:r w:rsidRPr="00AB7803">
        <w:rPr>
          <w:rFonts w:ascii="Times New Roman" w:hAnsi="Times New Roman" w:cs="Times New Roman"/>
          <w:b/>
          <w:bCs/>
        </w:rPr>
        <w:t>)</w:t>
      </w:r>
      <w:r w:rsidRPr="00AB7803">
        <w:rPr>
          <w:rFonts w:ascii="Times New Roman" w:hAnsi="Times New Roman" w:cs="Times New Roman"/>
        </w:rPr>
        <w:t>, which is consistent with our expectation and prior work</w:t>
      </w:r>
      <w:r w:rsidR="0074231B">
        <w:rPr>
          <w:rFonts w:ascii="Times New Roman" w:hAnsi="Times New Roman" w:cs="Times New Roman"/>
        </w:rPr>
        <w:t xml:space="preserve"> </w:t>
      </w:r>
      <w:r w:rsidR="0074231B" w:rsidRPr="00AB7803">
        <w:rPr>
          <w:rFonts w:ascii="Times New Roman" w:hAnsi="Times New Roman" w:cs="Times New Roman"/>
        </w:rPr>
        <w:t>(</w:t>
      </w:r>
      <w:proofErr w:type="spellStart"/>
      <w:r w:rsidR="0074231B" w:rsidRPr="00AB7803">
        <w:rPr>
          <w:rFonts w:ascii="Times New Roman" w:hAnsi="Times New Roman" w:cs="Times New Roman"/>
        </w:rPr>
        <w:t>Angert</w:t>
      </w:r>
      <w:proofErr w:type="spellEnd"/>
      <w:r w:rsidR="0074231B" w:rsidRPr="00AB7803">
        <w:rPr>
          <w:rFonts w:ascii="Times New Roman" w:hAnsi="Times New Roman" w:cs="Times New Roman"/>
        </w:rPr>
        <w:t xml:space="preserve"> et al. 2011)</w:t>
      </w:r>
      <w:r w:rsidRPr="00AB7803">
        <w:rPr>
          <w:rFonts w:ascii="Times New Roman" w:hAnsi="Times New Roman" w:cs="Times New Roman"/>
        </w:rPr>
        <w:t>. In the original analysis of the European Plants data (</w:t>
      </w:r>
      <w:proofErr w:type="spellStart"/>
      <w:r w:rsidRPr="00AB7803">
        <w:rPr>
          <w:rFonts w:ascii="Times New Roman" w:hAnsi="Times New Roman" w:cs="Times New Roman"/>
        </w:rPr>
        <w:t>Rumpf</w:t>
      </w:r>
      <w:proofErr w:type="spellEnd"/>
      <w:r w:rsidRPr="00AB7803">
        <w:rPr>
          <w:rFonts w:ascii="Times New Roman" w:hAnsi="Times New Roman" w:cs="Times New Roman"/>
        </w:rPr>
        <w:t xml:space="preserve"> et al</w:t>
      </w:r>
      <w:r>
        <w:rPr>
          <w:rFonts w:ascii="Times New Roman" w:hAnsi="Times New Roman" w:cs="Times New Roman"/>
        </w:rPr>
        <w:t>.</w:t>
      </w:r>
      <w:r w:rsidRPr="00AB7803">
        <w:rPr>
          <w:rFonts w:ascii="Times New Roman" w:hAnsi="Times New Roman" w:cs="Times New Roman"/>
        </w:rPr>
        <w:t>, 2018) the</w:t>
      </w:r>
      <w:r w:rsidR="0074231B">
        <w:rPr>
          <w:rFonts w:ascii="Times New Roman" w:hAnsi="Times New Roman" w:cs="Times New Roman"/>
        </w:rPr>
        <w:t xml:space="preserve"> indicator of thermal adaptation (cool to warm adaptation,</w:t>
      </w:r>
      <w:r w:rsidRPr="00AB7803">
        <w:rPr>
          <w:rFonts w:ascii="Times New Roman" w:hAnsi="Times New Roman" w:cs="Times New Roman"/>
        </w:rPr>
        <w:t xml:space="preserve"> “</w:t>
      </w:r>
      <w:proofErr w:type="spellStart"/>
      <w:r w:rsidRPr="00AB7803">
        <w:rPr>
          <w:rFonts w:ascii="Times New Roman" w:hAnsi="Times New Roman" w:cs="Times New Roman"/>
        </w:rPr>
        <w:t>TemperatureIndicator</w:t>
      </w:r>
      <w:proofErr w:type="spellEnd"/>
      <w:r w:rsidRPr="00AB7803">
        <w:rPr>
          <w:rFonts w:ascii="Times New Roman" w:hAnsi="Times New Roman" w:cs="Times New Roman"/>
        </w:rPr>
        <w:t>”</w:t>
      </w:r>
      <w:r w:rsidR="0074231B">
        <w:rPr>
          <w:rFonts w:ascii="Times New Roman" w:hAnsi="Times New Roman" w:cs="Times New Roman"/>
        </w:rPr>
        <w:t>)</w:t>
      </w:r>
      <w:r w:rsidRPr="00AB7803">
        <w:rPr>
          <w:rFonts w:ascii="Times New Roman" w:hAnsi="Times New Roman" w:cs="Times New Roman"/>
        </w:rPr>
        <w:t xml:space="preserve"> was </w:t>
      </w:r>
      <w:r w:rsidRPr="00AB7803">
        <w:rPr>
          <w:rFonts w:ascii="Times New Roman" w:hAnsi="Times New Roman" w:cs="Times New Roman"/>
        </w:rPr>
        <w:lastRenderedPageBreak/>
        <w:t>a primary predictor of range shifts; our models selected the same variable as most important (</w:t>
      </w:r>
      <w:r>
        <w:rPr>
          <w:rFonts w:ascii="Times New Roman" w:hAnsi="Times New Roman" w:cs="Times New Roman"/>
          <w:b/>
          <w:bCs/>
        </w:rPr>
        <w:t>Figure 2</w:t>
      </w:r>
      <w:r w:rsidR="0074231B">
        <w:rPr>
          <w:rFonts w:ascii="Times New Roman" w:hAnsi="Times New Roman" w:cs="Times New Roman"/>
          <w:b/>
          <w:bCs/>
        </w:rPr>
        <w:t>b</w:t>
      </w:r>
      <w:r w:rsidRPr="00AB7803">
        <w:rPr>
          <w:rFonts w:ascii="Times New Roman" w:hAnsi="Times New Roman" w:cs="Times New Roman"/>
        </w:rPr>
        <w:t>).  The previous Western NA mammal analysis (</w:t>
      </w:r>
      <w:proofErr w:type="spellStart"/>
      <w:r w:rsidRPr="00AB7803">
        <w:rPr>
          <w:rFonts w:ascii="Times New Roman" w:hAnsi="Times New Roman" w:cs="Times New Roman"/>
        </w:rPr>
        <w:t>Angert</w:t>
      </w:r>
      <w:proofErr w:type="spellEnd"/>
      <w:r w:rsidRPr="00AB7803">
        <w:rPr>
          <w:rFonts w:ascii="Times New Roman" w:hAnsi="Times New Roman" w:cs="Times New Roman"/>
        </w:rPr>
        <w:t xml:space="preserve"> et al. 2011) identified altitudinal limit as a significant predictor and longevity as a relatively strong, but non-significant, predictor. Our models select those two variables as the most important predictors</w:t>
      </w:r>
      <w:r w:rsidR="0068071B">
        <w:rPr>
          <w:rFonts w:ascii="Times New Roman" w:hAnsi="Times New Roman" w:cs="Times New Roman"/>
        </w:rPr>
        <w:t xml:space="preserve"> (Figure 2c)</w:t>
      </w:r>
      <w:r w:rsidRPr="00AB7803">
        <w:rPr>
          <w:rFonts w:ascii="Times New Roman" w:hAnsi="Times New Roman" w:cs="Times New Roman"/>
        </w:rPr>
        <w:t xml:space="preserve">. </w:t>
      </w:r>
      <w:r w:rsidR="0013623F">
        <w:rPr>
          <w:rFonts w:ascii="Times New Roman" w:hAnsi="Times New Roman" w:cs="Times New Roman"/>
        </w:rPr>
        <w:t xml:space="preserve">Both the initial [Pinsky] and our analysis failed to identify strong trait predictors of marine range shifts and non-linear methods </w:t>
      </w:r>
      <w:r w:rsidR="009979E3">
        <w:rPr>
          <w:rFonts w:ascii="Times New Roman" w:hAnsi="Times New Roman" w:cs="Times New Roman"/>
        </w:rPr>
        <w:t xml:space="preserve">yielded less </w:t>
      </w:r>
      <w:r w:rsidR="0013623F">
        <w:rPr>
          <w:rFonts w:ascii="Times New Roman" w:hAnsi="Times New Roman" w:cs="Times New Roman"/>
        </w:rPr>
        <w:t>improve</w:t>
      </w:r>
      <w:r w:rsidR="009979E3">
        <w:rPr>
          <w:rFonts w:ascii="Times New Roman" w:hAnsi="Times New Roman" w:cs="Times New Roman"/>
        </w:rPr>
        <w:t>ment of</w:t>
      </w:r>
      <w:r w:rsidR="0013623F">
        <w:rPr>
          <w:rFonts w:ascii="Times New Roman" w:hAnsi="Times New Roman" w:cs="Times New Roman"/>
        </w:rPr>
        <w:t xml:space="preserve"> MSE</w:t>
      </w:r>
      <w:r w:rsidR="009979E3">
        <w:rPr>
          <w:rFonts w:ascii="Times New Roman" w:hAnsi="Times New Roman" w:cs="Times New Roman"/>
        </w:rPr>
        <w:t xml:space="preserve"> than the other datasets. However, habitat traits such as whether species are pelagic are top predictors consistent with compilations of individual studies </w:t>
      </w:r>
      <w:ins w:id="228" w:author="Anthony F. Cannistra" w:date="2018-12-17T10:18: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{"citationItems":[{"id":"ITEM-1","itemData":{"author":[{"dropping-particle":"","family":"Poloczanska","given":"Elvira S","non-dropping-particle":"","parse-names":false,"suffix":""},{"dropping-particle":"","family":"Brown","given":"Christopher J","non-dropping-particle":"","parse-names":false,"suffix":""},{"dropping-particle":"","family":"Sydeman","given":"William J","non-dropping-particle":"","parse-names":false,"suffix":""},{"dropping-particle":"","family":"Kiessling","given":"Wolfgang","non-dropping-particle":"","parse-names":false,"suffix":""},{"dropping-particle":"","family":"Schoeman","given":"David S","non-dropping-particle":"","parse-names":false,"suffix":""},{"dropping-particle":"","family":"Moore","given":"Pippa J","non-dropping-particle":"","parse-names":false,"suffix":""},{"dropping-particle":"","family":"Brander","given":"Keith","non-dropping-particle":"","parse-names":false,"suffix":""},{"dropping-particle":"","family":"Bruno","given":"John F","non-dropping-particle":"","parse-names":false,"suffix":""},{"dropping-particle":"","family":"Buckley","given":"Lauren B","non-dropping-particle":"","parse-names":false,"suffix":""},{"dropping-particle":"","family":"Burrows","given":"Michael T","non-dropping-particle":"","parse-names":false,"suffix":""},{"dropping-particle":"","family":"Duarte","given":"Carlos M","non-dropping-particle":"","parse-names":false,"suffix":""},{"dropping-particle":"","family":"Halpern","given":"Benjamin S","non-dropping-particle":"","parse-names":false,"suffix":""},{"dropping-particle":"","family":"Holding","given":"Johnna","non-dropping-particle":"","parse-names":false,"suffix":""},{"dropping-particle":"V","family":"Kappel","given":"Carrie","non-dropping-particle":"","parse-names":false,"suffix":""},{"dropping-particle":"","family":"O’Connor","given":"Mary I","non-dropping-particle":"","parse-names":false,"suffix":""},{"dropping-particle":"","family":"Pandolfi","given":"John M","non-dropping-particle":"","parse-names":false,"suffix":""},{"dropping-particle":"","family":"Parmesan","given":"Camille","non-dropping-particle":"","parse-names":false,"suffix":""},{"dropping-particle":"","family":"Schwing","given":"Franklin","non-dropping-particle":"","parse-names":false,"suffix":""},{"dropping-particle":"","family":"Thompson","given":"Sarah Ann","non-dropping-particle":"","parse-names":false,"suffix":""},{"dropping-particle":"","family":"Richardson","given":"Anthony J","non-dropping-particle":"","parse-names":false,"suffix":""}],"container-title":"Nature Climate Change","id":"ITEM-1","issued":{"date-parts":[["2013","8","4"]]},"page":"919","publisher":"Nature Publishing Group","title":"Global imprint of climate change on marine life","type":"article-journal","volume":"3"},"uris":["http://www.mendeley.com/documents/?uuid=ee419ace-4ba6-4bbb-94b9-25d0d76d0ef7"]}],"mendeley":{"formattedCitation":"(Poloczanska et al., 2013)","plainTextFormattedCitation":"(Poloczanska et al., 2013)","previouslyFormattedCitation":"(Poloczanska et al., 2013)"},"properties":{"noteIndex":0},"schema":"https://github.com/citation-style-language/schema/raw/master/csl-citation.json"}</w:instrText>
      </w:r>
      <w:r w:rsidR="00CF58A7">
        <w:rPr>
          <w:rFonts w:ascii="Times New Roman" w:hAnsi="Times New Roman" w:cs="Times New Roman"/>
        </w:rPr>
        <w:fldChar w:fldCharType="separate"/>
      </w:r>
      <w:r w:rsidR="00CF58A7" w:rsidRPr="00CF58A7">
        <w:rPr>
          <w:rFonts w:ascii="Times New Roman" w:hAnsi="Times New Roman" w:cs="Times New Roman"/>
          <w:noProof/>
        </w:rPr>
        <w:t>(Poloczanska et al., 2013)</w:t>
      </w:r>
      <w:ins w:id="229" w:author="Anthony F. Cannistra" w:date="2018-12-17T10:18:00Z">
        <w:r w:rsidR="00CF58A7">
          <w:rPr>
            <w:rFonts w:ascii="Times New Roman" w:hAnsi="Times New Roman" w:cs="Times New Roman"/>
          </w:rPr>
          <w:fldChar w:fldCharType="end"/>
        </w:r>
      </w:ins>
      <w:del w:id="230" w:author="Anthony F. Cannistra" w:date="2018-12-17T10:18:00Z">
        <w:r w:rsidR="009A7CF2" w:rsidDel="00CF58A7">
          <w:rPr>
            <w:rFonts w:ascii="Times New Roman" w:hAnsi="Times New Roman" w:cs="Times New Roman"/>
          </w:rPr>
          <w:delText>(</w:delText>
        </w:r>
        <w:commentRangeStart w:id="231"/>
        <w:r w:rsidR="009979E3" w:rsidDel="00CF58A7">
          <w:rPr>
            <w:rFonts w:ascii="Times New Roman" w:hAnsi="Times New Roman" w:cs="Times New Roman"/>
          </w:rPr>
          <w:delText>Poloczanska et al. 2013</w:delText>
        </w:r>
        <w:commentRangeEnd w:id="231"/>
        <w:r w:rsidR="009979E3" w:rsidDel="00CF58A7">
          <w:rPr>
            <w:rStyle w:val="CommentReference"/>
          </w:rPr>
          <w:commentReference w:id="231"/>
        </w:r>
        <w:r w:rsidR="009A7CF2" w:rsidDel="00CF58A7">
          <w:rPr>
            <w:rFonts w:ascii="Times New Roman" w:hAnsi="Times New Roman" w:cs="Times New Roman"/>
          </w:rPr>
          <w:delText>)</w:delText>
        </w:r>
      </w:del>
      <w:r w:rsidR="009979E3">
        <w:rPr>
          <w:rFonts w:ascii="Times New Roman" w:hAnsi="Times New Roman" w:cs="Times New Roman"/>
        </w:rPr>
        <w:t>.</w:t>
      </w:r>
      <w:r w:rsidR="0013623F">
        <w:rPr>
          <w:rFonts w:ascii="Times New Roman" w:hAnsi="Times New Roman" w:cs="Times New Roman"/>
        </w:rPr>
        <w:t xml:space="preserve">    </w:t>
      </w:r>
      <w:r w:rsidRPr="00AB7803">
        <w:rPr>
          <w:rFonts w:ascii="Times New Roman" w:hAnsi="Times New Roman" w:cs="Times New Roman"/>
        </w:rPr>
        <w:t xml:space="preserve">  </w:t>
      </w:r>
    </w:p>
    <w:p w14:paraId="3E1D54C2" w14:textId="77777777" w:rsidR="00AB7803" w:rsidRDefault="00AB7803" w:rsidP="00AB7803">
      <w:pPr>
        <w:spacing w:line="480" w:lineRule="auto"/>
        <w:rPr>
          <w:rFonts w:ascii="Times New Roman" w:hAnsi="Times New Roman" w:cs="Times New Roman"/>
        </w:rPr>
      </w:pPr>
    </w:p>
    <w:p w14:paraId="4DFD85C5" w14:textId="587F919E" w:rsidR="00AB7803" w:rsidRDefault="00752329" w:rsidP="00AB7803">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642196A" wp14:editId="7A4494F2">
            <wp:extent cx="5446395" cy="8229600"/>
            <wp:effectExtent l="0" t="0" r="0" b="0"/>
            <wp:docPr id="8" name="Picture 8" descr="../Dropbox/Projects/UW/cc_traits/plots/traits-ranks-new-titles-new-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Projects/UW/cc_traits/plots/traits-ranks-new-titles-new-me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395" cy="8229600"/>
                    </a:xfrm>
                    <a:prstGeom prst="rect">
                      <a:avLst/>
                    </a:prstGeom>
                    <a:noFill/>
                    <a:ln>
                      <a:noFill/>
                    </a:ln>
                  </pic:spPr>
                </pic:pic>
              </a:graphicData>
            </a:graphic>
          </wp:inline>
        </w:drawing>
      </w:r>
    </w:p>
    <w:p w14:paraId="110E16E0" w14:textId="327C34DB" w:rsidR="00AB7803" w:rsidRPr="00AB7803" w:rsidRDefault="00AB7803" w:rsidP="00AB7803">
      <w:pPr>
        <w:spacing w:line="480" w:lineRule="auto"/>
        <w:jc w:val="center"/>
        <w:rPr>
          <w:rFonts w:ascii="Times New Roman" w:hAnsi="Times New Roman" w:cs="Times New Roman"/>
        </w:rPr>
      </w:pPr>
      <w:r>
        <w:rPr>
          <w:rFonts w:ascii="Times New Roman" w:hAnsi="Times New Roman" w:cs="Times New Roman"/>
          <w:b/>
          <w:bCs/>
        </w:rPr>
        <w:lastRenderedPageBreak/>
        <w:t>Figure 2</w:t>
      </w:r>
      <w:r w:rsidRPr="00AB7803">
        <w:rPr>
          <w:rFonts w:ascii="Times New Roman" w:hAnsi="Times New Roman" w:cs="Times New Roman"/>
        </w:rPr>
        <w:t>: The model approaches</w:t>
      </w:r>
      <w:r w:rsidR="0068071B">
        <w:rPr>
          <w:rFonts w:ascii="Times New Roman" w:hAnsi="Times New Roman" w:cs="Times New Roman"/>
        </w:rPr>
        <w:t xml:space="preserve"> generally</w:t>
      </w:r>
      <w:r w:rsidRPr="00AB7803">
        <w:rPr>
          <w:rFonts w:ascii="Times New Roman" w:hAnsi="Times New Roman" w:cs="Times New Roman"/>
        </w:rPr>
        <w:t xml:space="preserve"> select similar traits as important (larger and red = </w:t>
      </w:r>
      <w:r w:rsidR="0068071B">
        <w:rPr>
          <w:rFonts w:ascii="Times New Roman" w:hAnsi="Times New Roman" w:cs="Times New Roman"/>
        </w:rPr>
        <w:t xml:space="preserve">lower rank and </w:t>
      </w:r>
      <w:r w:rsidRPr="00AB7803">
        <w:rPr>
          <w:rFonts w:ascii="Times New Roman" w:hAnsi="Times New Roman" w:cs="Times New Roman"/>
        </w:rPr>
        <w:t xml:space="preserve">more important) for predicting range shifts across datasets. Traits are listed in order of decreasing mean importance (increasing mean rank, right column) across all methods </w:t>
      </w:r>
      <w:r w:rsidR="00962098">
        <w:rPr>
          <w:rFonts w:ascii="Times New Roman" w:hAnsi="Times New Roman" w:cs="Times New Roman"/>
        </w:rPr>
        <w:t xml:space="preserve">(except OLS) </w:t>
      </w:r>
      <w:r w:rsidRPr="00AB7803">
        <w:rPr>
          <w:rFonts w:ascii="Times New Roman" w:hAnsi="Times New Roman" w:cs="Times New Roman"/>
        </w:rPr>
        <w:t xml:space="preserve">for each dataset (panels).  Model abbreviations are as in Figure 1. </w:t>
      </w:r>
    </w:p>
    <w:p w14:paraId="737D7228" w14:textId="77777777" w:rsidR="00AB7803" w:rsidRPr="00AB7803" w:rsidRDefault="00AB7803" w:rsidP="00AB7803">
      <w:pPr>
        <w:spacing w:line="480" w:lineRule="auto"/>
        <w:jc w:val="center"/>
        <w:rPr>
          <w:rFonts w:ascii="Times New Roman" w:hAnsi="Times New Roman" w:cs="Times New Roman"/>
        </w:rPr>
      </w:pPr>
    </w:p>
    <w:p w14:paraId="7E6D8D00" w14:textId="77777777" w:rsidR="00AB7803" w:rsidRPr="00AB7803" w:rsidRDefault="00AB7803" w:rsidP="00AB7803">
      <w:pPr>
        <w:spacing w:line="480" w:lineRule="auto"/>
        <w:rPr>
          <w:rFonts w:ascii="Times New Roman" w:hAnsi="Times New Roman" w:cs="Times New Roman"/>
        </w:rPr>
      </w:pPr>
    </w:p>
    <w:p w14:paraId="4BC744F7" w14:textId="6DBDFD7F" w:rsidR="00AB7803" w:rsidRPr="00AB7803" w:rsidRDefault="00AB7803" w:rsidP="00CA6549">
      <w:pPr>
        <w:spacing w:line="480" w:lineRule="auto"/>
        <w:rPr>
          <w:rFonts w:ascii="Times New Roman" w:hAnsi="Times New Roman" w:cs="Times New Roman"/>
        </w:rPr>
      </w:pPr>
      <w:r w:rsidRPr="00AB7803">
        <w:rPr>
          <w:rFonts w:ascii="Times New Roman" w:hAnsi="Times New Roman" w:cs="Times New Roman"/>
        </w:rPr>
        <w:t>The models employed in this analysis also demonstrate cross-model consistency in identifying trait drivers of range shifts (</w:t>
      </w:r>
      <w:r>
        <w:rPr>
          <w:rFonts w:ascii="Times New Roman" w:hAnsi="Times New Roman" w:cs="Times New Roman"/>
          <w:b/>
          <w:bCs/>
        </w:rPr>
        <w:t>Figure 2</w:t>
      </w:r>
      <w:r w:rsidRPr="00AB7803">
        <w:rPr>
          <w:rFonts w:ascii="Times New Roman" w:hAnsi="Times New Roman" w:cs="Times New Roman"/>
          <w:b/>
          <w:bCs/>
        </w:rPr>
        <w:t>)</w:t>
      </w:r>
      <w:r w:rsidRPr="00AB7803">
        <w:rPr>
          <w:rFonts w:ascii="Times New Roman" w:hAnsi="Times New Roman" w:cs="Times New Roman"/>
        </w:rPr>
        <w:t xml:space="preserve">. In other words, separate models tend to agree on trait rank, especially in the top 5 traits, suggesting a common effect despite significantly different modeling methodologies (and evaluation strategies). </w:t>
      </w:r>
      <w:r w:rsidR="0068071B">
        <w:rPr>
          <w:rFonts w:ascii="Times New Roman" w:hAnsi="Times New Roman" w:cs="Times New Roman"/>
        </w:rPr>
        <w:t xml:space="preserve">However, there tends to be more agreement among machine learning models than between OLS and machine learning models. </w:t>
      </w:r>
      <w:proofErr w:type="gramStart"/>
      <w:r w:rsidR="00CA6549">
        <w:rPr>
          <w:rFonts w:ascii="Times New Roman" w:hAnsi="Times New Roman" w:cs="Times New Roman"/>
        </w:rPr>
        <w:t>In particular, some</w:t>
      </w:r>
      <w:proofErr w:type="gramEnd"/>
      <w:r w:rsidR="00CA6549">
        <w:rPr>
          <w:rFonts w:ascii="Times New Roman" w:hAnsi="Times New Roman" w:cs="Times New Roman"/>
        </w:rPr>
        <w:t xml:space="preserve"> t</w:t>
      </w:r>
      <w:r w:rsidR="0068071B">
        <w:rPr>
          <w:rFonts w:ascii="Times New Roman" w:hAnsi="Times New Roman" w:cs="Times New Roman"/>
        </w:rPr>
        <w:t xml:space="preserve">raits for which thresholds </w:t>
      </w:r>
      <w:r w:rsidR="00CA6549">
        <w:rPr>
          <w:rFonts w:ascii="Times New Roman" w:hAnsi="Times New Roman" w:cs="Times New Roman"/>
        </w:rPr>
        <w:t>seem likely are less important predictors in OLS than in machine learning models: higher seed shed heights and longer seed shed durations in alpine plants may not lead to more dispersal once thresholds are reached (</w:t>
      </w:r>
      <w:r w:rsidR="0068071B">
        <w:rPr>
          <w:rFonts w:ascii="Times New Roman" w:hAnsi="Times New Roman" w:cs="Times New Roman"/>
        </w:rPr>
        <w:t>Figure 2a)</w:t>
      </w:r>
      <w:r w:rsidR="00CA6549">
        <w:rPr>
          <w:rFonts w:ascii="Times New Roman" w:hAnsi="Times New Roman" w:cs="Times New Roman"/>
        </w:rPr>
        <w:t>.</w:t>
      </w:r>
    </w:p>
    <w:p w14:paraId="36AD9D42" w14:textId="77777777" w:rsidR="00AB7803" w:rsidRPr="00AB7803" w:rsidRDefault="00AB7803" w:rsidP="00AB7803">
      <w:pPr>
        <w:spacing w:line="480" w:lineRule="auto"/>
        <w:rPr>
          <w:rFonts w:ascii="Times New Roman" w:hAnsi="Times New Roman" w:cs="Times New Roman"/>
        </w:rPr>
      </w:pPr>
    </w:p>
    <w:p w14:paraId="3D76CB89" w14:textId="5743A6DE" w:rsidR="00AB7803" w:rsidRDefault="00AB7803" w:rsidP="00AB7803">
      <w:pPr>
        <w:spacing w:line="480" w:lineRule="auto"/>
        <w:rPr>
          <w:rFonts w:ascii="Times New Roman" w:hAnsi="Times New Roman" w:cs="Times New Roman"/>
        </w:rPr>
      </w:pPr>
      <w:r w:rsidRPr="00AB7803">
        <w:rPr>
          <w:rFonts w:ascii="Times New Roman" w:hAnsi="Times New Roman" w:cs="Times New Roman"/>
        </w:rPr>
        <w:t>Finally, models that assign directionality to a modeled effect (all models except Random Forest), tend to agree in the directionality of how tr</w:t>
      </w:r>
      <w:r w:rsidR="00570CC3">
        <w:rPr>
          <w:rFonts w:ascii="Times New Roman" w:hAnsi="Times New Roman" w:cs="Times New Roman"/>
        </w:rPr>
        <w:t xml:space="preserve">aits influence range shifts </w:t>
      </w:r>
      <w:r w:rsidR="00570CC3">
        <w:rPr>
          <w:rFonts w:ascii="Times New Roman" w:hAnsi="Times New Roman" w:cs="Times New Roman"/>
          <w:b/>
        </w:rPr>
        <w:t>(Figure 3)</w:t>
      </w:r>
      <w:r w:rsidR="00F76855">
        <w:rPr>
          <w:rFonts w:ascii="Times New Roman" w:hAnsi="Times New Roman" w:cs="Times New Roman"/>
        </w:rPr>
        <w:t>.</w:t>
      </w:r>
      <w:r w:rsidR="005209D2">
        <w:rPr>
          <w:rFonts w:ascii="Times New Roman" w:hAnsi="Times New Roman" w:cs="Times New Roman"/>
        </w:rPr>
        <w:t xml:space="preserve"> </w:t>
      </w:r>
      <w:r w:rsidR="00CA6549">
        <w:rPr>
          <w:rFonts w:ascii="Times New Roman" w:hAnsi="Times New Roman" w:cs="Times New Roman"/>
        </w:rPr>
        <w:t xml:space="preserve">For example, </w:t>
      </w:r>
      <w:r w:rsidR="001C4F08">
        <w:rPr>
          <w:rFonts w:ascii="Times New Roman" w:hAnsi="Times New Roman" w:cs="Times New Roman"/>
        </w:rPr>
        <w:t xml:space="preserve">all models for European plants (except Kernel Ridge) suggest that thermophilic species that release seeds higher have shifted their </w:t>
      </w:r>
      <w:r w:rsidR="009E402D">
        <w:rPr>
          <w:rFonts w:ascii="Times New Roman" w:hAnsi="Times New Roman" w:cs="Times New Roman"/>
        </w:rPr>
        <w:t xml:space="preserve">altitudinal distribution </w:t>
      </w:r>
      <w:r w:rsidR="009979E3">
        <w:rPr>
          <w:rFonts w:ascii="Times New Roman" w:hAnsi="Times New Roman" w:cs="Times New Roman"/>
        </w:rPr>
        <w:t>higher in elevation</w:t>
      </w:r>
      <w:r w:rsidR="009E402D">
        <w:rPr>
          <w:rFonts w:ascii="Times New Roman" w:hAnsi="Times New Roman" w:cs="Times New Roman"/>
        </w:rPr>
        <w:t>. A</w:t>
      </w:r>
      <w:r w:rsidR="001C4F08">
        <w:rPr>
          <w:rFonts w:ascii="Times New Roman" w:hAnsi="Times New Roman" w:cs="Times New Roman"/>
        </w:rPr>
        <w:t xml:space="preserve">ll models (except SVR) find that mammals with greater longevity and higher altitudinal limits exhibit smaller altitudinal range shifts. </w:t>
      </w:r>
      <w:r w:rsidR="009E402D">
        <w:rPr>
          <w:rFonts w:ascii="Times New Roman" w:hAnsi="Times New Roman" w:cs="Times New Roman"/>
        </w:rPr>
        <w:t>In both these examples, the exceptional model</w:t>
      </w:r>
      <w:r w:rsidR="001C4F08">
        <w:rPr>
          <w:rFonts w:ascii="Times New Roman" w:hAnsi="Times New Roman" w:cs="Times New Roman"/>
        </w:rPr>
        <w:t xml:space="preserve"> suggests the opposite relationship for both traits. </w:t>
      </w:r>
      <w:r w:rsidR="009E402D">
        <w:rPr>
          <w:rFonts w:ascii="Times New Roman" w:hAnsi="Times New Roman" w:cs="Times New Roman"/>
        </w:rPr>
        <w:t>Agreement is sometimes strongest within regression (OLS, Ridge) and machine learning (</w:t>
      </w:r>
      <w:proofErr w:type="spellStart"/>
      <w:r w:rsidR="009E402D">
        <w:rPr>
          <w:rFonts w:ascii="Times New Roman" w:hAnsi="Times New Roman" w:cs="Times New Roman"/>
        </w:rPr>
        <w:t>Kernal</w:t>
      </w:r>
      <w:proofErr w:type="spellEnd"/>
      <w:r w:rsidR="009E402D">
        <w:rPr>
          <w:rFonts w:ascii="Times New Roman" w:hAnsi="Times New Roman" w:cs="Times New Roman"/>
        </w:rPr>
        <w:t xml:space="preserve"> Ridge, SVR) type models.  For example, the machine learning </w:t>
      </w:r>
      <w:r w:rsidR="009E402D">
        <w:rPr>
          <w:rFonts w:ascii="Times New Roman" w:hAnsi="Times New Roman" w:cs="Times New Roman"/>
        </w:rPr>
        <w:lastRenderedPageBreak/>
        <w:t xml:space="preserve">models suggest alpine plants with higher seed shed shift their distribution further, contrary to the findings of regression models. </w:t>
      </w:r>
      <w:r w:rsidR="005209D2">
        <w:rPr>
          <w:rFonts w:ascii="Times New Roman" w:hAnsi="Times New Roman" w:cs="Times New Roman"/>
        </w:rPr>
        <w:t>However, the mixed</w:t>
      </w:r>
      <w:r w:rsidR="009E402D">
        <w:rPr>
          <w:rFonts w:ascii="Times New Roman" w:hAnsi="Times New Roman" w:cs="Times New Roman"/>
        </w:rPr>
        <w:t xml:space="preserve"> results suggest limits to the predictive capacity of species’ traits (see Discussion)</w:t>
      </w:r>
      <w:r w:rsidR="005209D2">
        <w:rPr>
          <w:rFonts w:ascii="Times New Roman" w:hAnsi="Times New Roman" w:cs="Times New Roman"/>
        </w:rPr>
        <w:t>.</w:t>
      </w:r>
      <w:r w:rsidR="00F76855">
        <w:rPr>
          <w:rFonts w:ascii="Times New Roman" w:hAnsi="Times New Roman" w:cs="Times New Roman"/>
        </w:rPr>
        <w:t xml:space="preserve"> It is important to note that these measure</w:t>
      </w:r>
      <w:r w:rsidR="008776EB">
        <w:rPr>
          <w:rFonts w:ascii="Times New Roman" w:hAnsi="Times New Roman" w:cs="Times New Roman"/>
        </w:rPr>
        <w:t>s of variable contribution are computed in distinct ways depending on the modeling methodology</w:t>
      </w:r>
      <w:r w:rsidR="005209D2">
        <w:rPr>
          <w:rFonts w:ascii="Times New Roman" w:hAnsi="Times New Roman" w:cs="Times New Roman"/>
        </w:rPr>
        <w:t>, and it remains to be seen whether these methods of variable importance are suitable to determine effect directionality.</w:t>
      </w:r>
      <w:r w:rsidR="008776EB">
        <w:rPr>
          <w:rFonts w:ascii="Times New Roman" w:hAnsi="Times New Roman" w:cs="Times New Roman"/>
        </w:rPr>
        <w:t xml:space="preserve"> </w:t>
      </w:r>
      <w:r w:rsidR="005209D2">
        <w:rPr>
          <w:rFonts w:ascii="Times New Roman" w:hAnsi="Times New Roman" w:cs="Times New Roman"/>
        </w:rPr>
        <w:t>In addition, u</w:t>
      </w:r>
      <w:r w:rsidR="008776EB">
        <w:rPr>
          <w:rFonts w:ascii="Times New Roman" w:hAnsi="Times New Roman" w:cs="Times New Roman"/>
        </w:rPr>
        <w:t>sing these heterogeneous metrics to compare effect directionality must be done with caution.</w:t>
      </w:r>
    </w:p>
    <w:p w14:paraId="0F2CD561" w14:textId="31068A26" w:rsidR="008776EB" w:rsidRDefault="000E5A03" w:rsidP="008776EB">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7FF75D7" wp14:editId="0C75EB2E">
            <wp:extent cx="5943600" cy="410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dcoefs-RFDO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4602927A" w14:textId="50D2A8BF" w:rsidR="008776EB" w:rsidRPr="00956180" w:rsidRDefault="008776EB" w:rsidP="008776EB">
      <w:pPr>
        <w:spacing w:line="480" w:lineRule="auto"/>
        <w:jc w:val="center"/>
        <w:rPr>
          <w:rFonts w:ascii="Times New Roman" w:hAnsi="Times New Roman" w:cs="Times New Roman"/>
        </w:rPr>
      </w:pPr>
      <w:r w:rsidRPr="00956180">
        <w:rPr>
          <w:rFonts w:ascii="Times New Roman" w:hAnsi="Times New Roman" w:cs="Times New Roman"/>
          <w:b/>
          <w:bCs/>
        </w:rPr>
        <w:t xml:space="preserve">Figure </w:t>
      </w:r>
      <w:r>
        <w:rPr>
          <w:rFonts w:ascii="Times New Roman" w:hAnsi="Times New Roman" w:cs="Times New Roman"/>
          <w:b/>
          <w:bCs/>
        </w:rPr>
        <w:t>3</w:t>
      </w:r>
      <w:r w:rsidRPr="00956180">
        <w:rPr>
          <w:rFonts w:ascii="Times New Roman" w:hAnsi="Times New Roman" w:cs="Times New Roman"/>
        </w:rPr>
        <w:t>: Models tend to agree on the variable importan</w:t>
      </w:r>
      <w:r>
        <w:rPr>
          <w:rFonts w:ascii="Times New Roman" w:hAnsi="Times New Roman" w:cs="Times New Roman"/>
        </w:rPr>
        <w:t>ce values and directionality of</w:t>
      </w:r>
      <w:r w:rsidRPr="00956180">
        <w:rPr>
          <w:rFonts w:ascii="Times New Roman" w:hAnsi="Times New Roman" w:cs="Times New Roman"/>
        </w:rPr>
        <w:t> top-ranking traits. We depict mo</w:t>
      </w:r>
      <w:r>
        <w:rPr>
          <w:rFonts w:ascii="Times New Roman" w:hAnsi="Times New Roman" w:cs="Times New Roman"/>
        </w:rPr>
        <w:t xml:space="preserve">del coefficients (OLS, Ridge), </w:t>
      </w:r>
      <w:r w:rsidRPr="00956180">
        <w:rPr>
          <w:rFonts w:ascii="Times New Roman" w:hAnsi="Times New Roman" w:cs="Times New Roman"/>
        </w:rPr>
        <w:t>Shapley feature importance values (Kernel Ridge, SVR), or Gini feature importance scores (</w:t>
      </w:r>
      <w:r w:rsidR="00CA6549">
        <w:rPr>
          <w:rFonts w:ascii="Times New Roman" w:hAnsi="Times New Roman" w:cs="Times New Roman"/>
        </w:rPr>
        <w:t xml:space="preserve">which do not indicate directionality, </w:t>
      </w:r>
      <w:r w:rsidRPr="00956180">
        <w:rPr>
          <w:rFonts w:ascii="Times New Roman" w:hAnsi="Times New Roman" w:cs="Times New Roman"/>
        </w:rPr>
        <w:lastRenderedPageBreak/>
        <w:t xml:space="preserve">RF) for top ten traits by rank (Figure </w:t>
      </w:r>
      <w:r w:rsidR="00962098">
        <w:rPr>
          <w:rFonts w:ascii="Times New Roman" w:hAnsi="Times New Roman" w:cs="Times New Roman"/>
        </w:rPr>
        <w:t>2</w:t>
      </w:r>
      <w:r w:rsidRPr="00956180">
        <w:rPr>
          <w:rFonts w:ascii="Times New Roman" w:hAnsi="Times New Roman" w:cs="Times New Roman"/>
        </w:rPr>
        <w:t>) for each dataset (rows). Model abbreviations are as in Figure 1 and traits are as in Figure 2</w:t>
      </w:r>
      <w:r>
        <w:rPr>
          <w:rFonts w:ascii="Times New Roman" w:hAnsi="Times New Roman" w:cs="Times New Roman"/>
        </w:rPr>
        <w:t>.</w:t>
      </w:r>
      <w:r w:rsidR="00CA6549">
        <w:rPr>
          <w:rFonts w:ascii="Times New Roman" w:hAnsi="Times New Roman" w:cs="Times New Roman"/>
        </w:rPr>
        <w:t xml:space="preserve"> </w:t>
      </w:r>
    </w:p>
    <w:p w14:paraId="0E8025C0" w14:textId="77777777" w:rsidR="008776EB" w:rsidRPr="00AB7803" w:rsidRDefault="008776EB" w:rsidP="00AB7803">
      <w:pPr>
        <w:spacing w:line="480" w:lineRule="auto"/>
        <w:rPr>
          <w:rFonts w:ascii="Times New Roman" w:hAnsi="Times New Roman" w:cs="Times New Roman"/>
        </w:rPr>
      </w:pPr>
    </w:p>
    <w:p w14:paraId="116B2974" w14:textId="77777777" w:rsidR="00AB7803" w:rsidRPr="00AB7803" w:rsidRDefault="00AB7803" w:rsidP="00AB7803">
      <w:pPr>
        <w:spacing w:line="480" w:lineRule="auto"/>
        <w:rPr>
          <w:rFonts w:ascii="Times New Roman" w:hAnsi="Times New Roman" w:cs="Times New Roman"/>
        </w:rPr>
      </w:pPr>
    </w:p>
    <w:p w14:paraId="57220315" w14:textId="77777777" w:rsidR="00AB7803" w:rsidRPr="00AB7803" w:rsidRDefault="00AB7803" w:rsidP="00AB7803">
      <w:pPr>
        <w:spacing w:line="480" w:lineRule="auto"/>
        <w:rPr>
          <w:rFonts w:ascii="Times New Roman" w:hAnsi="Times New Roman" w:cs="Times New Roman"/>
        </w:rPr>
      </w:pPr>
      <w:r w:rsidRPr="00AB7803">
        <w:rPr>
          <w:rFonts w:ascii="Times New Roman" w:hAnsi="Times New Roman" w:cs="Times New Roman"/>
        </w:rPr>
        <w:t xml:space="preserve">In summary, we find that non-linear methods increase predictive accuracy while identifying similar predictive traits and directionality of the traits.  Strong predictor traits are similar across the non-linear methods. These results are consistent across the four datasets examined in this study despite their taxonomic and geographic breadth. </w:t>
      </w:r>
    </w:p>
    <w:p w14:paraId="4EDD2275" w14:textId="77777777" w:rsidR="00AB7803" w:rsidRPr="00AB7803" w:rsidRDefault="00AB7803" w:rsidP="00AB7803">
      <w:pPr>
        <w:spacing w:line="480" w:lineRule="auto"/>
        <w:rPr>
          <w:rFonts w:ascii="Times New Roman" w:hAnsi="Times New Roman" w:cs="Times New Roman"/>
        </w:rPr>
      </w:pPr>
    </w:p>
    <w:p w14:paraId="37D06A9A" w14:textId="77777777" w:rsidR="005E6218" w:rsidRPr="00AB7803" w:rsidRDefault="005E6218" w:rsidP="004E055A">
      <w:pPr>
        <w:spacing w:line="480" w:lineRule="auto"/>
        <w:rPr>
          <w:rFonts w:ascii="Times New Roman" w:hAnsi="Times New Roman" w:cs="Times New Roman"/>
        </w:rPr>
      </w:pPr>
    </w:p>
    <w:p w14:paraId="51965ACE" w14:textId="77777777" w:rsidR="005E6218" w:rsidRDefault="005E6218" w:rsidP="0068071B">
      <w:pPr>
        <w:spacing w:line="480" w:lineRule="auto"/>
        <w:outlineLvl w:val="0"/>
        <w:rPr>
          <w:rFonts w:ascii="Times New Roman" w:hAnsi="Times New Roman" w:cs="Times New Roman"/>
          <w:b/>
        </w:rPr>
      </w:pPr>
      <w:r>
        <w:rPr>
          <w:rFonts w:ascii="Times New Roman" w:hAnsi="Times New Roman" w:cs="Times New Roman"/>
          <w:b/>
        </w:rPr>
        <w:t>Tables</w:t>
      </w:r>
    </w:p>
    <w:p w14:paraId="5F9502F2" w14:textId="1F5CAA43" w:rsidR="00AB7803" w:rsidRPr="00AB7803" w:rsidRDefault="00AB7803" w:rsidP="0068071B">
      <w:pPr>
        <w:spacing w:line="480" w:lineRule="auto"/>
        <w:outlineLvl w:val="0"/>
        <w:rPr>
          <w:rFonts w:ascii="Times New Roman" w:hAnsi="Times New Roman" w:cs="Times New Roman"/>
        </w:rPr>
      </w:pPr>
      <w:r>
        <w:rPr>
          <w:rFonts w:ascii="Times New Roman" w:hAnsi="Times New Roman" w:cs="Times New Roman"/>
        </w:rPr>
        <w:t>N/A</w:t>
      </w:r>
    </w:p>
    <w:p w14:paraId="102667E8" w14:textId="77777777" w:rsidR="005E6218" w:rsidRDefault="005E6218" w:rsidP="004E055A">
      <w:pPr>
        <w:spacing w:line="480" w:lineRule="auto"/>
        <w:rPr>
          <w:rFonts w:ascii="Times New Roman" w:hAnsi="Times New Roman" w:cs="Times New Roman"/>
          <w:b/>
        </w:rPr>
      </w:pPr>
    </w:p>
    <w:p w14:paraId="2C6CE54E" w14:textId="77777777" w:rsidR="005E6218" w:rsidRDefault="005E6218" w:rsidP="0068071B">
      <w:pPr>
        <w:spacing w:line="480" w:lineRule="auto"/>
        <w:outlineLvl w:val="0"/>
        <w:rPr>
          <w:rFonts w:ascii="Times New Roman" w:hAnsi="Times New Roman" w:cs="Times New Roman"/>
          <w:b/>
        </w:rPr>
      </w:pPr>
      <w:r>
        <w:rPr>
          <w:rFonts w:ascii="Times New Roman" w:hAnsi="Times New Roman" w:cs="Times New Roman"/>
          <w:b/>
        </w:rPr>
        <w:t>Figures and Figure Legends</w:t>
      </w:r>
    </w:p>
    <w:p w14:paraId="7E445931" w14:textId="0AD98DB9" w:rsidR="00E52847" w:rsidRPr="00AB7803" w:rsidRDefault="00E52847" w:rsidP="00E52847">
      <w:pPr>
        <w:spacing w:line="480" w:lineRule="auto"/>
        <w:rPr>
          <w:rFonts w:ascii="Times New Roman" w:hAnsi="Times New Roman" w:cs="Times New Roman"/>
        </w:rPr>
      </w:pPr>
      <w:del w:id="232" w:author="Anthony F. Cannistra" w:date="2018-12-10T16:44:00Z">
        <w:r w:rsidDel="002E2613">
          <w:rPr>
            <w:rFonts w:ascii="Times New Roman" w:hAnsi="Times New Roman" w:cs="Times New Roman"/>
            <w:noProof/>
            <w:rPrChange w:id="233" w:author="Unknown">
              <w:rPr>
                <w:noProof/>
              </w:rPr>
            </w:rPrChange>
          </w:rPr>
          <w:drawing>
            <wp:inline distT="0" distB="0" distL="0" distR="0" wp14:anchorId="75252506" wp14:editId="2A19611C">
              <wp:extent cx="5930265" cy="823595"/>
              <wp:effectExtent l="0" t="0" r="0" b="0"/>
              <wp:docPr id="4" name="Picture 4" descr="plots/merged-mses-draft-r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merged-mses-draft-reor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823595"/>
                      </a:xfrm>
                      <a:prstGeom prst="rect">
                        <a:avLst/>
                      </a:prstGeom>
                      <a:noFill/>
                      <a:ln>
                        <a:noFill/>
                      </a:ln>
                    </pic:spPr>
                  </pic:pic>
                </a:graphicData>
              </a:graphic>
            </wp:inline>
          </w:drawing>
        </w:r>
      </w:del>
      <w:ins w:id="234" w:author="Anthony F. Cannistra" w:date="2018-12-10T16:46:00Z">
        <w:r w:rsidR="00596D3D">
          <w:rPr>
            <w:rFonts w:ascii="Times New Roman" w:hAnsi="Times New Roman" w:cs="Times New Roman"/>
            <w:noProof/>
            <w:rPrChange w:id="235" w:author="Unknown">
              <w:rPr>
                <w:noProof/>
              </w:rPr>
            </w:rPrChange>
          </w:rPr>
          <w:drawing>
            <wp:inline distT="0" distB="0" distL="0" distR="0" wp14:anchorId="571EB4AB" wp14:editId="380B3D5E">
              <wp:extent cx="5943600" cy="8274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ged-boxplot-mses.psd"/>
                      <pic:cNvPicPr/>
                    </pic:nvPicPr>
                    <pic:blipFill>
                      <a:blip r:embed="rId11">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ins>
    </w:p>
    <w:p w14:paraId="1F1EA177" w14:textId="5AFAC493" w:rsidR="00E52847" w:rsidRPr="00AB7803" w:rsidRDefault="00E52847" w:rsidP="00E52847">
      <w:pPr>
        <w:spacing w:line="480" w:lineRule="auto"/>
        <w:jc w:val="center"/>
        <w:rPr>
          <w:rFonts w:ascii="Times New Roman" w:hAnsi="Times New Roman" w:cs="Times New Roman"/>
        </w:rPr>
      </w:pPr>
      <w:r>
        <w:rPr>
          <w:rFonts w:ascii="Times New Roman" w:hAnsi="Times New Roman" w:cs="Times New Roman"/>
          <w:b/>
          <w:bCs/>
        </w:rPr>
        <w:t>Figure 1</w:t>
      </w:r>
      <w:r w:rsidRPr="00AB7803">
        <w:rPr>
          <w:rFonts w:ascii="Times New Roman" w:hAnsi="Times New Roman" w:cs="Times New Roman"/>
          <w:b/>
          <w:bCs/>
        </w:rPr>
        <w:t>:</w:t>
      </w:r>
      <w:r w:rsidRPr="00AB7803">
        <w:rPr>
          <w:rFonts w:ascii="Times New Roman" w:hAnsi="Times New Roman" w:cs="Times New Roman"/>
        </w:rPr>
        <w:t xml:space="preserve"> The </w:t>
      </w:r>
      <w:del w:id="236" w:author="Anthony F. Cannistra" w:date="2018-12-10T16:46:00Z">
        <w:r w:rsidRPr="00AB7803" w:rsidDel="00596D3D">
          <w:rPr>
            <w:rFonts w:ascii="Times New Roman" w:hAnsi="Times New Roman" w:cs="Times New Roman"/>
          </w:rPr>
          <w:delText xml:space="preserve">four </w:delText>
        </w:r>
      </w:del>
      <w:r w:rsidRPr="00AB7803">
        <w:rPr>
          <w:rFonts w:ascii="Times New Roman" w:hAnsi="Times New Roman" w:cs="Times New Roman"/>
        </w:rPr>
        <w:t>machine learning approaches reduce the mean sq</w:t>
      </w:r>
      <w:r w:rsidR="00E56C77">
        <w:rPr>
          <w:rFonts w:ascii="Times New Roman" w:hAnsi="Times New Roman" w:cs="Times New Roman"/>
        </w:rPr>
        <w:t>uared error (MSE, 10-fold cross-</w:t>
      </w:r>
      <w:r w:rsidRPr="00AB7803">
        <w:rPr>
          <w:rFonts w:ascii="Times New Roman" w:hAnsi="Times New Roman" w:cs="Times New Roman"/>
        </w:rPr>
        <w:t xml:space="preserve">validation) of range shift predictions below the MSE of the standard linear regression approach (OLS: ordinary least squares) across all </w:t>
      </w:r>
      <w:ins w:id="237" w:author="Anthony F. Cannistra" w:date="2018-12-10T16:46:00Z">
        <w:r w:rsidR="00596D3D">
          <w:rPr>
            <w:rFonts w:ascii="Times New Roman" w:hAnsi="Times New Roman" w:cs="Times New Roman"/>
          </w:rPr>
          <w:t xml:space="preserve">three of four </w:t>
        </w:r>
      </w:ins>
      <w:del w:id="238" w:author="Anthony F. Cannistra" w:date="2018-12-10T16:46:00Z">
        <w:r w:rsidRPr="00AB7803" w:rsidDel="00596D3D">
          <w:rPr>
            <w:rFonts w:ascii="Times New Roman" w:hAnsi="Times New Roman" w:cs="Times New Roman"/>
          </w:rPr>
          <w:delText xml:space="preserve">four </w:delText>
        </w:r>
      </w:del>
      <w:r w:rsidRPr="00AB7803">
        <w:rPr>
          <w:rFonts w:ascii="Times New Roman" w:hAnsi="Times New Roman" w:cs="Times New Roman"/>
        </w:rPr>
        <w:t>datasets</w:t>
      </w:r>
      <w:r>
        <w:rPr>
          <w:rFonts w:ascii="Times New Roman" w:hAnsi="Times New Roman" w:cs="Times New Roman"/>
        </w:rPr>
        <w:t xml:space="preserve"> (A</w:t>
      </w:r>
      <w:ins w:id="239" w:author="Anthony F. Cannistra" w:date="2018-12-10T16:46:00Z">
        <w:r w:rsidR="00596D3D">
          <w:rPr>
            <w:rFonts w:ascii="Times New Roman" w:hAnsi="Times New Roman" w:cs="Times New Roman"/>
          </w:rPr>
          <w:t xml:space="preserve">, C, </w:t>
        </w:r>
      </w:ins>
      <w:del w:id="240" w:author="Anthony F. Cannistra" w:date="2018-12-10T16:46:00Z">
        <w:r w:rsidDel="00596D3D">
          <w:rPr>
            <w:rFonts w:ascii="Times New Roman" w:hAnsi="Times New Roman" w:cs="Times New Roman"/>
          </w:rPr>
          <w:delText>-</w:delText>
        </w:r>
      </w:del>
      <w:r>
        <w:rPr>
          <w:rFonts w:ascii="Times New Roman" w:hAnsi="Times New Roman" w:cs="Times New Roman"/>
        </w:rPr>
        <w:t>D)</w:t>
      </w:r>
      <w:r w:rsidRPr="00AB7803">
        <w:rPr>
          <w:rFonts w:ascii="Times New Roman" w:hAnsi="Times New Roman" w:cs="Times New Roman"/>
        </w:rPr>
        <w:t xml:space="preserve">. Support Vector Regression (SVR) and Kernel Ridge models exhibit stronger performance than ridge regularized linear (Ridge) or Random Forest (RF) models across the datasets. </w:t>
      </w:r>
      <w:r w:rsidR="00962098">
        <w:rPr>
          <w:rFonts w:ascii="Times New Roman" w:hAnsi="Times New Roman" w:cs="Times New Roman"/>
        </w:rPr>
        <w:t>The MSE units correspond to the range shift metric (</w:t>
      </w:r>
      <w:r w:rsidR="000137FE">
        <w:rPr>
          <w:rFonts w:ascii="Times New Roman" w:hAnsi="Times New Roman" w:cs="Times New Roman"/>
        </w:rPr>
        <w:t xml:space="preserve">A-C: </w:t>
      </w:r>
      <w:r w:rsidR="00962098">
        <w:rPr>
          <w:rFonts w:ascii="Times New Roman" w:hAnsi="Times New Roman" w:cs="Times New Roman"/>
        </w:rPr>
        <w:t>m</w:t>
      </w:r>
      <w:r w:rsidR="000137FE">
        <w:rPr>
          <w:rFonts w:ascii="Times New Roman" w:hAnsi="Times New Roman" w:cs="Times New Roman"/>
        </w:rPr>
        <w:t xml:space="preserve">, </w:t>
      </w:r>
      <w:proofErr w:type="spellStart"/>
      <w:proofErr w:type="gramStart"/>
      <w:r w:rsidR="000137FE">
        <w:rPr>
          <w:rFonts w:ascii="Times New Roman" w:hAnsi="Times New Roman" w:cs="Times New Roman"/>
        </w:rPr>
        <w:t>D:</w:t>
      </w:r>
      <w:r w:rsidR="00962098">
        <w:rPr>
          <w:rFonts w:ascii="Times New Roman" w:hAnsi="Times New Roman" w:cs="Times New Roman"/>
        </w:rPr>
        <w:t>degrees</w:t>
      </w:r>
      <w:proofErr w:type="spellEnd"/>
      <w:proofErr w:type="gramEnd"/>
      <w:r w:rsidR="00962098">
        <w:rPr>
          <w:rFonts w:ascii="Times New Roman" w:hAnsi="Times New Roman" w:cs="Times New Roman"/>
        </w:rPr>
        <w:t xml:space="preserve"> latitude) and thus directly indicate model performance.</w:t>
      </w:r>
    </w:p>
    <w:p w14:paraId="68A5B9C0" w14:textId="77777777" w:rsidR="005E6218" w:rsidRDefault="005E6218" w:rsidP="004E055A">
      <w:pPr>
        <w:spacing w:line="480" w:lineRule="auto"/>
        <w:rPr>
          <w:rFonts w:ascii="Times New Roman" w:hAnsi="Times New Roman" w:cs="Times New Roman"/>
          <w:b/>
        </w:rPr>
      </w:pPr>
    </w:p>
    <w:p w14:paraId="61B99407" w14:textId="7AFBC6AD" w:rsidR="00E52847" w:rsidRDefault="001124DE" w:rsidP="00E52847">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2581C2B" wp14:editId="659D2B1B">
            <wp:extent cx="5446395" cy="8229600"/>
            <wp:effectExtent l="0" t="0" r="0" b="0"/>
            <wp:docPr id="9" name="Picture 9" descr="../Dropbox/Projects/UW/cc_traits/plots/traits-ranks-new-titles-new-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Projects/UW/cc_traits/plots/traits-ranks-new-titles-new-me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395" cy="8229600"/>
                    </a:xfrm>
                    <a:prstGeom prst="rect">
                      <a:avLst/>
                    </a:prstGeom>
                    <a:noFill/>
                    <a:ln>
                      <a:noFill/>
                    </a:ln>
                  </pic:spPr>
                </pic:pic>
              </a:graphicData>
            </a:graphic>
          </wp:inline>
        </w:drawing>
      </w:r>
    </w:p>
    <w:p w14:paraId="2770CCB3" w14:textId="1E179341" w:rsidR="00E52847" w:rsidRDefault="00E52847" w:rsidP="00E52847">
      <w:pPr>
        <w:spacing w:line="480" w:lineRule="auto"/>
        <w:jc w:val="center"/>
        <w:rPr>
          <w:rFonts w:ascii="Times New Roman" w:hAnsi="Times New Roman" w:cs="Times New Roman"/>
        </w:rPr>
      </w:pPr>
      <w:r>
        <w:rPr>
          <w:rFonts w:ascii="Times New Roman" w:hAnsi="Times New Roman" w:cs="Times New Roman"/>
          <w:b/>
          <w:bCs/>
        </w:rPr>
        <w:lastRenderedPageBreak/>
        <w:t>Figure 2</w:t>
      </w:r>
      <w:r w:rsidRPr="00AB7803">
        <w:rPr>
          <w:rFonts w:ascii="Times New Roman" w:hAnsi="Times New Roman" w:cs="Times New Roman"/>
        </w:rPr>
        <w:t xml:space="preserve">: The model approaches select similar traits as important (larger and red = more important) for predicting range shifts across datasets. Traits are listed in order of decreasing mean importance (increasing mean rank, right column) across all methods </w:t>
      </w:r>
      <w:r w:rsidR="008F6D0C">
        <w:rPr>
          <w:rFonts w:ascii="Times New Roman" w:hAnsi="Times New Roman" w:cs="Times New Roman"/>
        </w:rPr>
        <w:t xml:space="preserve">(except OLS) </w:t>
      </w:r>
      <w:r w:rsidRPr="00AB7803">
        <w:rPr>
          <w:rFonts w:ascii="Times New Roman" w:hAnsi="Times New Roman" w:cs="Times New Roman"/>
        </w:rPr>
        <w:t>for each dataset (panels)</w:t>
      </w:r>
      <w:r w:rsidR="0033546E">
        <w:rPr>
          <w:rFonts w:ascii="Times New Roman" w:hAnsi="Times New Roman" w:cs="Times New Roman"/>
        </w:rPr>
        <w:t xml:space="preserve">. </w:t>
      </w:r>
      <w:r w:rsidRPr="0033546E">
        <w:rPr>
          <w:rFonts w:ascii="Times New Roman" w:hAnsi="Times New Roman" w:cs="Times New Roman"/>
        </w:rPr>
        <w:t>Model</w:t>
      </w:r>
      <w:r w:rsidRPr="00AB7803">
        <w:rPr>
          <w:rFonts w:ascii="Times New Roman" w:hAnsi="Times New Roman" w:cs="Times New Roman"/>
        </w:rPr>
        <w:t xml:space="preserve"> abbreviations are as in Figure 1. </w:t>
      </w:r>
    </w:p>
    <w:p w14:paraId="6D1A3A26" w14:textId="77777777" w:rsidR="00885C4B" w:rsidRDefault="00885C4B" w:rsidP="00E52847">
      <w:pPr>
        <w:spacing w:line="480" w:lineRule="auto"/>
        <w:jc w:val="center"/>
        <w:rPr>
          <w:rFonts w:ascii="Times New Roman" w:hAnsi="Times New Roman" w:cs="Times New Roman"/>
        </w:rPr>
      </w:pPr>
    </w:p>
    <w:p w14:paraId="6B0039B3" w14:textId="7B7D9006" w:rsidR="00885C4B" w:rsidRDefault="001124DE" w:rsidP="00E5284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F5977F0" wp14:editId="2DAC3B47">
            <wp:extent cx="5943600" cy="4107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dcoefs-RFDO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14C88026" w14:textId="3FA2C0F3" w:rsidR="00956180" w:rsidRPr="00956180" w:rsidRDefault="00956180" w:rsidP="00956180">
      <w:pPr>
        <w:spacing w:line="480" w:lineRule="auto"/>
        <w:jc w:val="center"/>
        <w:rPr>
          <w:rFonts w:ascii="Times New Roman" w:hAnsi="Times New Roman" w:cs="Times New Roman"/>
        </w:rPr>
      </w:pPr>
      <w:r w:rsidRPr="00956180">
        <w:rPr>
          <w:rFonts w:ascii="Times New Roman" w:hAnsi="Times New Roman" w:cs="Times New Roman"/>
          <w:b/>
          <w:bCs/>
        </w:rPr>
        <w:t xml:space="preserve">Figure </w:t>
      </w:r>
      <w:r>
        <w:rPr>
          <w:rFonts w:ascii="Times New Roman" w:hAnsi="Times New Roman" w:cs="Times New Roman"/>
          <w:b/>
          <w:bCs/>
        </w:rPr>
        <w:t>3</w:t>
      </w:r>
      <w:r w:rsidRPr="00956180">
        <w:rPr>
          <w:rFonts w:ascii="Times New Roman" w:hAnsi="Times New Roman" w:cs="Times New Roman"/>
        </w:rPr>
        <w:t>: Models tend to agree on the variable importan</w:t>
      </w:r>
      <w:r>
        <w:rPr>
          <w:rFonts w:ascii="Times New Roman" w:hAnsi="Times New Roman" w:cs="Times New Roman"/>
        </w:rPr>
        <w:t>ce values and directionality of</w:t>
      </w:r>
      <w:r w:rsidRPr="00956180">
        <w:rPr>
          <w:rFonts w:ascii="Times New Roman" w:hAnsi="Times New Roman" w:cs="Times New Roman"/>
        </w:rPr>
        <w:t> top-ranking traits. We depict mo</w:t>
      </w:r>
      <w:r>
        <w:rPr>
          <w:rFonts w:ascii="Times New Roman" w:hAnsi="Times New Roman" w:cs="Times New Roman"/>
        </w:rPr>
        <w:t xml:space="preserve">del coefficients (OLS, Ridge), </w:t>
      </w:r>
      <w:r w:rsidRPr="00956180">
        <w:rPr>
          <w:rFonts w:ascii="Times New Roman" w:hAnsi="Times New Roman" w:cs="Times New Roman"/>
        </w:rPr>
        <w:t>Shapley feature importance values (Kernel Ridge, SVR), or Gini feature importance scores (RF) for top ten traits by rank (Figure [ranks]) for each dataset (rows). Model abbreviations are as in Figure 1 and traits are as in Figure 2</w:t>
      </w:r>
      <w:r>
        <w:rPr>
          <w:rFonts w:ascii="Times New Roman" w:hAnsi="Times New Roman" w:cs="Times New Roman"/>
        </w:rPr>
        <w:t>.</w:t>
      </w:r>
    </w:p>
    <w:p w14:paraId="228998D4" w14:textId="77777777" w:rsidR="00E52847" w:rsidRPr="00956180" w:rsidRDefault="00E52847" w:rsidP="00956180">
      <w:pPr>
        <w:spacing w:line="480" w:lineRule="auto"/>
        <w:jc w:val="center"/>
        <w:rPr>
          <w:rFonts w:ascii="Times New Roman" w:hAnsi="Times New Roman" w:cs="Times New Roman"/>
        </w:rPr>
      </w:pPr>
    </w:p>
    <w:p w14:paraId="430986FE" w14:textId="7074CCCE" w:rsidR="008C34D3" w:rsidRPr="001124DE" w:rsidRDefault="00A35ACE" w:rsidP="000137FE">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lastRenderedPageBreak/>
        <w:t>DISCUSSION</w:t>
      </w:r>
    </w:p>
    <w:p w14:paraId="47F20131" w14:textId="48296E0A" w:rsidR="008C34D3" w:rsidRPr="008C34D3" w:rsidRDefault="008C34D3" w:rsidP="008C34D3">
      <w:pPr>
        <w:spacing w:line="480" w:lineRule="auto"/>
        <w:rPr>
          <w:rFonts w:ascii="Times New Roman" w:hAnsi="Times New Roman" w:cs="Times New Roman"/>
        </w:rPr>
      </w:pPr>
      <w:r w:rsidRPr="008C34D3">
        <w:rPr>
          <w:rFonts w:ascii="Times New Roman" w:hAnsi="Times New Roman" w:cs="Times New Roman"/>
        </w:rPr>
        <w:t>Previous studies using linear modelling have found that species’ traits are significant but weak predictors of variation in observed historical range shifts (</w:t>
      </w:r>
      <w:proofErr w:type="spellStart"/>
      <w:r w:rsidRPr="008C34D3">
        <w:rPr>
          <w:rFonts w:ascii="Times New Roman" w:hAnsi="Times New Roman" w:cs="Times New Roman"/>
        </w:rPr>
        <w:t>Angert</w:t>
      </w:r>
      <w:proofErr w:type="spellEnd"/>
      <w:r>
        <w:rPr>
          <w:rFonts w:ascii="Times New Roman" w:hAnsi="Times New Roman" w:cs="Times New Roman"/>
        </w:rPr>
        <w:t xml:space="preserve"> </w:t>
      </w:r>
      <w:r w:rsidRPr="00CF58A7">
        <w:rPr>
          <w:rFonts w:ascii="Times New Roman" w:hAnsi="Times New Roman" w:cs="Times New Roman"/>
          <w:rPrChange w:id="241" w:author="Anthony F. Cannistra" w:date="2018-12-17T10:18:00Z">
            <w:rPr>
              <w:rFonts w:ascii="Times New Roman" w:hAnsi="Times New Roman" w:cs="Times New Roman"/>
              <w:i/>
            </w:rPr>
          </w:rPrChange>
        </w:rPr>
        <w:t>et al.</w:t>
      </w:r>
      <w:r w:rsidRPr="00CF58A7">
        <w:rPr>
          <w:rFonts w:ascii="Times New Roman" w:hAnsi="Times New Roman" w:cs="Times New Roman"/>
        </w:rPr>
        <w:t>,</w:t>
      </w:r>
      <w:r>
        <w:rPr>
          <w:rFonts w:ascii="Times New Roman" w:hAnsi="Times New Roman" w:cs="Times New Roman"/>
        </w:rPr>
        <w:t xml:space="preserve"> 2011; MacLean and </w:t>
      </w:r>
      <w:proofErr w:type="spellStart"/>
      <w:r w:rsidR="00E56C77" w:rsidRPr="00C7248E">
        <w:rPr>
          <w:rFonts w:ascii="Times New Roman" w:hAnsi="Times New Roman" w:cs="Times New Roman"/>
        </w:rPr>
        <w:t>Beissinger</w:t>
      </w:r>
      <w:proofErr w:type="spellEnd"/>
      <w:r>
        <w:rPr>
          <w:rFonts w:ascii="Times New Roman" w:hAnsi="Times New Roman" w:cs="Times New Roman"/>
        </w:rPr>
        <w:t>, 2017</w:t>
      </w:r>
      <w:r w:rsidRPr="008C34D3">
        <w:rPr>
          <w:rFonts w:ascii="Times New Roman" w:hAnsi="Times New Roman" w:cs="Times New Roman"/>
        </w:rPr>
        <w:t>). We find that non</w:t>
      </w:r>
      <w:r w:rsidR="009E402D">
        <w:rPr>
          <w:rFonts w:ascii="Times New Roman" w:hAnsi="Times New Roman" w:cs="Times New Roman"/>
        </w:rPr>
        <w:t>-</w:t>
      </w:r>
      <w:r w:rsidRPr="008C34D3">
        <w:rPr>
          <w:rFonts w:ascii="Times New Roman" w:hAnsi="Times New Roman" w:cs="Times New Roman"/>
        </w:rPr>
        <w:t>linear modeling methods enhance the ability of traits to accurately predict observed range shifts. Our findings match biological intuition that biological processes, which respond to environmental conditions and are mediated by species’ traits, are rarely linear (</w:t>
      </w:r>
      <w:proofErr w:type="spellStart"/>
      <w:r>
        <w:rPr>
          <w:rFonts w:ascii="Times New Roman" w:hAnsi="Times New Roman" w:cs="Times New Roman"/>
        </w:rPr>
        <w:t>Stenseth</w:t>
      </w:r>
      <w:proofErr w:type="spellEnd"/>
      <w:r>
        <w:rPr>
          <w:rFonts w:ascii="Times New Roman" w:hAnsi="Times New Roman" w:cs="Times New Roman"/>
        </w:rPr>
        <w:t xml:space="preserve"> </w:t>
      </w:r>
      <w:del w:id="242" w:author="Anthony F. Cannistra" w:date="2018-12-17T10:18:00Z">
        <w:r w:rsidDel="00CF58A7">
          <w:rPr>
            <w:rFonts w:ascii="Times New Roman" w:hAnsi="Times New Roman" w:cs="Times New Roman"/>
          </w:rPr>
          <w:delText>and</w:delText>
        </w:r>
        <w:r w:rsidRPr="008C34D3" w:rsidDel="00CF58A7">
          <w:rPr>
            <w:rFonts w:ascii="Times New Roman" w:hAnsi="Times New Roman" w:cs="Times New Roman"/>
          </w:rPr>
          <w:delText xml:space="preserve"> </w:delText>
        </w:r>
      </w:del>
      <w:ins w:id="243" w:author="Anthony F. Cannistra" w:date="2018-12-17T10:18:00Z">
        <w:r w:rsidR="00CF58A7">
          <w:rPr>
            <w:rFonts w:ascii="Times New Roman" w:hAnsi="Times New Roman" w:cs="Times New Roman"/>
          </w:rPr>
          <w:t>&amp;</w:t>
        </w:r>
        <w:r w:rsidR="00CF58A7" w:rsidRPr="008C34D3">
          <w:rPr>
            <w:rFonts w:ascii="Times New Roman" w:hAnsi="Times New Roman" w:cs="Times New Roman"/>
          </w:rPr>
          <w:t xml:space="preserve"> </w:t>
        </w:r>
      </w:ins>
      <w:proofErr w:type="spellStart"/>
      <w:r w:rsidRPr="008C34D3">
        <w:rPr>
          <w:rFonts w:ascii="Times New Roman" w:hAnsi="Times New Roman" w:cs="Times New Roman"/>
        </w:rPr>
        <w:t>Mysterud</w:t>
      </w:r>
      <w:proofErr w:type="spellEnd"/>
      <w:r w:rsidRPr="008C34D3">
        <w:rPr>
          <w:rFonts w:ascii="Times New Roman" w:hAnsi="Times New Roman" w:cs="Times New Roman"/>
        </w:rPr>
        <w:t xml:space="preserve">, 2002). Importantly, we have also shown that the novel statistical models maintain biological rigor by identifying similar predictor traits. </w:t>
      </w:r>
      <w:r w:rsidR="00A37CB8">
        <w:rPr>
          <w:rFonts w:ascii="Times New Roman" w:hAnsi="Times New Roman" w:cs="Times New Roman"/>
        </w:rPr>
        <w:t xml:space="preserve">However, some disagreements in the directionality of the relationship between trait values and range shift magnitude suggest limits to trait-based </w:t>
      </w:r>
      <w:r w:rsidR="00D533E2">
        <w:rPr>
          <w:rFonts w:ascii="Times New Roman" w:hAnsi="Times New Roman" w:cs="Times New Roman"/>
        </w:rPr>
        <w:t xml:space="preserve">statistical </w:t>
      </w:r>
      <w:r w:rsidR="00A37CB8">
        <w:rPr>
          <w:rFonts w:ascii="Times New Roman" w:hAnsi="Times New Roman" w:cs="Times New Roman"/>
        </w:rPr>
        <w:t>prediction frameworks. Our finding that even non-linear models with strong predictive performance sometimes fail to generalize the influence of traits suggests the need to further test</w:t>
      </w:r>
      <w:r w:rsidR="00E12B5B">
        <w:rPr>
          <w:rFonts w:ascii="Times New Roman" w:hAnsi="Times New Roman" w:cs="Times New Roman"/>
        </w:rPr>
        <w:t xml:space="preserve"> and perhaps reconsider</w:t>
      </w:r>
      <w:r w:rsidR="00A37CB8">
        <w:rPr>
          <w:rFonts w:ascii="Times New Roman" w:hAnsi="Times New Roman" w:cs="Times New Roman"/>
        </w:rPr>
        <w:t xml:space="preserve"> </w:t>
      </w:r>
      <w:r w:rsidR="00D533E2">
        <w:rPr>
          <w:rFonts w:ascii="Times New Roman" w:hAnsi="Times New Roman" w:cs="Times New Roman"/>
        </w:rPr>
        <w:t xml:space="preserve">the use of traits in </w:t>
      </w:r>
      <w:r w:rsidR="00A37CB8">
        <w:rPr>
          <w:rFonts w:ascii="Times New Roman" w:hAnsi="Times New Roman" w:cs="Times New Roman"/>
        </w:rPr>
        <w:t xml:space="preserve">climate change decision-making tools such as vulnerability analysis. </w:t>
      </w:r>
      <w:ins w:id="244" w:author="Anthony F. Cannistra" w:date="2018-12-11T10:29:00Z">
        <w:r w:rsidR="009A7CF2">
          <w:rPr>
            <w:rFonts w:ascii="Times New Roman" w:hAnsi="Times New Roman" w:cs="Times New Roman"/>
          </w:rPr>
          <w:t>Further</w:t>
        </w:r>
      </w:ins>
      <w:ins w:id="245" w:author="Anthony F. Cannistra" w:date="2018-12-11T10:27:00Z">
        <w:r w:rsidR="009A7CF2">
          <w:rPr>
            <w:rFonts w:ascii="Times New Roman" w:hAnsi="Times New Roman" w:cs="Times New Roman"/>
          </w:rPr>
          <w:t xml:space="preserve">, the discrepancy in </w:t>
        </w:r>
      </w:ins>
      <w:ins w:id="246" w:author="Anthony F. Cannistra" w:date="2018-12-11T10:28:00Z">
        <w:r w:rsidR="009A7CF2">
          <w:rPr>
            <w:rFonts w:ascii="Times New Roman" w:hAnsi="Times New Roman" w:cs="Times New Roman"/>
          </w:rPr>
          <w:t xml:space="preserve">predictive </w:t>
        </w:r>
      </w:ins>
      <w:ins w:id="247" w:author="Anthony F. Cannistra" w:date="2018-12-11T10:27:00Z">
        <w:r w:rsidR="009A7CF2">
          <w:rPr>
            <w:rFonts w:ascii="Times New Roman" w:hAnsi="Times New Roman" w:cs="Times New Roman"/>
          </w:rPr>
          <w:t xml:space="preserve">performance improvement </w:t>
        </w:r>
      </w:ins>
      <w:ins w:id="248" w:author="Anthony F. Cannistra" w:date="2018-12-11T10:28:00Z">
        <w:r w:rsidR="009A7CF2">
          <w:rPr>
            <w:rFonts w:ascii="Times New Roman" w:hAnsi="Times New Roman" w:cs="Times New Roman"/>
          </w:rPr>
          <w:t>across</w:t>
        </w:r>
      </w:ins>
      <w:ins w:id="249" w:author="Anthony F. Cannistra" w:date="2018-12-11T10:27:00Z">
        <w:r w:rsidR="009A7CF2">
          <w:rPr>
            <w:rFonts w:ascii="Times New Roman" w:hAnsi="Times New Roman" w:cs="Times New Roman"/>
          </w:rPr>
          <w:t xml:space="preserve"> datasets </w:t>
        </w:r>
      </w:ins>
      <w:ins w:id="250" w:author="Anthony F. Cannistra" w:date="2018-12-11T10:28:00Z">
        <w:r w:rsidR="009A7CF2">
          <w:rPr>
            <w:rFonts w:ascii="Times New Roman" w:hAnsi="Times New Roman" w:cs="Times New Roman"/>
          </w:rPr>
          <w:t>highlights a need both for more and higher-quality data to underpin predictive analyses.</w:t>
        </w:r>
      </w:ins>
    </w:p>
    <w:p w14:paraId="2A2497B5" w14:textId="77777777" w:rsidR="008C34D3" w:rsidRPr="008C34D3" w:rsidRDefault="008C34D3" w:rsidP="008C34D3">
      <w:pPr>
        <w:spacing w:line="480" w:lineRule="auto"/>
        <w:rPr>
          <w:rFonts w:ascii="Times New Roman" w:hAnsi="Times New Roman" w:cs="Times New Roman"/>
        </w:rPr>
      </w:pPr>
    </w:p>
    <w:p w14:paraId="58DCCB9A" w14:textId="1ED06C50" w:rsidR="008C34D3" w:rsidRPr="008C34D3" w:rsidRDefault="00D533E2" w:rsidP="008C34D3">
      <w:pPr>
        <w:spacing w:line="480" w:lineRule="auto"/>
        <w:rPr>
          <w:rFonts w:ascii="Times New Roman" w:hAnsi="Times New Roman" w:cs="Times New Roman"/>
        </w:rPr>
      </w:pPr>
      <w:r>
        <w:rPr>
          <w:rFonts w:ascii="Times New Roman" w:hAnsi="Times New Roman" w:cs="Times New Roman"/>
        </w:rPr>
        <w:t>Models that allow for n</w:t>
      </w:r>
      <w:r w:rsidR="008C34D3" w:rsidRPr="008C34D3">
        <w:rPr>
          <w:rFonts w:ascii="Times New Roman" w:hAnsi="Times New Roman" w:cs="Times New Roman"/>
        </w:rPr>
        <w:t>on-</w:t>
      </w:r>
      <w:proofErr w:type="spellStart"/>
      <w:r w:rsidR="008C34D3" w:rsidRPr="008C34D3">
        <w:rPr>
          <w:rFonts w:ascii="Times New Roman" w:hAnsi="Times New Roman" w:cs="Times New Roman"/>
        </w:rPr>
        <w:t>linearities</w:t>
      </w:r>
      <w:proofErr w:type="spellEnd"/>
      <w:r w:rsidR="008C34D3" w:rsidRPr="008C34D3">
        <w:rPr>
          <w:rFonts w:ascii="Times New Roman" w:hAnsi="Times New Roman" w:cs="Times New Roman"/>
        </w:rPr>
        <w:t xml:space="preserve"> should be employed to further reevaluate expectations for how traits govern range shifts. Consideration of the processes associated with range shifts can help select predictor traits: four sequential processes underlying range shifts have been classified as emigration, movement, establishment, and proliferation </w:t>
      </w:r>
      <w:r w:rsidR="008F6D0C">
        <w:rPr>
          <w:rFonts w:ascii="Times New Roman" w:hAnsi="Times New Roman" w:cs="Times New Roman"/>
        </w:rPr>
        <w:t>(E</w:t>
      </w:r>
      <w:r w:rsidR="008C34D3" w:rsidRPr="008C34D3">
        <w:rPr>
          <w:rFonts w:ascii="Times New Roman" w:hAnsi="Times New Roman" w:cs="Times New Roman"/>
        </w:rPr>
        <w:t>strada et al. 2016</w:t>
      </w:r>
      <w:r w:rsidR="008F6D0C">
        <w:rPr>
          <w:rFonts w:ascii="Times New Roman" w:hAnsi="Times New Roman" w:cs="Times New Roman"/>
        </w:rPr>
        <w:t>)</w:t>
      </w:r>
      <w:ins w:id="251" w:author="Lauren Buckley" w:date="2018-12-05T10:42:00Z">
        <w:r w:rsidR="00C30839">
          <w:rPr>
            <w:rFonts w:ascii="Times New Roman" w:hAnsi="Times New Roman" w:cs="Times New Roman"/>
          </w:rPr>
          <w:t>.</w:t>
        </w:r>
      </w:ins>
      <w:r w:rsidR="008F6D0C" w:rsidRPr="008C34D3">
        <w:rPr>
          <w:rFonts w:ascii="Times New Roman" w:hAnsi="Times New Roman" w:cs="Times New Roman"/>
        </w:rPr>
        <w:t xml:space="preserve"> </w:t>
      </w:r>
      <w:r w:rsidR="008C34D3" w:rsidRPr="008C34D3">
        <w:rPr>
          <w:rFonts w:ascii="Times New Roman" w:hAnsi="Times New Roman" w:cs="Times New Roman"/>
        </w:rPr>
        <w:t xml:space="preserve">Generally, larger range shifts are expected for species with greater dispersal ability, reproductive potential, and ecological generalization </w:t>
      </w:r>
      <w:r w:rsidR="00A0792F">
        <w:rPr>
          <w:rFonts w:ascii="Times New Roman" w:hAnsi="Times New Roman" w:cs="Times New Roman"/>
        </w:rPr>
        <w:t>(</w:t>
      </w:r>
      <w:r w:rsidR="008C34D3" w:rsidRPr="008C34D3">
        <w:rPr>
          <w:rFonts w:ascii="Times New Roman" w:hAnsi="Times New Roman" w:cs="Times New Roman"/>
        </w:rPr>
        <w:t xml:space="preserve">Buckley </w:t>
      </w:r>
      <w:del w:id="252" w:author="Anthony F. Cannistra" w:date="2018-12-17T10:18:00Z">
        <w:r w:rsidR="008C34D3" w:rsidRPr="008C34D3" w:rsidDel="00CF58A7">
          <w:rPr>
            <w:rFonts w:ascii="Times New Roman" w:hAnsi="Times New Roman" w:cs="Times New Roman"/>
          </w:rPr>
          <w:delText xml:space="preserve">and </w:delText>
        </w:r>
      </w:del>
      <w:ins w:id="253" w:author="Anthony F. Cannistra" w:date="2018-12-17T10:18:00Z">
        <w:r w:rsidR="00CF58A7">
          <w:rPr>
            <w:rFonts w:ascii="Times New Roman" w:hAnsi="Times New Roman" w:cs="Times New Roman"/>
          </w:rPr>
          <w:t>&amp;</w:t>
        </w:r>
        <w:r w:rsidR="00CF58A7" w:rsidRPr="008C34D3">
          <w:rPr>
            <w:rFonts w:ascii="Times New Roman" w:hAnsi="Times New Roman" w:cs="Times New Roman"/>
          </w:rPr>
          <w:t xml:space="preserve"> </w:t>
        </w:r>
      </w:ins>
      <w:r w:rsidR="008C34D3" w:rsidRPr="008C34D3">
        <w:rPr>
          <w:rFonts w:ascii="Times New Roman" w:hAnsi="Times New Roman" w:cs="Times New Roman"/>
        </w:rPr>
        <w:t>Kingsolver 2012</w:t>
      </w:r>
      <w:ins w:id="254" w:author="Anthony F. Cannistra" w:date="2018-12-17T10:19:00Z">
        <w:r w:rsidR="00CF58A7">
          <w:rPr>
            <w:rFonts w:ascii="Times New Roman" w:hAnsi="Times New Roman" w:cs="Times New Roman"/>
          </w:rPr>
          <w:t>;</w:t>
        </w:r>
      </w:ins>
      <w:del w:id="255" w:author="Anthony F. Cannistra" w:date="2018-12-17T10:19:00Z">
        <w:r w:rsidR="008C34D3" w:rsidRPr="008C34D3" w:rsidDel="00CF58A7">
          <w:rPr>
            <w:rFonts w:ascii="Times New Roman" w:hAnsi="Times New Roman" w:cs="Times New Roman"/>
          </w:rPr>
          <w:delText>,</w:delText>
        </w:r>
      </w:del>
      <w:r w:rsidR="008C34D3" w:rsidRPr="008C34D3">
        <w:rPr>
          <w:rFonts w:ascii="Times New Roman" w:hAnsi="Times New Roman" w:cs="Times New Roman"/>
        </w:rPr>
        <w:t xml:space="preserve"> MacLean </w:t>
      </w:r>
      <w:del w:id="256" w:author="Anthony F. Cannistra" w:date="2018-12-17T10:18:00Z">
        <w:r w:rsidR="008C34D3" w:rsidRPr="008C34D3" w:rsidDel="00CF58A7">
          <w:rPr>
            <w:rFonts w:ascii="Times New Roman" w:hAnsi="Times New Roman" w:cs="Times New Roman"/>
          </w:rPr>
          <w:delText xml:space="preserve">and </w:delText>
        </w:r>
      </w:del>
      <w:ins w:id="257" w:author="Anthony F. Cannistra" w:date="2018-12-17T10:18:00Z">
        <w:r w:rsidR="00CF58A7">
          <w:rPr>
            <w:rFonts w:ascii="Times New Roman" w:hAnsi="Times New Roman" w:cs="Times New Roman"/>
          </w:rPr>
          <w:t>&amp;</w:t>
        </w:r>
        <w:r w:rsidR="00CF58A7" w:rsidRPr="008C34D3">
          <w:rPr>
            <w:rFonts w:ascii="Times New Roman" w:hAnsi="Times New Roman" w:cs="Times New Roman"/>
          </w:rPr>
          <w:t xml:space="preserve"> </w:t>
        </w:r>
      </w:ins>
      <w:proofErr w:type="spellStart"/>
      <w:r w:rsidR="00E56C77" w:rsidRPr="00C7248E">
        <w:rPr>
          <w:rFonts w:ascii="Times New Roman" w:hAnsi="Times New Roman" w:cs="Times New Roman"/>
        </w:rPr>
        <w:t>Beissinger</w:t>
      </w:r>
      <w:proofErr w:type="spellEnd"/>
      <w:ins w:id="258" w:author="Anthony F. Cannistra" w:date="2018-12-17T10:19:00Z">
        <w:r w:rsidR="00CF58A7">
          <w:rPr>
            <w:rFonts w:ascii="Times New Roman" w:hAnsi="Times New Roman" w:cs="Times New Roman"/>
          </w:rPr>
          <w:t>,</w:t>
        </w:r>
      </w:ins>
      <w:r w:rsidR="00E56C77">
        <w:rPr>
          <w:rFonts w:ascii="Times New Roman" w:hAnsi="Times New Roman" w:cs="Times New Roman"/>
        </w:rPr>
        <w:t xml:space="preserve"> </w:t>
      </w:r>
      <w:r w:rsidR="008C34D3">
        <w:rPr>
          <w:rFonts w:ascii="Times New Roman" w:hAnsi="Times New Roman" w:cs="Times New Roman"/>
        </w:rPr>
        <w:t>2017</w:t>
      </w:r>
      <w:r w:rsidR="00A0792F">
        <w:rPr>
          <w:rFonts w:ascii="Times New Roman" w:hAnsi="Times New Roman" w:cs="Times New Roman"/>
        </w:rPr>
        <w:t>).</w:t>
      </w:r>
      <w:r w:rsidR="008C34D3" w:rsidRPr="008C34D3">
        <w:rPr>
          <w:rFonts w:ascii="Times New Roman" w:hAnsi="Times New Roman" w:cs="Times New Roman"/>
        </w:rPr>
        <w:t xml:space="preserve"> However, a meta-analysis across range shift studies found at best moderate support for dispersal ability </w:t>
      </w:r>
      <w:r w:rsidR="008C34D3" w:rsidRPr="008C34D3">
        <w:rPr>
          <w:rFonts w:ascii="Times New Roman" w:hAnsi="Times New Roman" w:cs="Times New Roman"/>
        </w:rPr>
        <w:lastRenderedPageBreak/>
        <w:t>(body size: 22%, migratory strategy: 10%, movement ability: 50%</w:t>
      </w:r>
      <w:ins w:id="259" w:author="Lauren Buckley" w:date="2018-12-05T10:51:00Z">
        <w:r w:rsidR="00C94390">
          <w:rPr>
            <w:rFonts w:ascii="Times New Roman" w:hAnsi="Times New Roman" w:cs="Times New Roman"/>
          </w:rPr>
          <w:t xml:space="preserve"> of studies uphold predicted relationship</w:t>
        </w:r>
      </w:ins>
      <w:r w:rsidR="008C34D3" w:rsidRPr="008C34D3">
        <w:rPr>
          <w:rFonts w:ascii="Times New Roman" w:hAnsi="Times New Roman" w:cs="Times New Roman"/>
        </w:rPr>
        <w:t>), reproductive potential (fecundity: 36%, longevity: 60%) and ecological generalization (diet breadth: 27%, habitat breadth: 43%) as predictors of range shif</w:t>
      </w:r>
      <w:r w:rsidR="00E56C77">
        <w:rPr>
          <w:rFonts w:ascii="Times New Roman" w:hAnsi="Times New Roman" w:cs="Times New Roman"/>
        </w:rPr>
        <w:t xml:space="preserve">t magnitude (MacLean </w:t>
      </w:r>
      <w:del w:id="260" w:author="Anthony F. Cannistra" w:date="2018-12-17T10:18:00Z">
        <w:r w:rsidR="00E56C77" w:rsidDel="00CF58A7">
          <w:rPr>
            <w:rFonts w:ascii="Times New Roman" w:hAnsi="Times New Roman" w:cs="Times New Roman"/>
          </w:rPr>
          <w:delText xml:space="preserve">and </w:delText>
        </w:r>
      </w:del>
      <w:ins w:id="261" w:author="Anthony F. Cannistra" w:date="2018-12-17T10:18:00Z">
        <w:r w:rsidR="00CF58A7">
          <w:rPr>
            <w:rFonts w:ascii="Times New Roman" w:hAnsi="Times New Roman" w:cs="Times New Roman"/>
          </w:rPr>
          <w:t>&amp;</w:t>
        </w:r>
        <w:r w:rsidR="00CF58A7">
          <w:rPr>
            <w:rFonts w:ascii="Times New Roman" w:hAnsi="Times New Roman" w:cs="Times New Roman"/>
          </w:rPr>
          <w:t xml:space="preserve"> </w:t>
        </w:r>
      </w:ins>
      <w:proofErr w:type="spellStart"/>
      <w:r w:rsidR="00E56C77" w:rsidRPr="00C7248E">
        <w:rPr>
          <w:rFonts w:ascii="Times New Roman" w:hAnsi="Times New Roman" w:cs="Times New Roman"/>
        </w:rPr>
        <w:t>Beissinger</w:t>
      </w:r>
      <w:proofErr w:type="spellEnd"/>
      <w:ins w:id="262" w:author="Anthony F. Cannistra" w:date="2018-12-17T10:19:00Z">
        <w:r w:rsidR="00CF58A7">
          <w:rPr>
            <w:rFonts w:ascii="Times New Roman" w:hAnsi="Times New Roman" w:cs="Times New Roman"/>
          </w:rPr>
          <w:t>,</w:t>
        </w:r>
      </w:ins>
      <w:r w:rsidR="00E56C77">
        <w:rPr>
          <w:rFonts w:ascii="Times New Roman" w:hAnsi="Times New Roman" w:cs="Times New Roman"/>
        </w:rPr>
        <w:t xml:space="preserve"> 2017)</w:t>
      </w:r>
      <w:r w:rsidR="008C34D3" w:rsidRPr="008C34D3">
        <w:rPr>
          <w:rFonts w:ascii="Times New Roman" w:hAnsi="Times New Roman" w:cs="Times New Roman"/>
        </w:rPr>
        <w:t xml:space="preserve">. The large gap between expectations and observations highlights the need for novel predictive methods. Alternative expectations for traits such as ecological generalization further reinforces the need to allow for non-linear relationships between traits and climate change responses </w:t>
      </w:r>
      <w:del w:id="263" w:author="Lauren Buckley" w:date="2018-12-05T10:52:00Z">
        <w:r w:rsidR="008C34D3" w:rsidRPr="008C34D3" w:rsidDel="00C94390">
          <w:rPr>
            <w:rFonts w:ascii="Times New Roman" w:hAnsi="Times New Roman" w:cs="Times New Roman"/>
          </w:rPr>
          <w:delText>[</w:delText>
        </w:r>
      </w:del>
      <w:ins w:id="264" w:author="Lauren Buckley" w:date="2018-12-05T10:52:00Z">
        <w:r w:rsidR="00C94390">
          <w:rPr>
            <w:rFonts w:ascii="Times New Roman" w:hAnsi="Times New Roman" w:cs="Times New Roman"/>
          </w:rPr>
          <w:t>(</w:t>
        </w:r>
      </w:ins>
      <w:r w:rsidR="008C34D3" w:rsidRPr="008C34D3">
        <w:rPr>
          <w:rFonts w:ascii="Times New Roman" w:hAnsi="Times New Roman" w:cs="Times New Roman"/>
        </w:rPr>
        <w:t xml:space="preserve">Buckley </w:t>
      </w:r>
      <w:del w:id="265" w:author="Anthony F. Cannistra" w:date="2018-12-17T10:19:00Z">
        <w:r w:rsidR="008C34D3" w:rsidRPr="008C34D3" w:rsidDel="00CF58A7">
          <w:rPr>
            <w:rFonts w:ascii="Times New Roman" w:hAnsi="Times New Roman" w:cs="Times New Roman"/>
          </w:rPr>
          <w:delText xml:space="preserve">and </w:delText>
        </w:r>
      </w:del>
      <w:ins w:id="266" w:author="Anthony F. Cannistra" w:date="2018-12-17T10:19:00Z">
        <w:r w:rsidR="00CF58A7">
          <w:rPr>
            <w:rFonts w:ascii="Times New Roman" w:hAnsi="Times New Roman" w:cs="Times New Roman"/>
          </w:rPr>
          <w:t>&amp;</w:t>
        </w:r>
        <w:r w:rsidR="00CF58A7" w:rsidRPr="008C34D3">
          <w:rPr>
            <w:rFonts w:ascii="Times New Roman" w:hAnsi="Times New Roman" w:cs="Times New Roman"/>
          </w:rPr>
          <w:t xml:space="preserve"> </w:t>
        </w:r>
      </w:ins>
      <w:r w:rsidR="008C34D3" w:rsidRPr="008C34D3">
        <w:rPr>
          <w:rFonts w:ascii="Times New Roman" w:hAnsi="Times New Roman" w:cs="Times New Roman"/>
        </w:rPr>
        <w:t>Kingsolver</w:t>
      </w:r>
      <w:ins w:id="267" w:author="Anthony F. Cannistra" w:date="2018-12-17T10:19:00Z">
        <w:r w:rsidR="00CF58A7">
          <w:rPr>
            <w:rFonts w:ascii="Times New Roman" w:hAnsi="Times New Roman" w:cs="Times New Roman"/>
          </w:rPr>
          <w:t>,</w:t>
        </w:r>
      </w:ins>
      <w:r w:rsidR="008C34D3" w:rsidRPr="008C34D3">
        <w:rPr>
          <w:rFonts w:ascii="Times New Roman" w:hAnsi="Times New Roman" w:cs="Times New Roman"/>
        </w:rPr>
        <w:t xml:space="preserve"> 2012</w:t>
      </w:r>
      <w:del w:id="268" w:author="Lauren Buckley" w:date="2018-12-05T10:52:00Z">
        <w:r w:rsidR="008C34D3" w:rsidRPr="008C34D3" w:rsidDel="00C94390">
          <w:rPr>
            <w:rFonts w:ascii="Times New Roman" w:hAnsi="Times New Roman" w:cs="Times New Roman"/>
          </w:rPr>
          <w:delText xml:space="preserve">]. </w:delText>
        </w:r>
      </w:del>
      <w:ins w:id="269" w:author="Lauren Buckley" w:date="2018-12-05T10:52:00Z">
        <w:r w:rsidR="00C94390">
          <w:rPr>
            <w:rFonts w:ascii="Times New Roman" w:hAnsi="Times New Roman" w:cs="Times New Roman"/>
          </w:rPr>
          <w:t>)</w:t>
        </w:r>
        <w:r w:rsidR="00C94390" w:rsidRPr="008C34D3">
          <w:rPr>
            <w:rFonts w:ascii="Times New Roman" w:hAnsi="Times New Roman" w:cs="Times New Roman"/>
          </w:rPr>
          <w:t xml:space="preserve">. </w:t>
        </w:r>
      </w:ins>
      <w:r w:rsidR="008C34D3" w:rsidRPr="008C34D3">
        <w:rPr>
          <w:rFonts w:ascii="Times New Roman" w:hAnsi="Times New Roman" w:cs="Times New Roman"/>
        </w:rPr>
        <w:t>Translating spatial range shifts into metrics of the extent to which species track their environmental niche (e.g., velocity of climate change,</w:t>
      </w:r>
      <w:del w:id="270" w:author="Anthony F. Cannistra" w:date="2018-12-17T10:19:00Z">
        <w:r w:rsidR="008C34D3" w:rsidRPr="008C34D3" w:rsidDel="00CF58A7">
          <w:rPr>
            <w:rFonts w:ascii="Times New Roman" w:hAnsi="Times New Roman" w:cs="Times New Roman"/>
          </w:rPr>
          <w:delText xml:space="preserve"> </w:delText>
        </w:r>
      </w:del>
      <w:ins w:id="271" w:author="Anthony F. Cannistra" w:date="2018-12-17T10:19: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{"citationItems":[{"id":"ITEM-1","itemData":{"DOI":"10.1038/nature08649","ISBN":"0028-0836","ISSN":"0028-0836","PMID":"20033047","abstract":"The ranges of plants and animals are moving in response to recent changes in climate. As temperatures rise, ecosystems with 'nowhere to go', such as mountains, are considered to be more threatened. However, species survival may depend as much on keeping pace with moving climates as the climate's ultimate persistence. Here we present a new index of the velocity of temperature change (km yr(-1)), derived from spatial gradients ( degrees C km(-1)) and multimodel ensemble forecasts of rates of temperature increase ( degrees C yr(-1)) in the twenty-first century. This index represents the instantaneous local velocity along Earth's surface needed to maintain constant temperatures, and has a global mean of 0.42 km yr(-1) (A1B emission scenario). Owing to topographic effects, the velocity of temperature change is lowest in mountainous biomes such as tropical and subtropical coniferous forests (0.08 km yr(-1)), temperate coniferous forest, and montane grasslands. Velocities are highest in flooded grasslands (1.26 km yr(-1)), mangroves and deserts. High velocities suggest that the climates of only 8% of global protected areas have residence times exceeding 100 years. Small protected areas exacerbate the problem in Mediterranean-type and temperate coniferous forest biomes. Large protected areas may mitigate the problem in desert biomes. These results indicate management strategies for minimizing biodiversity loss from climate change. Montane landscapes may effectively shelter many species into the next century. Elsewhere, reduced emissions, a much expanded network of protected areas, or efforts to increase species movement may be necessary.","author":[{"dropping-particle":"","family":"Loarie","given":"Scott R","non-dropping-particle":"","parse-names":false,"suffix":""},{"dropping-particle":"","family":"Duffy","given":"Philip B","non-dropping-particle":"","parse-names":false,"suffix":""},{"dropping-particle":"","family":"Hamilton","given":"Healy","non-dropping-particle":"","parse-names":false,"suffix":""},{"dropping-particle":"","family":"Asner","given":"Gregory P","non-dropping-particle":"","parse-names":false,"suffix":""},{"dropping-particle":"","family":"Field","given":"Christopher B","non-dropping-particle":"","parse-names":false,"suffix":""},{"dropping-particle":"","family":"Ackerly","given":"David D","non-dropping-particle":"","parse-names":false,"suffix":""}],"container-title":"Nature","id":"ITEM-1","issue":"7276","issued":{"date-parts":[["2009"]]},"page":"1052-1055","title":"The velocity of climate change.","type":"article-journal","volume":"462"},"uris":["http://www.mendeley.com/documents/?uuid=05e54e26-8aaf-4209-97dc-a13ae5bfc795"]}],"mendeley":{"formattedCitation":"(Loarie et al., 2009)","manualFormatting":" Loarie et al., 2009","plainTextFormattedCitation":"(Loarie et al., 2009)","previouslyFormattedCitation":"(Loarie et al., 2009)"},"properties":{"noteIndex":0},"schema":"https://github.com/citation-style-language/schema/raw/master/csl-citation.json"}</w:instrText>
      </w:r>
      <w:r w:rsidR="00CF58A7">
        <w:rPr>
          <w:rFonts w:ascii="Times New Roman" w:hAnsi="Times New Roman" w:cs="Times New Roman"/>
        </w:rPr>
        <w:fldChar w:fldCharType="separate"/>
      </w:r>
      <w:ins w:id="272" w:author="Anthony F. Cannistra" w:date="2018-12-17T10:19:00Z">
        <w:r w:rsidR="00CF58A7">
          <w:rPr>
            <w:rFonts w:ascii="Times New Roman" w:hAnsi="Times New Roman" w:cs="Times New Roman"/>
            <w:noProof/>
          </w:rPr>
          <w:t xml:space="preserve"> </w:t>
        </w:r>
      </w:ins>
      <w:del w:id="273" w:author="Anthony F. Cannistra" w:date="2018-12-17T10:19: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Loarie et al., 2009</w:t>
      </w:r>
      <w:del w:id="274" w:author="Anthony F. Cannistra" w:date="2018-12-17T10:19:00Z">
        <w:r w:rsidR="00CF58A7" w:rsidRPr="00CF58A7" w:rsidDel="00CF58A7">
          <w:rPr>
            <w:rFonts w:ascii="Times New Roman" w:hAnsi="Times New Roman" w:cs="Times New Roman"/>
            <w:noProof/>
          </w:rPr>
          <w:delText>)</w:delText>
        </w:r>
      </w:del>
      <w:ins w:id="275" w:author="Anthony F. Cannistra" w:date="2018-12-17T10:19:00Z">
        <w:r w:rsidR="00CF58A7">
          <w:rPr>
            <w:rFonts w:ascii="Times New Roman" w:hAnsi="Times New Roman" w:cs="Times New Roman"/>
          </w:rPr>
          <w:fldChar w:fldCharType="end"/>
        </w:r>
      </w:ins>
      <w:del w:id="276" w:author="Anthony F. Cannistra" w:date="2018-12-17T10:19:00Z">
        <w:r w:rsidR="008C34D3" w:rsidRPr="008C34D3" w:rsidDel="00CF58A7">
          <w:rPr>
            <w:rFonts w:ascii="Times New Roman" w:hAnsi="Times New Roman" w:cs="Times New Roman"/>
          </w:rPr>
          <w:delText>Loarie et al. 2009</w:delText>
        </w:r>
      </w:del>
      <w:r w:rsidR="008C34D3" w:rsidRPr="008C34D3">
        <w:rPr>
          <w:rFonts w:ascii="Times New Roman" w:hAnsi="Times New Roman" w:cs="Times New Roman"/>
        </w:rPr>
        <w:t xml:space="preserve">) may also enhance predictive capacity. </w:t>
      </w:r>
    </w:p>
    <w:p w14:paraId="297BAC69" w14:textId="53A4F739" w:rsidR="008C34D3" w:rsidRDefault="008C34D3" w:rsidP="008C34D3">
      <w:pPr>
        <w:spacing w:line="480" w:lineRule="auto"/>
        <w:rPr>
          <w:rFonts w:ascii="Times New Roman" w:hAnsi="Times New Roman" w:cs="Times New Roman"/>
        </w:rPr>
      </w:pPr>
    </w:p>
    <w:p w14:paraId="2EC34A39" w14:textId="7F6C3896" w:rsidR="00D533E2" w:rsidRDefault="009928D1" w:rsidP="009928D1">
      <w:pPr>
        <w:spacing w:line="480" w:lineRule="auto"/>
        <w:rPr>
          <w:rFonts w:ascii="Times New Roman" w:hAnsi="Times New Roman" w:cs="Times New Roman"/>
        </w:rPr>
      </w:pPr>
      <w:r>
        <w:rPr>
          <w:rFonts w:ascii="Times New Roman" w:hAnsi="Times New Roman" w:cs="Times New Roman"/>
        </w:rPr>
        <w:t xml:space="preserve">Reevaluation with non-linear methods </w:t>
      </w:r>
      <w:r w:rsidR="00E07B6E">
        <w:rPr>
          <w:rFonts w:ascii="Times New Roman" w:hAnsi="Times New Roman" w:cs="Times New Roman"/>
        </w:rPr>
        <w:t>will</w:t>
      </w:r>
      <w:r>
        <w:rPr>
          <w:rFonts w:ascii="Times New Roman" w:hAnsi="Times New Roman" w:cs="Times New Roman"/>
        </w:rPr>
        <w:t xml:space="preserve"> provide insight into selecting appropriate predictor traits.  The availability of trait data has increased substantially since some of our datasets were compiled (e.g., </w:t>
      </w:r>
      <w:proofErr w:type="spellStart"/>
      <w:r>
        <w:rPr>
          <w:rFonts w:ascii="Times New Roman" w:hAnsi="Times New Roman" w:cs="Times New Roman"/>
        </w:rPr>
        <w:t>Angert</w:t>
      </w:r>
      <w:proofErr w:type="spellEnd"/>
      <w:r>
        <w:rPr>
          <w:rFonts w:ascii="Times New Roman" w:hAnsi="Times New Roman" w:cs="Times New Roman"/>
        </w:rPr>
        <w:t xml:space="preserve"> et. al 2011), so refining traits may improve predictive capacity.</w:t>
      </w:r>
      <w:r w:rsidR="002E30C8">
        <w:rPr>
          <w:rFonts w:ascii="Times New Roman" w:hAnsi="Times New Roman" w:cs="Times New Roman"/>
        </w:rPr>
        <w:t xml:space="preserve"> Still, needs for additional trait data addressing issues such as physiology and evolutionary potential are substantial and will likely require concerted data collection efforts </w:t>
      </w:r>
      <w:ins w:id="277" w:author="Anthony F. Cannistra" w:date="2018-12-17T10:19: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{"citationItems":[{"id":"ITEM-1","itemData":{"abstract":"BACKGROUNDAs global climate change accelerates, one of the most urgent tasks for the coming decades is to develop accurate predictions about biological responses to guide the effective protection of biodiversity. Predictive models in biology provide a means for scientists to project changes to species and ecosystems in response to disturbances such as climate change. Most current predictive models, however, exclude important biological mechanisms such as demography, dispersal, evolution, and species interactions. These biological mechanisms have been shown to be important in mediating past and present responses to climate change. Thus, current modeling efforts do not provide sufficiently accurate predictions. Despite the many complexities involved, biologists are rapidly developing tools that include the key biological processes needed to improve predictive accuracy. The biggest obstacle to applying these more realistic models is that the data needed to inform them are almost always missing. We suggest ways to fill this growing gap between model sophistication and information to predict and prevent the most damaging aspects of climate change for life on Earth.ADVANCESOn the basis of empirical and theoretical evidence, we identify six biological mechanisms that commonly shape responses to climate change yet are too often missing from current predictive models: physiology; demography, life history, and phenology; species interactions; evolutionary potential and population differentiation; dispersal, colonization, and range dynamics; and responses to environmental variation. We prioritize the types of information needed to inform each of these mechanisms and suggest proxies for data that are missing or difficult to collect. We show that even for well-studied species, we often lack critical information that would be necessary to apply more realistic, mechanistic models. Consequently, data limitations likely override the potential gains in accuracy of more realistic models. Given the enormous challenge of collecting this detailed information on millions of species around the world, we highlight practical methods that promote the greatest gains in predictive accuracy. Trait-based approaches leverage sparse data to make more general inferences about unstudied species. Targeting species with high climate sensitivity and disproportionate ecological impact can yield important insights about future ecosystem change. Adaptive modeling schemes provide a means to tar…","author":[{"dropping-particle":"","family":"Urban","given":"M C","non-dropping-particle":"","parse-names":false,"suffix":""},{"dropping-particle":"","family":"Bocedi","given":"G","non-dropping-particle":"","parse-names":false,"suffix":""},{"dropping-particle":"","family":"Hendry","given":"A P","non-dropping-particle":"","parse-names":false,"suffix":""},{"dropping-particle":"","family":"Mihoub","given":"J.-B.","non-dropping-particle":"","parse-names":false,"suffix":""},{"dropping-particle":"","family":"Pe’er","given":"G","non-dropping-particle":"","parse-names":false,"suffix":""},{"dropping-particle":"","family":"Singer","given":"A","non-dropping-particle":"","parse-names":false,"suffix":""},{"dropping-particle":"","family":"Bridle","given":"J R","non-dropping-particle":"","parse-names":false,"suffix":""},{"dropping-particle":"","family":"Crozier","given":"L G","non-dropping-particle":"","parse-names":false,"suffix":""},{"dropping-particle":"","family":"Meester","given":"L","non-dropping-particle":"De","parse-names":false,"suffix":""},{"dropping-particle":"","family":"Godsoe","given":"W","non-dropping-particle":"","parse-names":false,"suffix":""},{"dropping-particle":"","family":"Gonzalez","given":"A","non-dropping-particle":"","parse-names":false,"suffix":""},{"dropping-particle":"","family":"Hellmann","given":"J J","non-dropping-particle":"","parse-names":false,"suffix":""},{"dropping-particle":"","family":"Holt","given":"R D","non-dropping-particle":"","parse-names":false,"suffix":""},{"dropping-particle":"","family":"Huth","given":"A","non-dropping-particle":"","parse-names":false,"suffix":""},{"dropping-particle":"","family":"Johst","given":"K","non-dropping-particle":"","parse-names":false,"suffix":""},{"dropping-particle":"","family":"Krug","given":"C B","non-dropping-particle":"","parse-names":false,"suffix":""},{"dropping-particle":"","family":"Leadley","given":"P W","non-dropping-particle":"","parse-names":false,"suffix":""},{"dropping-particle":"","family":"Palmer","given":"S C F","non-dropping-particle":"","parse-names":false,"suffix":""},{"dropping-particle":"","family":"Pantel","given":"J H","non-dropping-particle":"","parse-names":false,"suffix":""},{"dropping-particle":"","family":"Schmitz","given":"A","non-dropping-particle":"","parse-names":false,"suffix":""},{"dropping-particle":"","family":"Zollner","given":"P A","non-dropping-particle":"","parse-names":false,"suffix":""},{"dropping-particle":"","family":"Travis","given":"J M J","non-dropping-particle":"","parse-names":false,"suffix":""}],"container-title":"Science","id":"ITEM-1","issue":"6304","issued":{"date-parts":[["2016","9","8"]]},"title":"Improving the forecast for biodiversity under climate change","type":"article-journal","volume":"353"},"uris":["http://www.mendeley.com/documents/?uuid=3dc4001d-b7f2-4af4-8820-7edaddb4563a"]}],"mendeley":{"formattedCitation":"(Urban et al., 2016)","plainTextFormattedCitation":"(Urban et al., 2016)","previouslyFormattedCitation":"(Urban et al., 2016)"},"properties":{"noteIndex":0},"schema":"https://github.com/citation-style-language/schema/raw/master/csl-citation.json"}</w:instrText>
      </w:r>
      <w:r w:rsidR="00CF58A7">
        <w:rPr>
          <w:rFonts w:ascii="Times New Roman" w:hAnsi="Times New Roman" w:cs="Times New Roman"/>
        </w:rPr>
        <w:fldChar w:fldCharType="separate"/>
      </w:r>
      <w:r w:rsidR="00CF58A7" w:rsidRPr="00CF58A7">
        <w:rPr>
          <w:rFonts w:ascii="Times New Roman" w:hAnsi="Times New Roman" w:cs="Times New Roman"/>
          <w:noProof/>
        </w:rPr>
        <w:t>(Urban et al., 2016)</w:t>
      </w:r>
      <w:ins w:id="278" w:author="Anthony F. Cannistra" w:date="2018-12-17T10:19:00Z">
        <w:r w:rsidR="00CF58A7">
          <w:rPr>
            <w:rFonts w:ascii="Times New Roman" w:hAnsi="Times New Roman" w:cs="Times New Roman"/>
          </w:rPr>
          <w:fldChar w:fldCharType="end"/>
        </w:r>
      </w:ins>
      <w:del w:id="279" w:author="Anthony F. Cannistra" w:date="2018-12-17T10:19:00Z">
        <w:r w:rsidR="00A0792F" w:rsidDel="00CF58A7">
          <w:rPr>
            <w:rFonts w:ascii="Times New Roman" w:hAnsi="Times New Roman" w:cs="Times New Roman"/>
          </w:rPr>
          <w:delText>(</w:delText>
        </w:r>
        <w:r w:rsidR="002E30C8" w:rsidDel="00CF58A7">
          <w:rPr>
            <w:rFonts w:ascii="Times New Roman" w:hAnsi="Times New Roman" w:cs="Times New Roman"/>
          </w:rPr>
          <w:delText>Urban et al. 2016</w:delText>
        </w:r>
        <w:r w:rsidR="00A0792F" w:rsidDel="00CF58A7">
          <w:rPr>
            <w:rFonts w:ascii="Times New Roman" w:hAnsi="Times New Roman" w:cs="Times New Roman"/>
          </w:rPr>
          <w:delText>)</w:delText>
        </w:r>
      </w:del>
      <w:r w:rsidR="002E30C8">
        <w:rPr>
          <w:rFonts w:ascii="Times New Roman" w:hAnsi="Times New Roman" w:cs="Times New Roman"/>
        </w:rPr>
        <w:t>.</w:t>
      </w:r>
      <w:r>
        <w:rPr>
          <w:rFonts w:ascii="Times New Roman" w:hAnsi="Times New Roman" w:cs="Times New Roman"/>
        </w:rPr>
        <w:t xml:space="preserve"> Since s</w:t>
      </w:r>
      <w:r w:rsidR="00D533E2">
        <w:rPr>
          <w:rFonts w:ascii="Times New Roman" w:hAnsi="Times New Roman" w:cs="Times New Roman"/>
        </w:rPr>
        <w:t xml:space="preserve">pecies’ traits are likely to be phylogenetically conserved, </w:t>
      </w:r>
      <w:r>
        <w:rPr>
          <w:rFonts w:ascii="Times New Roman" w:hAnsi="Times New Roman" w:cs="Times New Roman"/>
        </w:rPr>
        <w:t xml:space="preserve">phylogenetic signal in range shifts can be used to assess the potential to use traits to predict range shifts. High phylogenetic signal but weak predictive performance of traits would suggest that improving the traits used as predictors can enhance predictive capacity. </w:t>
      </w:r>
      <w:del w:id="280" w:author="Anthony F. Cannistra" w:date="2018-12-17T10:20:00Z">
        <w:r w:rsidDel="00CF58A7">
          <w:rPr>
            <w:rFonts w:ascii="Times New Roman" w:hAnsi="Times New Roman" w:cs="Times New Roman"/>
          </w:rPr>
          <w:delText xml:space="preserve"> </w:delText>
        </w:r>
      </w:del>
      <w:r w:rsidR="00E07B6E">
        <w:rPr>
          <w:rFonts w:ascii="Times New Roman" w:hAnsi="Times New Roman" w:cs="Times New Roman"/>
        </w:rPr>
        <w:t xml:space="preserve">The initial analyses (e.g., </w:t>
      </w:r>
      <w:proofErr w:type="spellStart"/>
      <w:r w:rsidR="00E07B6E">
        <w:rPr>
          <w:rFonts w:ascii="Times New Roman" w:hAnsi="Times New Roman" w:cs="Times New Roman"/>
        </w:rPr>
        <w:t>Angert</w:t>
      </w:r>
      <w:proofErr w:type="spellEnd"/>
      <w:r w:rsidR="00E07B6E">
        <w:rPr>
          <w:rFonts w:ascii="Times New Roman" w:hAnsi="Times New Roman" w:cs="Times New Roman"/>
        </w:rPr>
        <w:t xml:space="preserve"> et. al 2011) that accounted for phylogeny found limited phylogenetic signal in range shifts. We did not account for phylogeny because it is not straightforward to do so in the machine learning models. A recent synthesis of range shift studies </w:t>
      </w:r>
      <w:ins w:id="281" w:author="Anthony F. Cannistra" w:date="2018-12-17T10:28:00Z">
        <w:r w:rsidR="00FC7CB1">
          <w:rPr>
            <w:rFonts w:ascii="Times New Roman" w:hAnsi="Times New Roman" w:cs="Times New Roman"/>
          </w:rPr>
          <w:fldChar w:fldCharType="begin" w:fldLock="1"/>
        </w:r>
      </w:ins>
      <w:r w:rsidR="00FC7CB1">
        <w:rPr>
          <w:rFonts w:ascii="Times New Roman" w:hAnsi="Times New Roman" w:cs="Times New Roman"/>
        </w:rPr>
        <w:instrText>ADDIN CSL_CITATION {"citationItems":[{"id":"ITEM-1","itemData":{"DOI":"10.1111/1365-2435.13095","ISSN":"02698463","abstract":"Abstract As the climate continues to change, species are moving to track their climatic niches. Although we are gaining a clearer picture of where and how quickly species ranges are moving, a mechanistic understanding of these changes is still nascent. Evolutionary changes in ranges and range-limiting traits over contemporary time-scales have received relatively little attention, possibly due to the mismatch in scale between rapid contemporary range shifts and the historical evolution of species ranges over millions of years. But recent experimental work has shown that range-limiting traits can evolve rapidly over decadal time-scales, effectively putting evolution back on the table towards the goal of a mechanistic understanding of contemporary range shifts. Here, I review the role of evolution in shaping range shift responses to recent climate change from the perspective of the past (shared evolutionary history, or phylogenetic signal in range shifts and range-limiting traits), present (variation in range-limiting traits) and future (incorporating evolution of range-limiting traits into range forecasts from species distribution models). In each of these areas, I found a critical role for evolution in understanding historical constraints and future changes in species ranges over contemporary time-scales: shared evolutionary history may constrain range shift responses for some taxa; compensatory mechanisms of phenotypic plasticity and adaptive evolution can modulate the range shift response; and incorporating evolution into species distribution models can qualitatively alter forecasts of future range shifts. Yet, more can be done in this context, and so I conclude by outlining near- and long-term goals for improving our understanding of the role of evolution in shaping species ranges in a rapidly changing world. A plain language summary is available for this article.","author":[{"dropping-particle":"","family":"Diamond","given":"Sarah E","non-dropping-particle":"","parse-names":false,"suffix":""}],"container-title":"Functional Ecology","editor":[{"dropping-particle":"","family":"Fox","given":"Charles","non-dropping-particle":"","parse-names":false,"suffix":""}],"id":"ITEM-1","issue":"7","issued":{"date-parts":[["2018","7","15"]]},"note":"doi: 10.1111/1365-2435.13095","page":"1652-1665","publisher":"John Wiley &amp; Sons, Ltd (10.1111)","title":"Contemporary climate-driven range shifts: Putting evolution back on the table","type":"article-journal","volume":"32"},"uris":["http://www.mendeley.com/documents/?uuid=f6fe62aa-7312-43ff-a594-90098f2b54be"]}],"mendeley":{"formattedCitation":"(Diamond, 2018)","plainTextFormattedCitation":"(Diamond, 2018)","previouslyFormattedCitation":"(Diamond, 2018)"},"properties":{"noteIndex":0},"schema":"https://github.com/citation-style-language/schema/raw/master/csl-citation.json"}</w:instrText>
      </w:r>
      <w:r w:rsidR="00FC7CB1">
        <w:rPr>
          <w:rFonts w:ascii="Times New Roman" w:hAnsi="Times New Roman" w:cs="Times New Roman"/>
        </w:rPr>
        <w:fldChar w:fldCharType="separate"/>
      </w:r>
      <w:r w:rsidR="00FC7CB1" w:rsidRPr="00FC7CB1">
        <w:rPr>
          <w:rFonts w:ascii="Times New Roman" w:hAnsi="Times New Roman" w:cs="Times New Roman"/>
          <w:noProof/>
        </w:rPr>
        <w:t>(Diamond, 2018)</w:t>
      </w:r>
      <w:ins w:id="282" w:author="Anthony F. Cannistra" w:date="2018-12-17T10:28:00Z">
        <w:r w:rsidR="00FC7CB1">
          <w:rPr>
            <w:rFonts w:ascii="Times New Roman" w:hAnsi="Times New Roman" w:cs="Times New Roman"/>
          </w:rPr>
          <w:fldChar w:fldCharType="end"/>
        </w:r>
        <w:r w:rsidR="00FC7CB1">
          <w:rPr>
            <w:rFonts w:ascii="Times New Roman" w:hAnsi="Times New Roman" w:cs="Times New Roman"/>
          </w:rPr>
          <w:t xml:space="preserve"> </w:t>
        </w:r>
      </w:ins>
      <w:del w:id="283" w:author="Anthony F. Cannistra" w:date="2018-12-17T10:28:00Z">
        <w:r w:rsidR="00533306" w:rsidDel="00FC7CB1">
          <w:rPr>
            <w:rFonts w:ascii="Times New Roman" w:hAnsi="Times New Roman" w:cs="Times New Roman"/>
          </w:rPr>
          <w:delText>(</w:delText>
        </w:r>
        <w:r w:rsidR="00E07B6E" w:rsidDel="00FC7CB1">
          <w:rPr>
            <w:rFonts w:ascii="Times New Roman" w:hAnsi="Times New Roman" w:cs="Times New Roman"/>
          </w:rPr>
          <w:delText>Diamond 2018</w:delText>
        </w:r>
        <w:r w:rsidR="00533306" w:rsidDel="00FC7CB1">
          <w:rPr>
            <w:rFonts w:ascii="Times New Roman" w:hAnsi="Times New Roman" w:cs="Times New Roman"/>
          </w:rPr>
          <w:delText>)</w:delText>
        </w:r>
        <w:r w:rsidR="00E07B6E" w:rsidDel="00FC7CB1">
          <w:rPr>
            <w:rFonts w:ascii="Times New Roman" w:hAnsi="Times New Roman" w:cs="Times New Roman"/>
          </w:rPr>
          <w:delText xml:space="preserve"> </w:delText>
        </w:r>
      </w:del>
      <w:r w:rsidR="00E07B6E">
        <w:rPr>
          <w:rFonts w:ascii="Times New Roman" w:hAnsi="Times New Roman" w:cs="Times New Roman"/>
        </w:rPr>
        <w:t xml:space="preserve">found variable but generally weaker phylogenetic signal in range shifts than in physiological, morphological, and life-history traits.  The finding indicates </w:t>
      </w:r>
      <w:r w:rsidR="00E07B6E">
        <w:rPr>
          <w:rFonts w:ascii="Times New Roman" w:hAnsi="Times New Roman" w:cs="Times New Roman"/>
        </w:rPr>
        <w:lastRenderedPageBreak/>
        <w:t>limits to the predictive capacity of traits. However,</w:t>
      </w:r>
      <w:ins w:id="284" w:author="Lauren Buckley" w:date="2018-12-05T10:53:00Z">
        <w:r w:rsidR="00C94390">
          <w:rPr>
            <w:rFonts w:ascii="Times New Roman" w:hAnsi="Times New Roman" w:cs="Times New Roman"/>
          </w:rPr>
          <w:t xml:space="preserve"> local adaptation and resultant intraspecific tr</w:t>
        </w:r>
      </w:ins>
      <w:ins w:id="285" w:author="Lauren Buckley" w:date="2018-12-05T10:54:00Z">
        <w:r w:rsidR="00C94390">
          <w:rPr>
            <w:rFonts w:ascii="Times New Roman" w:hAnsi="Times New Roman" w:cs="Times New Roman"/>
          </w:rPr>
          <w:t>ait variation may weaken phylogenetic signal and complicate using species-level traits</w:t>
        </w:r>
      </w:ins>
      <w:ins w:id="286" w:author="Lauren Buckley" w:date="2018-12-05T10:53:00Z">
        <w:r w:rsidR="00C94390">
          <w:rPr>
            <w:rFonts w:ascii="Times New Roman" w:hAnsi="Times New Roman" w:cs="Times New Roman"/>
          </w:rPr>
          <w:t>.</w:t>
        </w:r>
      </w:ins>
      <w:r w:rsidR="00E07B6E">
        <w:rPr>
          <w:rFonts w:ascii="Times New Roman" w:hAnsi="Times New Roman" w:cs="Times New Roman"/>
        </w:rPr>
        <w:t xml:space="preserve"> </w:t>
      </w:r>
      <w:del w:id="287" w:author="Lauren Buckley" w:date="2018-12-05T10:53:00Z">
        <w:r w:rsidR="00E07B6E" w:rsidDel="00C94390">
          <w:rPr>
            <w:rFonts w:ascii="Times New Roman" w:hAnsi="Times New Roman" w:cs="Times New Roman"/>
          </w:rPr>
          <w:delText xml:space="preserve">higher </w:delText>
        </w:r>
      </w:del>
      <w:ins w:id="288" w:author="Lauren Buckley" w:date="2018-12-05T10:53:00Z">
        <w:r w:rsidR="00C94390">
          <w:rPr>
            <w:rFonts w:ascii="Times New Roman" w:hAnsi="Times New Roman" w:cs="Times New Roman"/>
          </w:rPr>
          <w:t xml:space="preserve">Higher </w:t>
        </w:r>
      </w:ins>
      <w:r w:rsidR="00E07B6E">
        <w:rPr>
          <w:rFonts w:ascii="Times New Roman" w:hAnsi="Times New Roman" w:cs="Times New Roman"/>
        </w:rPr>
        <w:t xml:space="preserve">phylogenetic signal in other climate change responses such as </w:t>
      </w:r>
      <w:proofErr w:type="spellStart"/>
      <w:r w:rsidR="00E07B6E">
        <w:rPr>
          <w:rFonts w:ascii="Times New Roman" w:hAnsi="Times New Roman" w:cs="Times New Roman"/>
        </w:rPr>
        <w:t>phenological</w:t>
      </w:r>
      <w:proofErr w:type="spellEnd"/>
      <w:r w:rsidR="00E07B6E">
        <w:rPr>
          <w:rFonts w:ascii="Times New Roman" w:hAnsi="Times New Roman" w:cs="Times New Roman"/>
        </w:rPr>
        <w:t xml:space="preserve"> and abundance shifts</w:t>
      </w:r>
      <w:r w:rsidR="009703C6">
        <w:rPr>
          <w:rFonts w:ascii="Times New Roman" w:hAnsi="Times New Roman" w:cs="Times New Roman"/>
        </w:rPr>
        <w:t xml:space="preserve"> </w:t>
      </w:r>
      <w:r w:rsidR="00533306">
        <w:rPr>
          <w:rFonts w:ascii="Times New Roman" w:hAnsi="Times New Roman" w:cs="Times New Roman"/>
        </w:rPr>
        <w:t>(</w:t>
      </w:r>
      <w:r w:rsidR="009703C6">
        <w:rPr>
          <w:rFonts w:ascii="Times New Roman" w:hAnsi="Times New Roman" w:cs="Times New Roman"/>
        </w:rPr>
        <w:t xml:space="preserve">reviewed in </w:t>
      </w:r>
      <w:r w:rsidR="009703C6" w:rsidRPr="008C34D3">
        <w:rPr>
          <w:rFonts w:ascii="Times New Roman" w:hAnsi="Times New Roman" w:cs="Times New Roman"/>
        </w:rPr>
        <w:t xml:space="preserve">Buckley </w:t>
      </w:r>
      <w:del w:id="289" w:author="Anthony F. Cannistra" w:date="2018-12-17T10:20:00Z">
        <w:r w:rsidR="009703C6" w:rsidRPr="008C34D3" w:rsidDel="00CF58A7">
          <w:rPr>
            <w:rFonts w:ascii="Times New Roman" w:hAnsi="Times New Roman" w:cs="Times New Roman"/>
          </w:rPr>
          <w:delText xml:space="preserve">and </w:delText>
        </w:r>
      </w:del>
      <w:ins w:id="290" w:author="Anthony F. Cannistra" w:date="2018-12-17T10:20:00Z">
        <w:r w:rsidR="00CF58A7">
          <w:rPr>
            <w:rFonts w:ascii="Times New Roman" w:hAnsi="Times New Roman" w:cs="Times New Roman"/>
          </w:rPr>
          <w:t>&amp;</w:t>
        </w:r>
        <w:r w:rsidR="00CF58A7" w:rsidRPr="008C34D3">
          <w:rPr>
            <w:rFonts w:ascii="Times New Roman" w:hAnsi="Times New Roman" w:cs="Times New Roman"/>
          </w:rPr>
          <w:t xml:space="preserve"> </w:t>
        </w:r>
      </w:ins>
      <w:r w:rsidR="009703C6" w:rsidRPr="008C34D3">
        <w:rPr>
          <w:rFonts w:ascii="Times New Roman" w:hAnsi="Times New Roman" w:cs="Times New Roman"/>
        </w:rPr>
        <w:t>Kingsolver</w:t>
      </w:r>
      <w:ins w:id="291" w:author="Anthony F. Cannistra" w:date="2018-12-17T10:20:00Z">
        <w:r w:rsidR="00CF58A7">
          <w:rPr>
            <w:rFonts w:ascii="Times New Roman" w:hAnsi="Times New Roman" w:cs="Times New Roman"/>
          </w:rPr>
          <w:t>,</w:t>
        </w:r>
      </w:ins>
      <w:r w:rsidR="009703C6" w:rsidRPr="008C34D3">
        <w:rPr>
          <w:rFonts w:ascii="Times New Roman" w:hAnsi="Times New Roman" w:cs="Times New Roman"/>
        </w:rPr>
        <w:t xml:space="preserve"> 2012</w:t>
      </w:r>
      <w:r w:rsidR="00533306">
        <w:rPr>
          <w:rFonts w:ascii="Times New Roman" w:hAnsi="Times New Roman" w:cs="Times New Roman"/>
        </w:rPr>
        <w:t>)</w:t>
      </w:r>
      <w:r w:rsidR="00E07B6E">
        <w:rPr>
          <w:rFonts w:ascii="Times New Roman" w:hAnsi="Times New Roman" w:cs="Times New Roman"/>
        </w:rPr>
        <w:t xml:space="preserve"> suggests they may be more conducive to trait-based prediction</w:t>
      </w:r>
      <w:r w:rsidR="009703C6">
        <w:rPr>
          <w:rFonts w:ascii="Times New Roman" w:hAnsi="Times New Roman" w:cs="Times New Roman"/>
        </w:rPr>
        <w:t xml:space="preserve"> using our methodology</w:t>
      </w:r>
      <w:r w:rsidR="00E07B6E">
        <w:rPr>
          <w:rFonts w:ascii="Times New Roman" w:hAnsi="Times New Roman" w:cs="Times New Roman"/>
        </w:rPr>
        <w:t>.</w:t>
      </w:r>
    </w:p>
    <w:p w14:paraId="0301D38D" w14:textId="77777777" w:rsidR="00D533E2" w:rsidRPr="008C34D3" w:rsidRDefault="00D533E2" w:rsidP="008C34D3">
      <w:pPr>
        <w:spacing w:line="480" w:lineRule="auto"/>
        <w:rPr>
          <w:rFonts w:ascii="Times New Roman" w:hAnsi="Times New Roman" w:cs="Times New Roman"/>
        </w:rPr>
      </w:pPr>
    </w:p>
    <w:p w14:paraId="08920D57" w14:textId="4E29B863" w:rsidR="008C34D3" w:rsidRPr="008C34D3" w:rsidRDefault="008C34D3" w:rsidP="008C34D3">
      <w:pPr>
        <w:spacing w:line="480" w:lineRule="auto"/>
        <w:rPr>
          <w:rFonts w:ascii="Times New Roman" w:hAnsi="Times New Roman" w:cs="Times New Roman"/>
        </w:rPr>
      </w:pPr>
      <w:r w:rsidRPr="008C34D3">
        <w:rPr>
          <w:rFonts w:ascii="Times New Roman" w:hAnsi="Times New Roman" w:cs="Times New Roman"/>
        </w:rPr>
        <w:t>Our</w:t>
      </w:r>
      <w:r>
        <w:rPr>
          <w:rFonts w:ascii="Times New Roman" w:hAnsi="Times New Roman" w:cs="Times New Roman"/>
        </w:rPr>
        <w:t xml:space="preserve"> methodology––</w:t>
      </w:r>
      <w:r w:rsidRPr="008C34D3">
        <w:rPr>
          <w:rFonts w:ascii="Times New Roman" w:hAnsi="Times New Roman" w:cs="Times New Roman"/>
        </w:rPr>
        <w:t>flexible statistical models paired with robust evaluation methods and m</w:t>
      </w:r>
      <w:r>
        <w:rPr>
          <w:rFonts w:ascii="Times New Roman" w:hAnsi="Times New Roman" w:cs="Times New Roman"/>
        </w:rPr>
        <w:t>odel interrogation approaches––</w:t>
      </w:r>
      <w:r w:rsidRPr="008C34D3">
        <w:rPr>
          <w:rFonts w:ascii="Times New Roman" w:hAnsi="Times New Roman" w:cs="Times New Roman"/>
        </w:rPr>
        <w:t>has been reliably employed across many predictive contexts</w:t>
      </w:r>
      <w:r w:rsidR="008F6D0C">
        <w:rPr>
          <w:rFonts w:ascii="Times New Roman" w:hAnsi="Times New Roman" w:cs="Times New Roman"/>
        </w:rPr>
        <w:t xml:space="preserve"> </w:t>
      </w:r>
      <w:r w:rsidRPr="008C34D3">
        <w:rPr>
          <w:rFonts w:ascii="Times New Roman" w:hAnsi="Times New Roman" w:cs="Times New Roman"/>
        </w:rPr>
        <w:t xml:space="preserve">but has yet to be fully embraced by ecologists. The emerging wealth of publicly-available ecological and environmental data, combined with the pressing need for reliable ecological forecasts that are useful in decision-making frameworks, makes this flexible and data-intensive approach a natural fit. Despite promising results, our approach presents several challenges to adoption. Of </w:t>
      </w:r>
      <w:proofErr w:type="gramStart"/>
      <w:r w:rsidRPr="008C34D3">
        <w:rPr>
          <w:rFonts w:ascii="Times New Roman" w:hAnsi="Times New Roman" w:cs="Times New Roman"/>
        </w:rPr>
        <w:t>particular relevance</w:t>
      </w:r>
      <w:proofErr w:type="gramEnd"/>
      <w:r w:rsidRPr="008C34D3">
        <w:rPr>
          <w:rFonts w:ascii="Times New Roman" w:hAnsi="Times New Roman" w:cs="Times New Roman"/>
        </w:rPr>
        <w:t xml:space="preserve"> to the ecology community is the lack of traditional statistical techniques to evaluate these methods. Following the machine learning community, we employ </w:t>
      </w:r>
      <w:r w:rsidRPr="008C34D3">
        <w:rPr>
          <w:rFonts w:ascii="Times New Roman" w:hAnsi="Times New Roman" w:cs="Times New Roman"/>
          <w:i/>
          <w:iCs/>
        </w:rPr>
        <w:t>k</w:t>
      </w:r>
      <w:r w:rsidR="00E56C77">
        <w:rPr>
          <w:rFonts w:ascii="Times New Roman" w:hAnsi="Times New Roman" w:cs="Times New Roman"/>
        </w:rPr>
        <w:t>-fold cross-</w:t>
      </w:r>
      <w:r w:rsidRPr="008C34D3">
        <w:rPr>
          <w:rFonts w:ascii="Times New Roman" w:hAnsi="Times New Roman" w:cs="Times New Roman"/>
        </w:rPr>
        <w:t xml:space="preserve">validation to lend statistical robustness to the pertinent evaluative criteria for our models (here, mean squared error). In addition, the use of recent advances in model inspection methods (Shapley values from </w:t>
      </w:r>
      <w:ins w:id="292" w:author="Anthony F. Cannistra" w:date="2018-12-17T10:20: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{"citationItems":[{"id":"ITEM-1","itemData":{"author":[{"dropping-particle":"","family":"Lundberg","given":"Scott M","non-dropping-particle":"","parse-names":false,"suffix":""},{"dropping-particle":"","family":"Lee","given":"Su-In","non-dropping-particle":"","parse-names":false,"suffix":""}],"container-title":"Advances in Neural Information Processing Systems 30","editor":[{"dropping-particle":"","family":"Guyon","given":"I","non-dropping-particle":"","parse-names":false,"suffix":""},{"dropping-particle":"V","family":"Luxburg","given":"U","non-dropping-particle":"","parse-names":false,"suffix":""},{"dropping-particle":"","family":"Bengio","given":"S","non-dropping-particle":"","parse-names":false,"suffix":""},{"dropping-particle":"","family":"Wallach","given":"H","non-dropping-particle":"","parse-names":false,"suffix":""},{"dropping-particle":"","family":"Fergus","given":"R","non-dropping-particle":"","parse-names":false,"suffix":""},{"dropping-particle":"","family":"Vishwanathan","given":"S","non-dropping-particle":"","parse-names":false,"suffix":""},{"dropping-particle":"","family":"Garnett","given":"R","non-dropping-particle":"","parse-names":false,"suffix":""}],"id":"ITEM-1","issued":{"date-parts":[["2017"]]},"page":"4765-4774","publisher":"Curran Associates, Inc.","title":"A Unified Approach to Interpreting Model Predictions","type":"chapter"},"uris":["http://www.mendeley.com/documents/?uuid=ab8e94de-dc02-4518-8c9b-20532c9f8f96"]}],"mendeley":{"formattedCitation":"(Lundberg &amp; Lee, 2017)","manualFormatting":"Lundberg &amp; Lee, 2017","plainTextFormattedCitation":"(Lundberg &amp; Lee, 2017)","previouslyFormattedCitation":"(Lundberg &amp; Lee, 2017)"},"properties":{"noteIndex":0},"schema":"https://github.com/citation-style-language/schema/raw/master/csl-citation.json"}</w:instrText>
      </w:r>
      <w:r w:rsidR="00CF58A7">
        <w:rPr>
          <w:rFonts w:ascii="Times New Roman" w:hAnsi="Times New Roman" w:cs="Times New Roman"/>
        </w:rPr>
        <w:fldChar w:fldCharType="separate"/>
      </w:r>
      <w:del w:id="293" w:author="Anthony F. Cannistra" w:date="2018-12-17T10:20: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Lundberg &amp; Lee, 2017</w:t>
      </w:r>
      <w:del w:id="294" w:author="Anthony F. Cannistra" w:date="2018-12-17T10:20:00Z">
        <w:r w:rsidR="00CF58A7" w:rsidRPr="00CF58A7" w:rsidDel="00CF58A7">
          <w:rPr>
            <w:rFonts w:ascii="Times New Roman" w:hAnsi="Times New Roman" w:cs="Times New Roman"/>
            <w:noProof/>
          </w:rPr>
          <w:delText>)</w:delText>
        </w:r>
      </w:del>
      <w:ins w:id="295" w:author="Anthony F. Cannistra" w:date="2018-12-17T10:20:00Z">
        <w:r w:rsidR="00CF58A7">
          <w:rPr>
            <w:rFonts w:ascii="Times New Roman" w:hAnsi="Times New Roman" w:cs="Times New Roman"/>
          </w:rPr>
          <w:fldChar w:fldCharType="end"/>
        </w:r>
      </w:ins>
      <w:del w:id="296" w:author="Anthony F. Cannistra" w:date="2018-12-17T10:20:00Z">
        <w:r w:rsidRPr="008C34D3" w:rsidDel="00CF58A7">
          <w:rPr>
            <w:rFonts w:ascii="Times New Roman" w:hAnsi="Times New Roman" w:cs="Times New Roman"/>
          </w:rPr>
          <w:delText>Lundberg et al.</w:delText>
        </w:r>
        <w:r w:rsidDel="00CF58A7">
          <w:rPr>
            <w:rFonts w:ascii="Times New Roman" w:hAnsi="Times New Roman" w:cs="Times New Roman"/>
          </w:rPr>
          <w:delText>, 2017</w:delText>
        </w:r>
      </w:del>
      <w:r w:rsidRPr="008C34D3">
        <w:rPr>
          <w:rFonts w:ascii="Times New Roman" w:hAnsi="Times New Roman" w:cs="Times New Roman"/>
        </w:rPr>
        <w:t>) represents a necessary departure from the manual inspection and testing of linear model coefficients. As the field of model interpretation grows, ecologists can leverage these developments to verify the ecological processes underpinning the predictions of these unconventional modeling approaches. Understanding and acknowledging these shifts in method evaluation and inspection approaches are critical steps to leveraging these more performant statistical modeling approaches in the ecology community.</w:t>
      </w:r>
    </w:p>
    <w:p w14:paraId="66168A3C" w14:textId="77777777" w:rsidR="008C34D3" w:rsidRPr="008C34D3" w:rsidRDefault="008C34D3" w:rsidP="008C34D3">
      <w:pPr>
        <w:spacing w:line="480" w:lineRule="auto"/>
        <w:rPr>
          <w:rFonts w:ascii="Times New Roman" w:hAnsi="Times New Roman" w:cs="Times New Roman"/>
        </w:rPr>
      </w:pPr>
    </w:p>
    <w:p w14:paraId="2B09AB0F" w14:textId="7D6DCAC3" w:rsidR="00E52847" w:rsidRDefault="008C34D3" w:rsidP="004E055A">
      <w:pPr>
        <w:spacing w:line="480" w:lineRule="auto"/>
        <w:rPr>
          <w:rFonts w:ascii="Times New Roman" w:hAnsi="Times New Roman" w:cs="Times New Roman"/>
        </w:rPr>
      </w:pPr>
      <w:r w:rsidRPr="008C34D3">
        <w:rPr>
          <w:rFonts w:ascii="Times New Roman" w:hAnsi="Times New Roman" w:cs="Times New Roman"/>
        </w:rPr>
        <w:lastRenderedPageBreak/>
        <w:t>The general applicability of this approach should be confirmed by studies including additional taxa, a greater number of species, and using novel model interrogation techniques</w:t>
      </w:r>
      <w:ins w:id="297" w:author="Anthony F. Cannistra" w:date="2018-12-11T10:35:00Z">
        <w:r w:rsidR="009D5387">
          <w:rPr>
            <w:rFonts w:ascii="Times New Roman" w:hAnsi="Times New Roman" w:cs="Times New Roman"/>
          </w:rPr>
          <w:t>.</w:t>
        </w:r>
      </w:ins>
      <w:r w:rsidRPr="008C34D3">
        <w:rPr>
          <w:rFonts w:ascii="Times New Roman" w:hAnsi="Times New Roman" w:cs="Times New Roman"/>
        </w:rPr>
        <w:t xml:space="preserve"> In addition, the approach has the potential to improve predictive accuracy in other ecological domains relevant to policy and decisions making (species distribution modeling, forecasting of ecological carbon flux, etc.).</w:t>
      </w:r>
      <w:ins w:id="298" w:author="Anthony F. Cannistra" w:date="2018-12-11T10:31:00Z">
        <w:r w:rsidR="009A7CF2">
          <w:rPr>
            <w:rFonts w:ascii="Times New Roman" w:hAnsi="Times New Roman" w:cs="Times New Roman"/>
          </w:rPr>
          <w:t xml:space="preserve"> However, as is demonstrated by the </w:t>
        </w:r>
      </w:ins>
      <w:ins w:id="299" w:author="Anthony F. Cannistra" w:date="2018-12-11T10:32:00Z">
        <w:r w:rsidR="009A7CF2">
          <w:rPr>
            <w:rFonts w:ascii="Times New Roman" w:hAnsi="Times New Roman" w:cs="Times New Roman"/>
          </w:rPr>
          <w:t>range of</w:t>
        </w:r>
      </w:ins>
      <w:ins w:id="300" w:author="Anthony F. Cannistra" w:date="2018-12-11T10:31:00Z">
        <w:r w:rsidR="009A7CF2">
          <w:rPr>
            <w:rFonts w:ascii="Times New Roman" w:hAnsi="Times New Roman" w:cs="Times New Roman"/>
          </w:rPr>
          <w:t xml:space="preserve"> predictive performance improvement across datasets (e.g. between the Alpine Plants </w:t>
        </w:r>
      </w:ins>
      <w:ins w:id="301" w:author="Anthony F. Cannistra" w:date="2018-12-11T10:32:00Z">
        <w:r w:rsidR="009A7CF2">
          <w:rPr>
            <w:rFonts w:ascii="Times New Roman" w:hAnsi="Times New Roman" w:cs="Times New Roman"/>
          </w:rPr>
          <w:t xml:space="preserve">and the European Plants datasets, Figure 1), </w:t>
        </w:r>
      </w:ins>
      <w:ins w:id="302" w:author="Anthony F. Cannistra" w:date="2018-12-11T10:33:00Z">
        <w:r w:rsidR="009A7CF2">
          <w:rPr>
            <w:rFonts w:ascii="Times New Roman" w:hAnsi="Times New Roman" w:cs="Times New Roman"/>
          </w:rPr>
          <w:t xml:space="preserve">care must be taken to </w:t>
        </w:r>
      </w:ins>
      <w:ins w:id="303" w:author="Anthony F. Cannistra" w:date="2018-12-11T10:36:00Z">
        <w:r w:rsidR="009D5387">
          <w:rPr>
            <w:rFonts w:ascii="Times New Roman" w:hAnsi="Times New Roman" w:cs="Times New Roman"/>
          </w:rPr>
          <w:t xml:space="preserve">evaluate any </w:t>
        </w:r>
      </w:ins>
      <w:ins w:id="304" w:author="Anthony F. Cannistra" w:date="2018-12-11T10:37:00Z">
        <w:r w:rsidR="009D5387">
          <w:rPr>
            <w:rFonts w:ascii="Times New Roman" w:hAnsi="Times New Roman" w:cs="Times New Roman"/>
          </w:rPr>
          <w:t xml:space="preserve">novel </w:t>
        </w:r>
      </w:ins>
      <w:ins w:id="305" w:author="Anthony F. Cannistra" w:date="2018-12-11T10:36:00Z">
        <w:r w:rsidR="009D5387">
          <w:rPr>
            <w:rFonts w:ascii="Times New Roman" w:hAnsi="Times New Roman" w:cs="Times New Roman"/>
          </w:rPr>
          <w:t xml:space="preserve">modeling result conservatively and through a lens of data quality and </w:t>
        </w:r>
      </w:ins>
      <w:ins w:id="306" w:author="Anthony F. Cannistra" w:date="2018-12-11T10:37:00Z">
        <w:r w:rsidR="009D5387">
          <w:rPr>
            <w:rFonts w:ascii="Times New Roman" w:hAnsi="Times New Roman" w:cs="Times New Roman"/>
          </w:rPr>
          <w:t>available latitude</w:t>
        </w:r>
      </w:ins>
      <w:ins w:id="307" w:author="Anthony F. Cannistra" w:date="2018-12-11T10:36:00Z">
        <w:r w:rsidR="009D5387">
          <w:rPr>
            <w:rFonts w:ascii="Times New Roman" w:hAnsi="Times New Roman" w:cs="Times New Roman"/>
          </w:rPr>
          <w:t xml:space="preserve"> </w:t>
        </w:r>
      </w:ins>
      <w:ins w:id="308" w:author="Anthony F. Cannistra" w:date="2018-12-11T10:37:00Z">
        <w:r w:rsidR="009D5387">
          <w:rPr>
            <w:rFonts w:ascii="Times New Roman" w:hAnsi="Times New Roman" w:cs="Times New Roman"/>
          </w:rPr>
          <w:t xml:space="preserve">for improvement. </w:t>
        </w:r>
      </w:ins>
    </w:p>
    <w:p w14:paraId="5696267E" w14:textId="2938B7C6" w:rsidR="009703C6" w:rsidRDefault="009703C6" w:rsidP="004E055A">
      <w:pPr>
        <w:spacing w:line="480" w:lineRule="auto"/>
        <w:rPr>
          <w:rFonts w:ascii="Times New Roman" w:hAnsi="Times New Roman" w:cs="Times New Roman"/>
        </w:rPr>
      </w:pPr>
    </w:p>
    <w:p w14:paraId="6482EC46" w14:textId="5B47BC4D" w:rsidR="009703C6" w:rsidRDefault="009703C6" w:rsidP="004E055A">
      <w:pPr>
        <w:spacing w:line="480" w:lineRule="auto"/>
        <w:rPr>
          <w:rFonts w:ascii="Times New Roman" w:hAnsi="Times New Roman" w:cs="Times New Roman"/>
        </w:rPr>
      </w:pPr>
      <w:r>
        <w:rPr>
          <w:rFonts w:ascii="Times New Roman" w:hAnsi="Times New Roman" w:cs="Times New Roman"/>
        </w:rPr>
        <w:t xml:space="preserve">Overall, our analysis offers a mixed outlook for using species’ traits in applied predictions, such as analyses of climate change vulnerability. The substantially better predictive performance of non-linear models relative to linear models suggests vulnerability analyses frameworks based on species’ traits </w:t>
      </w:r>
      <w:r w:rsidRPr="004E055A">
        <w:rPr>
          <w:rFonts w:ascii="Times New Roman" w:hAnsi="Times New Roman" w:cs="Times New Roman"/>
        </w:rPr>
        <w:t>(</w:t>
      </w:r>
      <w:r>
        <w:rPr>
          <w:rFonts w:ascii="Times New Roman" w:hAnsi="Times New Roman" w:cs="Times New Roman"/>
        </w:rPr>
        <w:t xml:space="preserve">e.g., </w:t>
      </w:r>
      <w:ins w:id="309" w:author="Anthony F. Cannistra" w:date="2018-12-17T10:21:00Z">
        <w:r w:rsidR="00CF58A7">
          <w:rPr>
            <w:rFonts w:ascii="Times New Roman" w:hAnsi="Times New Roman" w:cs="Times New Roman"/>
          </w:rPr>
          <w:fldChar w:fldCharType="begin" w:fldLock="1"/>
        </w:r>
      </w:ins>
      <w:r w:rsidR="00FC7CB1">
        <w:rPr>
          <w:rFonts w:ascii="Times New Roman" w:hAnsi="Times New Roman" w:cs="Times New Roman"/>
        </w:rPr>
        <w:instrText>ADDIN CSL_CITATION {"citationItems":[{"id":"ITEM-1","itemData":{"DOI":"10.1371/journal.pbio.0060325","abstract":"Climate change is a major threat to global biodiversity. A novel integrated framework to assess vulnerability and prioritize research and management action aims to improve our ability to respond to this emerging crisis.","author":[{"dropping-particle":"","family":"Williams","given":"Stephen E","non-dropping-particle":"","parse-names":false,"suffix":""},{"dropping-particle":"","family":"Shoo","given":"Luke P","non-dropping-particle":"","parse-names":false,"suffix":""},{"dropping-particle":"","family":"Isaac","given":"Joanne L","non-dropping-particle":"","parse-names":false,"suffix":""},{"dropping-particle":"","family":"Hoffmann","given":"Ary A","non-dropping-particle":"","parse-names":false,"suffix":""},{"dropping-particle":"","family":"Langham","given":"Gary","non-dropping-particle":"","parse-names":false,"suffix":""}],"container-title":"PLOS Biology","id":"ITEM-1","issue":"12","issued":{"date-parts":[["2008"]]},"page":"1-6","publisher":"Public Library of Science","title":"Towards an Integrated Framework for Assessing the Vulnerability of Species to Climate Change","type":"article-journal","volume":"6"},"uris":["http://www.mendeley.com/documents/?uuid=487e3706-da97-40a9-880c-9a2f45b86595"]},{"id":"ITEM-2","itemData":{"DOI":"10.1371/journal.pone.0065427","abstract":"Climate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T","non-dropping-particle":"","parse-names":false,"suffix":""},{"dropping-particle":"","family":"Şekercioğlu","given":"Çagan H","non-dropping-particle":"","parse-names":false,"suffix":""},{"dropping-particle":"","family":"Mace","given":"Georgina M","non-dropping-particle":"","parse-names":false,"suffix":""}],"container-title":"PLOS ONE","id":"ITEM-2","issue":"6","issued":{"date-parts":[["2013"]]},"page":"1-13","publisher":"Public Library of Science","title":"Identifying the World's Most Climate Change Vulnerable Species: A Systematic Trait-Based Assessment of all Birds, Amphibians and Corals","type":"article-journal","volume":"8"},"uris":["http://www.mendeley.com/documents/?uuid=03cbf4ef-2ef4-4333-9312-e65892343071"]},{"id":"ITEM-3","itemData":{"DOI":"10.1038/nclimate3223","ISSN":"1758-678X","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Change","id":"ITEM-3","issue":"3","issued":{"date-parts":[["2017","3","13"]]},"page":"205-208","title":"Species’ traits influenced their response to recent climate change","type":"article-journal","volume":"7"},"uris":["http://www.mendeley.com/documents/?uuid=2e406f34-9895-4293-b7ad-7ace43de5fd6"]}],"mendeley":{"formattedCitation":"(Foden et al., 2013; Pacifici et al., 2017; Williams et al., 2008)","manualFormatting":"Foden et al., 2013; Pacifici et al., 201; Williams et al., 2008","plainTextFormattedCitation":"(Foden et al., 2013; Pacifici et al., 2017; Williams et al., 2008)","previouslyFormattedCitation":"(Foden et al., 2013; Pacifici et al., 2015; Williams et al., 2008)"},"properties":{"noteIndex":0},"schema":"https://github.com/citation-style-language/schema/raw/master/csl-citation.json"}</w:instrText>
      </w:r>
      <w:r w:rsidR="00CF58A7">
        <w:rPr>
          <w:rFonts w:ascii="Times New Roman" w:hAnsi="Times New Roman" w:cs="Times New Roman"/>
        </w:rPr>
        <w:fldChar w:fldCharType="separate"/>
      </w:r>
      <w:del w:id="310" w:author="Anthony F. Cannistra" w:date="2018-12-17T10:22: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Foden et al., 2013; Pacifici et al., 201</w:t>
      </w:r>
      <w:ins w:id="311" w:author="Anthony F. Cannistra" w:date="2018-12-17T10:31:00Z">
        <w:r w:rsidR="00FC7CB1">
          <w:rPr>
            <w:rFonts w:ascii="Times New Roman" w:hAnsi="Times New Roman" w:cs="Times New Roman"/>
            <w:noProof/>
          </w:rPr>
          <w:t>7</w:t>
        </w:r>
      </w:ins>
      <w:del w:id="312" w:author="Anthony F. Cannistra" w:date="2018-12-17T10:31:00Z">
        <w:r w:rsidR="00CF58A7" w:rsidRPr="00CF58A7" w:rsidDel="00FC7CB1">
          <w:rPr>
            <w:rFonts w:ascii="Times New Roman" w:hAnsi="Times New Roman" w:cs="Times New Roman"/>
            <w:noProof/>
          </w:rPr>
          <w:delText>5</w:delText>
        </w:r>
      </w:del>
      <w:r w:rsidR="00CF58A7" w:rsidRPr="00CF58A7">
        <w:rPr>
          <w:rFonts w:ascii="Times New Roman" w:hAnsi="Times New Roman" w:cs="Times New Roman"/>
          <w:noProof/>
        </w:rPr>
        <w:t>; Williams et al., 2008</w:t>
      </w:r>
      <w:del w:id="313" w:author="Anthony F. Cannistra" w:date="2018-12-17T10:22:00Z">
        <w:r w:rsidR="00CF58A7" w:rsidRPr="00CF58A7" w:rsidDel="00CF58A7">
          <w:rPr>
            <w:rFonts w:ascii="Times New Roman" w:hAnsi="Times New Roman" w:cs="Times New Roman"/>
            <w:noProof/>
          </w:rPr>
          <w:delText>)</w:delText>
        </w:r>
      </w:del>
      <w:ins w:id="314" w:author="Anthony F. Cannistra" w:date="2018-12-17T10:21:00Z">
        <w:r w:rsidR="00CF58A7">
          <w:rPr>
            <w:rFonts w:ascii="Times New Roman" w:hAnsi="Times New Roman" w:cs="Times New Roman"/>
          </w:rPr>
          <w:fldChar w:fldCharType="end"/>
        </w:r>
      </w:ins>
      <w:del w:id="315" w:author="Anthony F. Cannistra" w:date="2018-12-17T10:21:00Z">
        <w:r w:rsidRPr="004E055A" w:rsidDel="00CF58A7">
          <w:rPr>
            <w:rFonts w:ascii="Times New Roman" w:hAnsi="Times New Roman" w:cs="Times New Roman"/>
          </w:rPr>
          <w:delText xml:space="preserve">Williams </w:delText>
        </w:r>
        <w:r w:rsidRPr="004E055A" w:rsidDel="00CF58A7">
          <w:rPr>
            <w:rFonts w:ascii="Times New Roman" w:hAnsi="Times New Roman" w:cs="Times New Roman"/>
            <w:i/>
            <w:iCs/>
          </w:rPr>
          <w:delText>et al.</w:delText>
        </w:r>
        <w:r w:rsidRPr="004E055A" w:rsidDel="00CF58A7">
          <w:rPr>
            <w:rFonts w:ascii="Times New Roman" w:hAnsi="Times New Roman" w:cs="Times New Roman"/>
          </w:rPr>
          <w:delText xml:space="preserve">, 2008; Foden </w:delText>
        </w:r>
        <w:r w:rsidRPr="004E055A" w:rsidDel="00CF58A7">
          <w:rPr>
            <w:rFonts w:ascii="Times New Roman" w:hAnsi="Times New Roman" w:cs="Times New Roman"/>
            <w:i/>
            <w:iCs/>
          </w:rPr>
          <w:delText>et al.</w:delText>
        </w:r>
        <w:r w:rsidRPr="004E055A" w:rsidDel="00CF58A7">
          <w:rPr>
            <w:rFonts w:ascii="Times New Roman" w:hAnsi="Times New Roman" w:cs="Times New Roman"/>
          </w:rPr>
          <w:delText xml:space="preserve">, 2013; Pacifici </w:delText>
        </w:r>
        <w:r w:rsidRPr="004E055A" w:rsidDel="00CF58A7">
          <w:rPr>
            <w:rFonts w:ascii="Times New Roman" w:hAnsi="Times New Roman" w:cs="Times New Roman"/>
            <w:i/>
            <w:iCs/>
          </w:rPr>
          <w:delText>et al.</w:delText>
        </w:r>
        <w:r w:rsidRPr="004E055A" w:rsidDel="00CF58A7">
          <w:rPr>
            <w:rFonts w:ascii="Times New Roman" w:hAnsi="Times New Roman" w:cs="Times New Roman"/>
          </w:rPr>
          <w:delText>, 2015</w:delText>
        </w:r>
      </w:del>
      <w:r w:rsidRPr="004E055A">
        <w:rPr>
          <w:rFonts w:ascii="Times New Roman" w:hAnsi="Times New Roman" w:cs="Times New Roman"/>
        </w:rPr>
        <w:t>)</w:t>
      </w:r>
      <w:r>
        <w:rPr>
          <w:rFonts w:ascii="Times New Roman" w:hAnsi="Times New Roman" w:cs="Times New Roman"/>
        </w:rPr>
        <w:t xml:space="preserve"> should be adapted to account for non-</w:t>
      </w:r>
      <w:proofErr w:type="spellStart"/>
      <w:r>
        <w:rPr>
          <w:rFonts w:ascii="Times New Roman" w:hAnsi="Times New Roman" w:cs="Times New Roman"/>
        </w:rPr>
        <w:t>linearities</w:t>
      </w:r>
      <w:proofErr w:type="spellEnd"/>
      <w:r>
        <w:rPr>
          <w:rFonts w:ascii="Times New Roman" w:hAnsi="Times New Roman" w:cs="Times New Roman"/>
        </w:rPr>
        <w:t xml:space="preserve">. However, disagreements in the directionality of trait predictors </w:t>
      </w:r>
      <w:ins w:id="316" w:author="Anthony F. Cannistra" w:date="2018-12-11T10:38:00Z">
        <w:r w:rsidR="009D5387">
          <w:rPr>
            <w:rFonts w:ascii="Times New Roman" w:hAnsi="Times New Roman" w:cs="Times New Roman"/>
          </w:rPr>
          <w:t xml:space="preserve">and the </w:t>
        </w:r>
      </w:ins>
      <w:ins w:id="317" w:author="Anthony F. Cannistra" w:date="2018-12-11T10:39:00Z">
        <w:r w:rsidR="009D5387">
          <w:rPr>
            <w:rFonts w:ascii="Times New Roman" w:hAnsi="Times New Roman" w:cs="Times New Roman"/>
          </w:rPr>
          <w:t>variability of</w:t>
        </w:r>
      </w:ins>
      <w:ins w:id="318" w:author="Anthony F. Cannistra" w:date="2018-12-11T10:38:00Z">
        <w:r w:rsidR="009D5387">
          <w:rPr>
            <w:rFonts w:ascii="Times New Roman" w:hAnsi="Times New Roman" w:cs="Times New Roman"/>
          </w:rPr>
          <w:t xml:space="preserve"> performance improvement </w:t>
        </w:r>
      </w:ins>
      <w:r>
        <w:rPr>
          <w:rFonts w:ascii="Times New Roman" w:hAnsi="Times New Roman" w:cs="Times New Roman"/>
        </w:rPr>
        <w:t>suggest that even non-linear methods for relating traits to climate change responses may have limited predicti</w:t>
      </w:r>
      <w:r w:rsidR="00296F7A">
        <w:rPr>
          <w:rFonts w:ascii="Times New Roman" w:hAnsi="Times New Roman" w:cs="Times New Roman"/>
        </w:rPr>
        <w:t>ve</w:t>
      </w:r>
      <w:r>
        <w:rPr>
          <w:rFonts w:ascii="Times New Roman" w:hAnsi="Times New Roman" w:cs="Times New Roman"/>
        </w:rPr>
        <w:t xml:space="preserve"> accuracy. More mechanistic approaches that describe the processes by which traits mediate </w:t>
      </w:r>
      <w:r w:rsidR="002E30C8">
        <w:rPr>
          <w:rFonts w:ascii="Times New Roman" w:hAnsi="Times New Roman" w:cs="Times New Roman"/>
        </w:rPr>
        <w:t xml:space="preserve">fitness and demographic responses to the environment may be required for predictions that require high levels of accuracy </w:t>
      </w:r>
      <w:ins w:id="319" w:author="Anthony F. Cannistra" w:date="2018-12-17T10:22: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{"citationItems":[{"id":"ITEM-1","itemData":{"DOI":"10.1146/annurev-ecolsys-110411-160516","abstract":" Shifts in phenology and distribution in response to both recent and paleontological climate changes vary markedly in both direction and extent among species. These individualistic shifts are inconsistent with common forecasting techniques based on environmental rather than biological niches. What biological details could enhance forecasts? Organismal characteristics such as thermal and hydric limits, seasonal timing and duration of the life cycle, ecological breadth and dispersal capacity, and fitness and evolutionary potential are expected to influence climate change impacts. We review statistical and mechanistic approaches for incorporating traits in predictive models as well as the potential to use phylogeny as a proxy for traits. Traits generally account for a significant but modest fraction of the variation in phenological and range shifts. Further assembly of phenotypic and phylogenetic data coupled with the development of mechanistic approaches is essential to improved forecasts of the ecological consequences of climate change. ","author":[{"dropping-particle":"","family":"Buckley","given":"Lauren B","non-dropping-particle":"","parse-names":false,"suffix":""},{"dropping-particle":"","family":"Kingsolver","given":"Joel G","non-dropping-particle":"","parse-names":false,"suffix":""}],"container-title":"Annual Review of Ecology, Evolution, and Systematics","id":"ITEM-1","issue":"1","issued":{"date-parts":[["2012"]]},"page":"205-226","title":"Functional and Phylogenetic Approaches to Forecasting Species' Responses to Climate Change","type":"article-journal","volume":"43"},"uris":["http://www.mendeley.com/documents/?uuid=45b2a5af-a035-43db-90f5-238091de504f"]},{"id":"ITEM-2","itemData":{"abstract":"BACKGROUNDAs global climate change accelerates, one of the most urgent tasks for the coming decades is to develop accurate predictions about biological responses to guide the effective protection of biodiversity. Predictive models in biology provide a means for scientists to project changes to species and ecosystems in response to disturbances such as climate change. Most current predictive models, however, exclude important biological mechanisms such as demography, dispersal, evolution, and species interactions. These biological mechanisms have been shown to be important in mediating past and present responses to climate change. Thus, current modeling efforts do not provide sufficiently accurate predictions. Despite the many complexities involved, biologists are rapidly developing tools that include the key biological processes needed to improve predictive accuracy. The biggest obstacle to applying these more realistic models is that the data needed to inform them are almost always missing. We suggest ways to fill this growing gap between model sophistication and information to predict and prevent the most damaging aspects of climate change for life on Earth.ADVANCESOn the basis of empirical and theoretical evidence, we identify six biological mechanisms that commonly shape responses to climate change yet are too often missing from current predictive models: physiology; demography, life history, and phenology; species interactions; evolutionary potential and population differentiation; dispersal, colonization, and range dynamics; and responses to environmental variation. We prioritize the types of information needed to inform each of these mechanisms and suggest proxies for data that are missing or difficult to collect. We show that even for well-studied species, we often lack critical information that would be necessary to apply more realistic, mechanistic models. Consequently, data limitations likely override the potential gains in accuracy of more realistic models. Given the enormous challenge of collecting this detailed information on millions of species around the world, we highlight practical methods that promote the greatest gains in predictive accuracy. Trait-based approaches leverage sparse data to make more general inferences about unstudied species. Targeting species with high climate sensitivity and disproportionate ecological impact can yield important insights about future ecosystem change. Adaptive modeling schemes provide a means to tar…","author":[{"dropping-particle":"","family":"Urban","given":"M C","non-dropping-particle":"","parse-names":false,"suffix":""},{"dropping-particle":"","family":"Bocedi","given":"G","non-dropping-particle":"","parse-names":false,"suffix":""},{"dropping-particle":"","family":"Hendry","given":"A P","non-dropping-particle":"","parse-names":false,"suffix":""},{"dropping-particle":"","family":"Mihoub","given":"J.-B.","non-dropping-particle":"","parse-names":false,"suffix":""},{"dropping-particle":"","family":"Pe’er","given":"G","non-dropping-particle":"","parse-names":false,"suffix":""},{"dropping-particle":"","family":"Singer","given":"A","non-dropping-particle":"","parse-names":false,"suffix":""},{"dropping-particle":"","family":"Bridle","given":"J R","non-dropping-particle":"","parse-names":false,"suffix":""},{"dropping-particle":"","family":"Crozier","given":"L G","non-dropping-particle":"","parse-names":false,"suffix":""},{"dropping-particle":"","family":"Meester","given":"L","non-dropping-particle":"De","parse-names":false,"suffix":""},{"dropping-particle":"","family":"Godsoe","given":"W","non-dropping-particle":"","parse-names":false,"suffix":""},{"dropping-particle":"","family":"Gonzalez","given":"A","non-dropping-particle":"","parse-names":false,"suffix":""},{"dropping-particle":"","family":"Hellmann","given":"J J","non-dropping-particle":"","parse-names":false,"suffix":""},{"dropping-particle":"","family":"Holt","given":"R D","non-dropping-particle":"","parse-names":false,"suffix":""},{"dropping-particle":"","family":"Huth","given":"A","non-dropping-particle":"","parse-names":false,"suffix":""},{"dropping-particle":"","family":"Johst","given":"K","non-dropping-particle":"","parse-names":false,"suffix":""},{"dropping-particle":"","family":"Krug","given":"C B","non-dropping-particle":"","parse-names":false,"suffix":""},{"dropping-particle":"","family":"Leadley","given":"P W","non-dropping-particle":"","parse-names":false,"suffix":""},{"dropping-particle":"","family":"Palmer","given":"S C F","non-dropping-particle":"","parse-names":false,"suffix":""},{"dropping-particle":"","family":"Pantel","given":"J H","non-dropping-particle":"","parse-names":false,"suffix":""},{"dropping-particle":"","family":"Schmitz","given":"A","non-dropping-particle":"","parse-names":false,"suffix":""},{"dropping-particle":"","family":"Zollner","given":"P A","non-dropping-particle":"","parse-names":false,"suffix":""},{"dropping-particle":"","family":"Travis","given":"J M J","non-dropping-particle":"","parse-names":false,"suffix":""}],"container-title":"Science","id":"ITEM-2","issue":"6304","issued":{"date-parts":[["2016","9","8"]]},"title":"Improving the forecast for biodiversity under climate change","type":"article-journal","volume":"353"},"uris":["http://www.mendeley.com/documents/?uuid=3dc4001d-b7f2-4af4-8820-7edaddb4563a"]}],"mendeley":{"formattedCitation":"(Buckley &amp; Kingsolver, 2012; Urban et al., 2016)","plainTextFormattedCitation":"(Buckley &amp; Kingsolver, 2012; Urban et al., 2016)","previouslyFormattedCitation":"(Buckley &amp; Kingsolver, 2012; Urban et al., 2016)"},"properties":{"noteIndex":0},"schema":"https://github.com/citation-style-language/schema/raw/master/csl-citation.json"}</w:instrText>
      </w:r>
      <w:r w:rsidR="00CF58A7">
        <w:rPr>
          <w:rFonts w:ascii="Times New Roman" w:hAnsi="Times New Roman" w:cs="Times New Roman"/>
        </w:rPr>
        <w:fldChar w:fldCharType="separate"/>
      </w:r>
      <w:r w:rsidR="00CF58A7" w:rsidRPr="00CF58A7">
        <w:rPr>
          <w:rFonts w:ascii="Times New Roman" w:hAnsi="Times New Roman" w:cs="Times New Roman"/>
          <w:noProof/>
        </w:rPr>
        <w:t>(Buckley &amp; Kingsolver, 2012; Urban et al., 2016)</w:t>
      </w:r>
      <w:ins w:id="320" w:author="Anthony F. Cannistra" w:date="2018-12-17T10:22:00Z">
        <w:r w:rsidR="00CF58A7">
          <w:rPr>
            <w:rFonts w:ascii="Times New Roman" w:hAnsi="Times New Roman" w:cs="Times New Roman"/>
          </w:rPr>
          <w:fldChar w:fldCharType="end"/>
        </w:r>
      </w:ins>
      <w:del w:id="321" w:author="Anthony F. Cannistra" w:date="2018-12-17T10:22:00Z">
        <w:r w:rsidR="00533306" w:rsidDel="00CF58A7">
          <w:rPr>
            <w:rFonts w:ascii="Times New Roman" w:hAnsi="Times New Roman" w:cs="Times New Roman"/>
          </w:rPr>
          <w:delText>(</w:delText>
        </w:r>
        <w:r w:rsidR="002E30C8" w:rsidRPr="008C34D3" w:rsidDel="00CF58A7">
          <w:rPr>
            <w:rFonts w:ascii="Times New Roman" w:hAnsi="Times New Roman" w:cs="Times New Roman"/>
          </w:rPr>
          <w:delText>Buckley and Kingsolver 2012</w:delText>
        </w:r>
        <w:r w:rsidR="002E30C8" w:rsidDel="00CF58A7">
          <w:rPr>
            <w:rFonts w:ascii="Times New Roman" w:hAnsi="Times New Roman" w:cs="Times New Roman"/>
          </w:rPr>
          <w:delText xml:space="preserve">, </w:delText>
        </w:r>
        <w:r w:rsidR="00C65F5D" w:rsidDel="00CF58A7">
          <w:rPr>
            <w:rFonts w:ascii="Times New Roman" w:hAnsi="Times New Roman" w:cs="Times New Roman"/>
          </w:rPr>
          <w:delText>Urban et al. 2016</w:delText>
        </w:r>
        <w:r w:rsidR="00533306" w:rsidDel="00CF58A7">
          <w:rPr>
            <w:rFonts w:ascii="Times New Roman" w:hAnsi="Times New Roman" w:cs="Times New Roman"/>
          </w:rPr>
          <w:delText>)</w:delText>
        </w:r>
      </w:del>
      <w:r>
        <w:rPr>
          <w:rFonts w:ascii="Times New Roman" w:hAnsi="Times New Roman" w:cs="Times New Roman"/>
        </w:rPr>
        <w:t>.</w:t>
      </w:r>
      <w:r w:rsidR="00296F7A">
        <w:rPr>
          <w:rFonts w:ascii="Times New Roman" w:hAnsi="Times New Roman" w:cs="Times New Roman"/>
        </w:rPr>
        <w:t xml:space="preserve"> At a minimum, these mechanistic approaches will be useful for refining non-linear methodologies for using traits to predict climate change response</w:t>
      </w:r>
      <w:r w:rsidR="00C65F5D">
        <w:rPr>
          <w:rFonts w:ascii="Times New Roman" w:hAnsi="Times New Roman" w:cs="Times New Roman"/>
        </w:rPr>
        <w:t>s.</w:t>
      </w:r>
    </w:p>
    <w:p w14:paraId="337DE049" w14:textId="77777777" w:rsidR="005E6218" w:rsidRDefault="005E6218" w:rsidP="004E055A">
      <w:pPr>
        <w:spacing w:line="480" w:lineRule="auto"/>
        <w:rPr>
          <w:rFonts w:ascii="Times New Roman" w:hAnsi="Times New Roman" w:cs="Times New Roman"/>
          <w:b/>
        </w:rPr>
      </w:pPr>
    </w:p>
    <w:p w14:paraId="7F12179F" w14:textId="3A5782A8" w:rsidR="005E6218" w:rsidRDefault="00A35ACE" w:rsidP="0068071B">
      <w:pPr>
        <w:spacing w:line="480" w:lineRule="auto"/>
        <w:outlineLvl w:val="0"/>
        <w:rPr>
          <w:rFonts w:ascii="Times New Roman" w:hAnsi="Times New Roman" w:cs="Times New Roman"/>
          <w:b/>
        </w:rPr>
      </w:pPr>
      <w:r>
        <w:rPr>
          <w:rFonts w:ascii="Times New Roman" w:hAnsi="Times New Roman" w:cs="Times New Roman"/>
          <w:b/>
        </w:rPr>
        <w:t>ACKNOWLEDGEMENTS</w:t>
      </w:r>
    </w:p>
    <w:p w14:paraId="26D3E525" w14:textId="3D5F4C68" w:rsidR="00F7499D" w:rsidRPr="00F7499D" w:rsidRDefault="000A6746" w:rsidP="00F7499D">
      <w:pPr>
        <w:pStyle w:val="NormalWeb"/>
        <w:spacing w:line="408" w:lineRule="atLeast"/>
        <w:textAlignment w:val="baseline"/>
        <w:rPr>
          <w:rFonts w:eastAsia="Times New Roman"/>
          <w:color w:val="2A2A2A"/>
        </w:rPr>
      </w:pPr>
      <w:r>
        <w:lastRenderedPageBreak/>
        <w:t>We thank</w:t>
      </w:r>
      <w:r w:rsidR="001405EC">
        <w:t xml:space="preserve"> the many individuals whose efforts have contributed to the datasets critical to this work, especially those who have made their</w:t>
      </w:r>
      <w:r w:rsidR="0027417E">
        <w:t xml:space="preserve"> trait</w:t>
      </w:r>
      <w:r w:rsidR="001405EC">
        <w:t xml:space="preserve"> data available on the TRY and </w:t>
      </w:r>
      <w:proofErr w:type="spellStart"/>
      <w:r w:rsidR="001405EC">
        <w:t>FishBase</w:t>
      </w:r>
      <w:proofErr w:type="spellEnd"/>
      <w:r w:rsidR="001405EC">
        <w:t xml:space="preserve"> databases. In particular we would like to thank</w:t>
      </w:r>
      <w:r>
        <w:t xml:space="preserve"> Sabine </w:t>
      </w:r>
      <w:proofErr w:type="spellStart"/>
      <w:r>
        <w:t>Rumpf</w:t>
      </w:r>
      <w:proofErr w:type="spellEnd"/>
      <w:r>
        <w:t xml:space="preserve"> </w:t>
      </w:r>
      <w:r w:rsidR="001405EC">
        <w:t xml:space="preserve">for </w:t>
      </w:r>
      <w:r w:rsidR="0027417E">
        <w:t xml:space="preserve">her substantial efforts to coordinate the sharing of the </w:t>
      </w:r>
      <w:r w:rsidR="001405EC">
        <w:t>European plants</w:t>
      </w:r>
      <w:r w:rsidR="0027417E">
        <w:t xml:space="preserve"> trait</w:t>
      </w:r>
      <w:r w:rsidR="001405EC">
        <w:t xml:space="preserve"> data.</w:t>
      </w:r>
      <w:r w:rsidR="0027417E">
        <w:t xml:space="preserve"> </w:t>
      </w:r>
      <w:r w:rsidR="001405EC">
        <w:t xml:space="preserve"> </w:t>
      </w:r>
      <w:r w:rsidR="0027417E">
        <w:t xml:space="preserve">We thank Amy </w:t>
      </w:r>
      <w:proofErr w:type="spellStart"/>
      <w:r w:rsidR="0027417E">
        <w:t>Angert</w:t>
      </w:r>
      <w:proofErr w:type="spellEnd"/>
      <w:r w:rsidR="0027417E">
        <w:t xml:space="preserve"> and </w:t>
      </w:r>
      <w:proofErr w:type="spellStart"/>
      <w:r w:rsidR="0027417E">
        <w:t>Malin</w:t>
      </w:r>
      <w:proofErr w:type="spellEnd"/>
      <w:r w:rsidR="0027417E">
        <w:t xml:space="preserve"> Pinsky for sharing </w:t>
      </w:r>
      <w:r w:rsidR="00F7499D">
        <w:t xml:space="preserve">and aiding our interpretation of their datasets. We thank Ray Huey and members of our research group for comments. </w:t>
      </w:r>
      <w:r w:rsidR="00F7499D" w:rsidRPr="00F7499D">
        <w:rPr>
          <w:rFonts w:eastAsia="Times New Roman"/>
          <w:color w:val="2A2A2A"/>
        </w:rPr>
        <w:t>This work was supported by the National Science Foundation [IGERT DGE-1258485 fellowship to A.F.C.</w:t>
      </w:r>
      <w:r w:rsidR="00F7499D">
        <w:rPr>
          <w:rFonts w:eastAsia="Times New Roman"/>
          <w:color w:val="2A2A2A"/>
        </w:rPr>
        <w:t xml:space="preserve">, a Graduate Research Fellowship to A.F.C, and </w:t>
      </w:r>
      <w:r w:rsidR="00F7499D" w:rsidRPr="00F7499D">
        <w:rPr>
          <w:rFonts w:eastAsia="Times New Roman"/>
          <w:color w:val="2A2A2A"/>
        </w:rPr>
        <w:t>DBI-1349865 to L.B.B.].</w:t>
      </w:r>
    </w:p>
    <w:p w14:paraId="2A0A71DE" w14:textId="77777777" w:rsidR="00F7499D" w:rsidRDefault="00F7499D" w:rsidP="00F7499D">
      <w:pPr>
        <w:rPr>
          <w:ins w:id="322" w:author="Anthony F. Cannistra" w:date="2018-12-17T10:23:00Z"/>
          <w:rFonts w:ascii="Times New Roman" w:eastAsia="Times New Roman" w:hAnsi="Times New Roman" w:cs="Times New Roman"/>
        </w:rPr>
      </w:pPr>
    </w:p>
    <w:p w14:paraId="3C5C82A3" w14:textId="77777777" w:rsidR="00CF58A7" w:rsidRPr="00CF58A7" w:rsidRDefault="00CF58A7" w:rsidP="00F7499D">
      <w:pPr>
        <w:rPr>
          <w:rFonts w:ascii="Times New Roman" w:eastAsia="Times New Roman" w:hAnsi="Times New Roman" w:cs="Times New Roman"/>
          <w:b/>
          <w:rPrChange w:id="323" w:author="Anthony F. Cannistra" w:date="2018-12-17T10:23:00Z">
            <w:rPr>
              <w:rFonts w:ascii="Times New Roman" w:eastAsia="Times New Roman" w:hAnsi="Times New Roman" w:cs="Times New Roman"/>
            </w:rPr>
          </w:rPrChange>
        </w:rPr>
      </w:pPr>
    </w:p>
    <w:p w14:paraId="74213D6C" w14:textId="0A3B51A3" w:rsidR="005E6218" w:rsidRPr="000A6746" w:rsidRDefault="00F7499D" w:rsidP="00CF58A7">
      <w:pPr>
        <w:widowControl w:val="0"/>
        <w:autoSpaceDE w:val="0"/>
        <w:autoSpaceDN w:val="0"/>
        <w:adjustRightInd w:val="0"/>
        <w:spacing w:line="480" w:lineRule="auto"/>
        <w:rPr>
          <w:rFonts w:ascii="Times New Roman" w:hAnsi="Times New Roman" w:cs="Times New Roman"/>
        </w:rPr>
        <w:pPrChange w:id="324" w:author="Anthony F. Cannistra" w:date="2018-12-17T10:23:00Z">
          <w:pPr>
            <w:spacing w:line="480" w:lineRule="auto"/>
          </w:pPr>
        </w:pPrChange>
      </w:pPr>
      <w:r>
        <w:rPr>
          <w:rFonts w:ascii="Times New Roman" w:hAnsi="Times New Roman" w:cs="Times New Roman"/>
        </w:rPr>
        <w:t xml:space="preserve"> </w:t>
      </w:r>
    </w:p>
    <w:p w14:paraId="7A550D31" w14:textId="77777777" w:rsidR="00CF58A7" w:rsidRDefault="00CF58A7" w:rsidP="00867D76">
      <w:pPr>
        <w:spacing w:line="480" w:lineRule="auto"/>
        <w:ind w:left="720" w:hanging="720"/>
        <w:rPr>
          <w:ins w:id="325" w:author="Anthony F. Cannistra" w:date="2018-12-17T10:23:00Z"/>
          <w:rFonts w:ascii="Times New Roman" w:hAnsi="Times New Roman" w:cs="Times New Roman"/>
          <w:b/>
        </w:rPr>
      </w:pPr>
      <w:ins w:id="326" w:author="Anthony F. Cannistra" w:date="2018-12-17T10:23:00Z">
        <w:r>
          <w:rPr>
            <w:rFonts w:ascii="Times New Roman" w:hAnsi="Times New Roman" w:cs="Times New Roman"/>
            <w:b/>
          </w:rPr>
          <w:t>References</w:t>
        </w:r>
      </w:ins>
    </w:p>
    <w:p w14:paraId="2179E52C" w14:textId="67FC6F09" w:rsidR="00FC7CB1" w:rsidRPr="00FC7CB1" w:rsidRDefault="00CF58A7"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ins w:id="327" w:author="Anthony F. Cannistra" w:date="2018-12-17T10:23:00Z">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ins>
      <w:r>
        <w:rPr>
          <w:rFonts w:ascii="Times New Roman" w:hAnsi="Times New Roman" w:cs="Times New Roman"/>
          <w:b/>
        </w:rPr>
        <w:fldChar w:fldCharType="separate"/>
      </w:r>
      <w:r w:rsidR="00FC7CB1" w:rsidRPr="00FC7CB1">
        <w:rPr>
          <w:rFonts w:ascii="Times New Roman" w:eastAsia="Times New Roman" w:hAnsi="Times New Roman" w:cs="Times New Roman"/>
          <w:noProof/>
        </w:rPr>
        <w:t xml:space="preserve">Adrian, R., Wilhelm, S., &amp; Gerten, D. (2006). Life-history traits of lake plankton species may govern their phenological response to climate warming. </w:t>
      </w:r>
      <w:r w:rsidR="00FC7CB1" w:rsidRPr="00FC7CB1">
        <w:rPr>
          <w:rFonts w:ascii="Times New Roman" w:eastAsia="Times New Roman" w:hAnsi="Times New Roman" w:cs="Times New Roman"/>
          <w:i/>
          <w:iCs/>
          <w:noProof/>
        </w:rPr>
        <w:t>Global Change Biology</w:t>
      </w:r>
      <w:r w:rsidR="00FC7CB1" w:rsidRPr="00FC7CB1">
        <w:rPr>
          <w:rFonts w:ascii="Times New Roman" w:eastAsia="Times New Roman" w:hAnsi="Times New Roman" w:cs="Times New Roman"/>
          <w:noProof/>
        </w:rPr>
        <w:t xml:space="preserve">, </w:t>
      </w:r>
      <w:r w:rsidR="00FC7CB1" w:rsidRPr="00FC7CB1">
        <w:rPr>
          <w:rFonts w:ascii="Times New Roman" w:eastAsia="Times New Roman" w:hAnsi="Times New Roman" w:cs="Times New Roman"/>
          <w:i/>
          <w:iCs/>
          <w:noProof/>
        </w:rPr>
        <w:t>12</w:t>
      </w:r>
      <w:r w:rsidR="00FC7CB1" w:rsidRPr="00FC7CB1">
        <w:rPr>
          <w:rFonts w:ascii="Times New Roman" w:eastAsia="Times New Roman" w:hAnsi="Times New Roman" w:cs="Times New Roman"/>
          <w:noProof/>
        </w:rPr>
        <w:t>(4), 652–661. http://doi.org/10.1111/j.1365-2486.2006.01125.x</w:t>
      </w:r>
    </w:p>
    <w:p w14:paraId="5C599FC0"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Altermatt, F. (2010). Tell me what you eat and I’ll tell you when you fly: diet can predict phenological changes in response to climate change. </w:t>
      </w:r>
      <w:r w:rsidRPr="00FC7CB1">
        <w:rPr>
          <w:rFonts w:ascii="Times New Roman" w:eastAsia="Times New Roman" w:hAnsi="Times New Roman" w:cs="Times New Roman"/>
          <w:i/>
          <w:iCs/>
          <w:noProof/>
        </w:rPr>
        <w:t>Ecology Letters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13</w:t>
      </w:r>
      <w:r w:rsidRPr="00FC7CB1">
        <w:rPr>
          <w:rFonts w:ascii="Times New Roman" w:eastAsia="Times New Roman" w:hAnsi="Times New Roman" w:cs="Times New Roman"/>
          <w:noProof/>
        </w:rPr>
        <w:t>(12), 1475–1484. http://doi.org/10.1111/j.1461-0248.2010.01534.x</w:t>
      </w:r>
    </w:p>
    <w:p w14:paraId="75526FA0"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Angert, A. L., Crozier, L. G., Rissler, L. J., Gilman, S. E., Tewksbury, J. J., &amp; Chunco, A. J. (2011). Do species’ traits predict recent shifts at expanding range edges? </w:t>
      </w:r>
      <w:r w:rsidRPr="00FC7CB1">
        <w:rPr>
          <w:rFonts w:ascii="Times New Roman" w:eastAsia="Times New Roman" w:hAnsi="Times New Roman" w:cs="Times New Roman"/>
          <w:i/>
          <w:iCs/>
          <w:noProof/>
        </w:rPr>
        <w:t>Ecology Letters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14</w:t>
      </w:r>
      <w:r w:rsidRPr="00FC7CB1">
        <w:rPr>
          <w:rFonts w:ascii="Times New Roman" w:eastAsia="Times New Roman" w:hAnsi="Times New Roman" w:cs="Times New Roman"/>
          <w:noProof/>
        </w:rPr>
        <w:t>(7), 677–689. http://doi.org/10.1111/j.1461-0248.2011.01620.x</w:t>
      </w:r>
    </w:p>
    <w:p w14:paraId="76913606"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Bjorkman, A. D., Myers-Smith, I. H., Elmendorf, S. C., Normand, S., Thomas, H. J. D., Alatalo, J. M., … Zamin, T. (2018). Tundra Trait Team: A database of plant traits spanning the tundra biome. </w:t>
      </w:r>
      <w:r w:rsidRPr="00FC7CB1">
        <w:rPr>
          <w:rFonts w:ascii="Times New Roman" w:eastAsia="Times New Roman" w:hAnsi="Times New Roman" w:cs="Times New Roman"/>
          <w:i/>
          <w:iCs/>
          <w:noProof/>
        </w:rPr>
        <w:t>Global Ecology and Biogeography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27</w:t>
      </w:r>
      <w:r w:rsidRPr="00FC7CB1">
        <w:rPr>
          <w:rFonts w:ascii="Times New Roman" w:eastAsia="Times New Roman" w:hAnsi="Times New Roman" w:cs="Times New Roman"/>
          <w:noProof/>
        </w:rPr>
        <w:t>(12), 1402–1411. http://doi.org/10.1111/geb.12821</w:t>
      </w:r>
    </w:p>
    <w:p w14:paraId="3BD26969"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Breiman, L. (2001). Random Forests. </w:t>
      </w:r>
      <w:r w:rsidRPr="00FC7CB1">
        <w:rPr>
          <w:rFonts w:ascii="Times New Roman" w:eastAsia="Times New Roman" w:hAnsi="Times New Roman" w:cs="Times New Roman"/>
          <w:i/>
          <w:iCs/>
          <w:noProof/>
        </w:rPr>
        <w:t>Machine Learning</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45</w:t>
      </w:r>
      <w:r w:rsidRPr="00FC7CB1">
        <w:rPr>
          <w:rFonts w:ascii="Times New Roman" w:eastAsia="Times New Roman" w:hAnsi="Times New Roman" w:cs="Times New Roman"/>
          <w:noProof/>
        </w:rPr>
        <w:t xml:space="preserve">(1), 5–32. </w:t>
      </w:r>
      <w:r w:rsidRPr="00FC7CB1">
        <w:rPr>
          <w:rFonts w:ascii="Times New Roman" w:eastAsia="Times New Roman" w:hAnsi="Times New Roman" w:cs="Times New Roman"/>
          <w:noProof/>
        </w:rPr>
        <w:lastRenderedPageBreak/>
        <w:t>http://doi.org/10.1023/A:1010933404324</w:t>
      </w:r>
    </w:p>
    <w:p w14:paraId="1222A3E9"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Buckley, L. B., &amp; Kingsolver, J. G. (2012). Functional and Phylogenetic Approaches to Forecasting Species’ Responses to Climate Change. </w:t>
      </w:r>
      <w:r w:rsidRPr="00FC7CB1">
        <w:rPr>
          <w:rFonts w:ascii="Times New Roman" w:eastAsia="Times New Roman" w:hAnsi="Times New Roman" w:cs="Times New Roman"/>
          <w:i/>
          <w:iCs/>
          <w:noProof/>
        </w:rPr>
        <w:t>Annual Review of Ecology, Evolution, and Systematics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43</w:t>
      </w:r>
      <w:r w:rsidRPr="00FC7CB1">
        <w:rPr>
          <w:rFonts w:ascii="Times New Roman" w:eastAsia="Times New Roman" w:hAnsi="Times New Roman" w:cs="Times New Roman"/>
          <w:noProof/>
        </w:rPr>
        <w:t>(1), 205–226. http://doi.org/10.1146/annurev-ecolsys-110411-160516</w:t>
      </w:r>
    </w:p>
    <w:p w14:paraId="55F6CF0D"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Cutler, D. R., Edwards, T. C., Beard, K. H., Cutler, A., Hess, K. T., Gibson, J., &amp; Lawler, J. J. (2007). Random Forests for Classification in Ecology. </w:t>
      </w:r>
      <w:r w:rsidRPr="00FC7CB1">
        <w:rPr>
          <w:rFonts w:ascii="Times New Roman" w:eastAsia="Times New Roman" w:hAnsi="Times New Roman" w:cs="Times New Roman"/>
          <w:i/>
          <w:iCs/>
          <w:noProof/>
        </w:rPr>
        <w:t>Ecology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88</w:t>
      </w:r>
      <w:r w:rsidRPr="00FC7CB1">
        <w:rPr>
          <w:rFonts w:ascii="Times New Roman" w:eastAsia="Times New Roman" w:hAnsi="Times New Roman" w:cs="Times New Roman"/>
          <w:noProof/>
        </w:rPr>
        <w:t>(11), 2783–2792. http://doi.org/10.1890/07-0539.1</w:t>
      </w:r>
    </w:p>
    <w:p w14:paraId="78720268"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Diamond, S. E. (2018). Contemporary climate-driven range shifts: Putting evolution back on the table. </w:t>
      </w:r>
      <w:r w:rsidRPr="00FC7CB1">
        <w:rPr>
          <w:rFonts w:ascii="Times New Roman" w:eastAsia="Times New Roman" w:hAnsi="Times New Roman" w:cs="Times New Roman"/>
          <w:i/>
          <w:iCs/>
          <w:noProof/>
        </w:rPr>
        <w:t>Functional Ecology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32</w:t>
      </w:r>
      <w:r w:rsidRPr="00FC7CB1">
        <w:rPr>
          <w:rFonts w:ascii="Times New Roman" w:eastAsia="Times New Roman" w:hAnsi="Times New Roman" w:cs="Times New Roman"/>
          <w:noProof/>
        </w:rPr>
        <w:t>(7), 1652–1665. http://doi.org/10.1111/1365-2435.13095</w:t>
      </w:r>
    </w:p>
    <w:p w14:paraId="48D34412"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Diamond, S. E., Frame, A. M., Martin, R. A., &amp; Buckley, L. B. (2011). Species’ traits predict phenological responses to climate change in butterflies. </w:t>
      </w:r>
      <w:r w:rsidRPr="00FC7CB1">
        <w:rPr>
          <w:rFonts w:ascii="Times New Roman" w:eastAsia="Times New Roman" w:hAnsi="Times New Roman" w:cs="Times New Roman"/>
          <w:i/>
          <w:iCs/>
          <w:noProof/>
        </w:rPr>
        <w:t>Ecology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92</w:t>
      </w:r>
      <w:r w:rsidRPr="00FC7CB1">
        <w:rPr>
          <w:rFonts w:ascii="Times New Roman" w:eastAsia="Times New Roman" w:hAnsi="Times New Roman" w:cs="Times New Roman"/>
          <w:noProof/>
        </w:rPr>
        <w:t>(5), 1005–1012. http://doi.org/10.1890/10-1594.1</w:t>
      </w:r>
    </w:p>
    <w:p w14:paraId="6BE73CC7"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Elith, J., Leathwick, J. R., &amp; Hastie, T. (2008, July 1). A working guide to boosted regression trees. </w:t>
      </w:r>
      <w:r w:rsidRPr="00FC7CB1">
        <w:rPr>
          <w:rFonts w:ascii="Times New Roman" w:eastAsia="Times New Roman" w:hAnsi="Times New Roman" w:cs="Times New Roman"/>
          <w:i/>
          <w:iCs/>
          <w:noProof/>
        </w:rPr>
        <w:t>Journal of Animal Ecology</w:t>
      </w:r>
      <w:r w:rsidRPr="00FC7CB1">
        <w:rPr>
          <w:rFonts w:ascii="Times New Roman" w:eastAsia="Times New Roman" w:hAnsi="Times New Roman" w:cs="Times New Roman"/>
          <w:noProof/>
        </w:rPr>
        <w:t>. Blackwell Publishing Ltd. http://doi.org/10.1111/j.1365-2656.2008.01390.x</w:t>
      </w:r>
    </w:p>
    <w:p w14:paraId="2113A11F"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Estrada, A., Morales-Castilla, I., Caplat, P., &amp; Early, R. (2016). Usefulness of Species Traits in Predicting Range Shifts. </w:t>
      </w:r>
      <w:r w:rsidRPr="00FC7CB1">
        <w:rPr>
          <w:rFonts w:ascii="Times New Roman" w:eastAsia="Times New Roman" w:hAnsi="Times New Roman" w:cs="Times New Roman"/>
          <w:i/>
          <w:iCs/>
          <w:noProof/>
        </w:rPr>
        <w:t>Trends in Ecology &amp; Evolution</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31</w:t>
      </w:r>
      <w:r w:rsidRPr="00FC7CB1">
        <w:rPr>
          <w:rFonts w:ascii="Times New Roman" w:eastAsia="Times New Roman" w:hAnsi="Times New Roman" w:cs="Times New Roman"/>
          <w:noProof/>
        </w:rPr>
        <w:t>(3), 190–203. http://doi.org/10.1016/j.tree.2015.12.014</w:t>
      </w:r>
    </w:p>
    <w:p w14:paraId="0918DB70"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Fitt, R. N. L., Palmer, S., Hand, C., Travis, J. M. J., &amp; Lancaster, L. T. (2018). Towards an interactive, process-based approach to understanding range shifts: developmental and environmental dependencies matter. </w:t>
      </w:r>
      <w:r w:rsidRPr="00FC7CB1">
        <w:rPr>
          <w:rFonts w:ascii="Times New Roman" w:eastAsia="Times New Roman" w:hAnsi="Times New Roman" w:cs="Times New Roman"/>
          <w:i/>
          <w:iCs/>
          <w:noProof/>
        </w:rPr>
        <w:t>Ecography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0</w:t>
      </w:r>
      <w:r w:rsidRPr="00FC7CB1">
        <w:rPr>
          <w:rFonts w:ascii="Times New Roman" w:eastAsia="Times New Roman" w:hAnsi="Times New Roman" w:cs="Times New Roman"/>
          <w:noProof/>
        </w:rPr>
        <w:t>(0). http://doi.org/10.1111/ecog.03975</w:t>
      </w:r>
    </w:p>
    <w:p w14:paraId="19A6FB82"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Foden, W. B., Butchart, S. H. M., Stuart, S. N., Vié, J.-C., Akçakaya, H. R., Angulo, A., … Mace, G. M. (2013). Identifying the World’s Most Climate Change Vulnerable Species: A </w:t>
      </w:r>
      <w:r w:rsidRPr="00FC7CB1">
        <w:rPr>
          <w:rFonts w:ascii="Times New Roman" w:eastAsia="Times New Roman" w:hAnsi="Times New Roman" w:cs="Times New Roman"/>
          <w:noProof/>
        </w:rPr>
        <w:lastRenderedPageBreak/>
        <w:t xml:space="preserve">Systematic Trait-Based Assessment of all Birds, Amphibians and Corals. </w:t>
      </w:r>
      <w:r w:rsidRPr="00FC7CB1">
        <w:rPr>
          <w:rFonts w:ascii="Times New Roman" w:eastAsia="Times New Roman" w:hAnsi="Times New Roman" w:cs="Times New Roman"/>
          <w:i/>
          <w:iCs/>
          <w:noProof/>
        </w:rPr>
        <w:t>PLOS ONE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8</w:t>
      </w:r>
      <w:r w:rsidRPr="00FC7CB1">
        <w:rPr>
          <w:rFonts w:ascii="Times New Roman" w:eastAsia="Times New Roman" w:hAnsi="Times New Roman" w:cs="Times New Roman"/>
          <w:noProof/>
        </w:rPr>
        <w:t>(6), 1–13. http://doi.org/10.1371/journal.pone.0065427</w:t>
      </w:r>
    </w:p>
    <w:p w14:paraId="360B56F6"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Froese, R., &amp; Pauly, D. (2010). FishBase. Fisheries Centre, University of British Columbia. Retrieved from http://www.fishbase.org</w:t>
      </w:r>
    </w:p>
    <w:p w14:paraId="6C13DFB3"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Han, B. A., Schmidt, J. P., Bowden, S. E., &amp; Drake, J. M. (2015). Rodent reservoirs of future zoonotic diseases. </w:t>
      </w:r>
      <w:r w:rsidRPr="00FC7CB1">
        <w:rPr>
          <w:rFonts w:ascii="Times New Roman" w:eastAsia="Times New Roman" w:hAnsi="Times New Roman" w:cs="Times New Roman"/>
          <w:i/>
          <w:iCs/>
          <w:noProof/>
        </w:rPr>
        <w:t>Proceedings of the National Academy of Sciences of the United States of America</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112</w:t>
      </w:r>
      <w:r w:rsidRPr="00FC7CB1">
        <w:rPr>
          <w:rFonts w:ascii="Times New Roman" w:eastAsia="Times New Roman" w:hAnsi="Times New Roman" w:cs="Times New Roman"/>
          <w:noProof/>
        </w:rPr>
        <w:t>(22), 7039–44. http://doi.org/10.1073/pnas.1501598112</w:t>
      </w:r>
    </w:p>
    <w:p w14:paraId="5179C90B"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Hastie, T., Tibshirani, R., &amp; Friedman, J. (2009). </w:t>
      </w:r>
      <w:r w:rsidRPr="00FC7CB1">
        <w:rPr>
          <w:rFonts w:ascii="Times New Roman" w:eastAsia="Times New Roman" w:hAnsi="Times New Roman" w:cs="Times New Roman"/>
          <w:i/>
          <w:iCs/>
          <w:noProof/>
        </w:rPr>
        <w:t>The Elements of Statistical Learning</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The Mathematical Intelligencer</w:t>
      </w:r>
      <w:r w:rsidRPr="00FC7CB1">
        <w:rPr>
          <w:rFonts w:ascii="Times New Roman" w:eastAsia="Times New Roman" w:hAnsi="Times New Roman" w:cs="Times New Roman"/>
          <w:noProof/>
        </w:rPr>
        <w:t xml:space="preserve"> (Vol. 27). New York, NY: Springer New York. http://doi.org/10.1007/978-0-387-84858-7</w:t>
      </w:r>
    </w:p>
    <w:p w14:paraId="48227DF1"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Holzinger, B., Hülber, K., Camenisch, M., &amp; Grabherr, G. (2008). Changes in plant species richness over the last century in the eastern Swiss Alps: elevational gradient, bedrock effects and migration rates. </w:t>
      </w:r>
      <w:r w:rsidRPr="00FC7CB1">
        <w:rPr>
          <w:rFonts w:ascii="Times New Roman" w:eastAsia="Times New Roman" w:hAnsi="Times New Roman" w:cs="Times New Roman"/>
          <w:i/>
          <w:iCs/>
          <w:noProof/>
        </w:rPr>
        <w:t>Plant Ecology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195</w:t>
      </w:r>
      <w:r w:rsidRPr="00FC7CB1">
        <w:rPr>
          <w:rFonts w:ascii="Times New Roman" w:eastAsia="Times New Roman" w:hAnsi="Times New Roman" w:cs="Times New Roman"/>
          <w:noProof/>
        </w:rPr>
        <w:t>(2), 179–196. http://doi.org/10.1007/s11258-007-9314-9</w:t>
      </w:r>
    </w:p>
    <w:p w14:paraId="6E46634F"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Kattge, J., Díaz, S., Lavorel, S., Prentice, I. C., Leadley, P., Bönisch, G., … Wirth, C. (2011). TRY - a global database of plant traits. </w:t>
      </w:r>
      <w:r w:rsidRPr="00FC7CB1">
        <w:rPr>
          <w:rFonts w:ascii="Times New Roman" w:eastAsia="Times New Roman" w:hAnsi="Times New Roman" w:cs="Times New Roman"/>
          <w:i/>
          <w:iCs/>
          <w:noProof/>
        </w:rPr>
        <w:t>Global Change Biology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17</w:t>
      </w:r>
      <w:r w:rsidRPr="00FC7CB1">
        <w:rPr>
          <w:rFonts w:ascii="Times New Roman" w:eastAsia="Times New Roman" w:hAnsi="Times New Roman" w:cs="Times New Roman"/>
          <w:noProof/>
        </w:rPr>
        <w:t>(9), 2905–2935. http://doi.org/10.1111/j.1365-2486.2011.02451.x</w:t>
      </w:r>
    </w:p>
    <w:p w14:paraId="1D5CC8F5"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Loarie, S. R., Duffy, P. B., Hamilton, H., Asner, G. P., Field, C. B., &amp; Ackerly, D. D. (2009). The velocity of climate change. </w:t>
      </w:r>
      <w:r w:rsidRPr="00FC7CB1">
        <w:rPr>
          <w:rFonts w:ascii="Times New Roman" w:eastAsia="Times New Roman" w:hAnsi="Times New Roman" w:cs="Times New Roman"/>
          <w:i/>
          <w:iCs/>
          <w:noProof/>
        </w:rPr>
        <w:t>Nature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462</w:t>
      </w:r>
      <w:r w:rsidRPr="00FC7CB1">
        <w:rPr>
          <w:rFonts w:ascii="Times New Roman" w:eastAsia="Times New Roman" w:hAnsi="Times New Roman" w:cs="Times New Roman"/>
          <w:noProof/>
        </w:rPr>
        <w:t>(7276), 1052–1055. http://doi.org/10.1038/nature08649</w:t>
      </w:r>
    </w:p>
    <w:p w14:paraId="0B963134"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Lundberg, S. M., &amp; Lee, S.-I. (2017). A Unified Approach to Interpreting Model Predictions. In I. Guyon, U. V Luxburg, S. Bengio, H. Wallach, R. Fergus, S. Vishwanathan, &amp; R. Garnett (Eds.), </w:t>
      </w:r>
      <w:r w:rsidRPr="00FC7CB1">
        <w:rPr>
          <w:rFonts w:ascii="Times New Roman" w:eastAsia="Times New Roman" w:hAnsi="Times New Roman" w:cs="Times New Roman"/>
          <w:i/>
          <w:iCs/>
          <w:noProof/>
        </w:rPr>
        <w:t>Advances in Neural Information Processing Systems 30</w:t>
      </w:r>
      <w:r w:rsidRPr="00FC7CB1">
        <w:rPr>
          <w:rFonts w:ascii="Times New Roman" w:eastAsia="Times New Roman" w:hAnsi="Times New Roman" w:cs="Times New Roman"/>
          <w:noProof/>
        </w:rPr>
        <w:t xml:space="preserve"> (pp. 4765–4774). Curran </w:t>
      </w:r>
      <w:r w:rsidRPr="00FC7CB1">
        <w:rPr>
          <w:rFonts w:ascii="Times New Roman" w:eastAsia="Times New Roman" w:hAnsi="Times New Roman" w:cs="Times New Roman"/>
          <w:noProof/>
        </w:rPr>
        <w:lastRenderedPageBreak/>
        <w:t>Associates, Inc. Retrieved from http://papers.nips.cc/paper/7062-a-unified-approach-to-interpreting-model-predictions.pdf</w:t>
      </w:r>
    </w:p>
    <w:p w14:paraId="1BEA5556"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MacLean, S. A., &amp; Beissinger, S. R. (2017). Species’ traits as predictors of range shifts under contemporary climate change: A review and meta-analysis. </w:t>
      </w:r>
      <w:r w:rsidRPr="00FC7CB1">
        <w:rPr>
          <w:rFonts w:ascii="Times New Roman" w:eastAsia="Times New Roman" w:hAnsi="Times New Roman" w:cs="Times New Roman"/>
          <w:i/>
          <w:iCs/>
          <w:noProof/>
        </w:rPr>
        <w:t>Global Change Biology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23</w:t>
      </w:r>
      <w:r w:rsidRPr="00FC7CB1">
        <w:rPr>
          <w:rFonts w:ascii="Times New Roman" w:eastAsia="Times New Roman" w:hAnsi="Times New Roman" w:cs="Times New Roman"/>
          <w:noProof/>
        </w:rPr>
        <w:t>(10), 4094–4105. http://doi.org/10.1111/gcb.13736</w:t>
      </w:r>
    </w:p>
    <w:p w14:paraId="07D875A0"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Maguire, K. C., Nieto-Lugilde, D., Fitzpatrick, M. C., Williams, J. W., &amp; Blois, J. L. (2015). Modeling Species and Community Responses to Past, Present, and Future Episodes of Climatic and Ecological Change. </w:t>
      </w:r>
      <w:r w:rsidRPr="00FC7CB1">
        <w:rPr>
          <w:rFonts w:ascii="Times New Roman" w:eastAsia="Times New Roman" w:hAnsi="Times New Roman" w:cs="Times New Roman"/>
          <w:i/>
          <w:iCs/>
          <w:noProof/>
        </w:rPr>
        <w:t>Annual Review of Ecology, Evolution, and Systematics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46</w:t>
      </w:r>
      <w:r w:rsidRPr="00FC7CB1">
        <w:rPr>
          <w:rFonts w:ascii="Times New Roman" w:eastAsia="Times New Roman" w:hAnsi="Times New Roman" w:cs="Times New Roman"/>
          <w:noProof/>
        </w:rPr>
        <w:t>(1), 343–368. http://doi.org/10.1146/annurev-ecolsys-112414-054441</w:t>
      </w:r>
    </w:p>
    <w:p w14:paraId="16252324"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Moritz, C., Patton, J. L., Conroy, C. J., Parra, J. L., White, G. C., &amp; Beissinger, S. R. (2008). Impact of a Century of Climate Change on Small-Mammal Communities in Yosemite National Park, USA. </w:t>
      </w:r>
      <w:r w:rsidRPr="00FC7CB1">
        <w:rPr>
          <w:rFonts w:ascii="Times New Roman" w:eastAsia="Times New Roman" w:hAnsi="Times New Roman" w:cs="Times New Roman"/>
          <w:i/>
          <w:iCs/>
          <w:noProof/>
        </w:rPr>
        <w:t>Science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322</w:t>
      </w:r>
      <w:r w:rsidRPr="00FC7CB1">
        <w:rPr>
          <w:rFonts w:ascii="Times New Roman" w:eastAsia="Times New Roman" w:hAnsi="Times New Roman" w:cs="Times New Roman"/>
          <w:noProof/>
        </w:rPr>
        <w:t>(5899), 261–264. http://doi.org/10.1126/science.1163428</w:t>
      </w:r>
    </w:p>
    <w:p w14:paraId="29C1CF68"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Olden, J. D., Lawler, J. J., &amp; Poff, N. L. (2008). Machine Learning Methods Without Tears: A Primer for Ecologists. </w:t>
      </w:r>
      <w:r w:rsidRPr="00FC7CB1">
        <w:rPr>
          <w:rFonts w:ascii="Times New Roman" w:eastAsia="Times New Roman" w:hAnsi="Times New Roman" w:cs="Times New Roman"/>
          <w:i/>
          <w:iCs/>
          <w:noProof/>
        </w:rPr>
        <w:t>The Quarterly Review of Biology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83</w:t>
      </w:r>
      <w:r w:rsidRPr="00FC7CB1">
        <w:rPr>
          <w:rFonts w:ascii="Times New Roman" w:eastAsia="Times New Roman" w:hAnsi="Times New Roman" w:cs="Times New Roman"/>
          <w:noProof/>
        </w:rPr>
        <w:t>(2), 171–193. http://doi.org/10.1086/587826</w:t>
      </w:r>
    </w:p>
    <w:p w14:paraId="0B3E8C85"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Pacifici, M., Foden, W. B., Visconti, P., Watson, J. E. M., Butchart, S. H. M., Kovacs, K. M., … Rondinini, C. (2015). Assessing species vulnerability to climate change. </w:t>
      </w:r>
      <w:r w:rsidRPr="00FC7CB1">
        <w:rPr>
          <w:rFonts w:ascii="Times New Roman" w:eastAsia="Times New Roman" w:hAnsi="Times New Roman" w:cs="Times New Roman"/>
          <w:i/>
          <w:iCs/>
          <w:noProof/>
        </w:rPr>
        <w:t>Nature Climate Change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5</w:t>
      </w:r>
      <w:r w:rsidRPr="00FC7CB1">
        <w:rPr>
          <w:rFonts w:ascii="Times New Roman" w:eastAsia="Times New Roman" w:hAnsi="Times New Roman" w:cs="Times New Roman"/>
          <w:noProof/>
        </w:rPr>
        <w:t>, 215. Retrieved from https://doi.org/10.1038/nclimate2448</w:t>
      </w:r>
    </w:p>
    <w:p w14:paraId="79A18595"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Pacifici, M., Visconti, P., Butchart, S. H. M., Watson, J. E. M., Cassola, F. M., &amp; Rondinini, C. (2017). Species’ traits influenced their response to recent climate change. </w:t>
      </w:r>
      <w:r w:rsidRPr="00FC7CB1">
        <w:rPr>
          <w:rFonts w:ascii="Times New Roman" w:eastAsia="Times New Roman" w:hAnsi="Times New Roman" w:cs="Times New Roman"/>
          <w:i/>
          <w:iCs/>
          <w:noProof/>
        </w:rPr>
        <w:t>Nature Climate Change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7</w:t>
      </w:r>
      <w:r w:rsidRPr="00FC7CB1">
        <w:rPr>
          <w:rFonts w:ascii="Times New Roman" w:eastAsia="Times New Roman" w:hAnsi="Times New Roman" w:cs="Times New Roman"/>
          <w:noProof/>
        </w:rPr>
        <w:t>(3), 205–208. http://doi.org/10.1038/nclimate3223</w:t>
      </w:r>
    </w:p>
    <w:p w14:paraId="448E98F8"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Parmesan, C. (2006). Ecological and Evolutionary Responses to Recent Climate Change. </w:t>
      </w:r>
      <w:r w:rsidRPr="00FC7CB1">
        <w:rPr>
          <w:rFonts w:ascii="Times New Roman" w:eastAsia="Times New Roman" w:hAnsi="Times New Roman" w:cs="Times New Roman"/>
          <w:i/>
          <w:iCs/>
          <w:noProof/>
        </w:rPr>
        <w:t>Annual Review of Ecology, Evolution, and Systematics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37</w:t>
      </w:r>
      <w:r w:rsidRPr="00FC7CB1">
        <w:rPr>
          <w:rFonts w:ascii="Times New Roman" w:eastAsia="Times New Roman" w:hAnsi="Times New Roman" w:cs="Times New Roman"/>
          <w:noProof/>
        </w:rPr>
        <w:t xml:space="preserve">(1), 637–669. </w:t>
      </w:r>
      <w:r w:rsidRPr="00FC7CB1">
        <w:rPr>
          <w:rFonts w:ascii="Times New Roman" w:eastAsia="Times New Roman" w:hAnsi="Times New Roman" w:cs="Times New Roman"/>
          <w:noProof/>
        </w:rPr>
        <w:lastRenderedPageBreak/>
        <w:t>http://doi.org/10.1146/annurev.ecolsys.37.091305.110100</w:t>
      </w:r>
    </w:p>
    <w:p w14:paraId="2D8F350A"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Pedregosa, F., Varoquaux, G., Gramfort, A., Michel, V., Thirion, B., Grisel, O., … Duchesnay, E. (2011). Scikit-learn: Machine Learning in Python. </w:t>
      </w:r>
      <w:r w:rsidRPr="00FC7CB1">
        <w:rPr>
          <w:rFonts w:ascii="Times New Roman" w:eastAsia="Times New Roman" w:hAnsi="Times New Roman" w:cs="Times New Roman"/>
          <w:i/>
          <w:iCs/>
          <w:noProof/>
        </w:rPr>
        <w:t>Journal of Machine Learning Research</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12</w:t>
      </w:r>
      <w:r w:rsidRPr="00FC7CB1">
        <w:rPr>
          <w:rFonts w:ascii="Times New Roman" w:eastAsia="Times New Roman" w:hAnsi="Times New Roman" w:cs="Times New Roman"/>
          <w:noProof/>
        </w:rPr>
        <w:t>, 2825–2830.</w:t>
      </w:r>
    </w:p>
    <w:p w14:paraId="69F29D64"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Pinsky, M. L., Worm, B., Fogarty, M. J., Sarmiento, J. L., &amp; Levin, S. A. (2013). Marine Taxa Track Local Climate Velocities. </w:t>
      </w:r>
      <w:r w:rsidRPr="00FC7CB1">
        <w:rPr>
          <w:rFonts w:ascii="Times New Roman" w:eastAsia="Times New Roman" w:hAnsi="Times New Roman" w:cs="Times New Roman"/>
          <w:i/>
          <w:iCs/>
          <w:noProof/>
        </w:rPr>
        <w:t>Science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341</w:t>
      </w:r>
      <w:r w:rsidRPr="00FC7CB1">
        <w:rPr>
          <w:rFonts w:ascii="Times New Roman" w:eastAsia="Times New Roman" w:hAnsi="Times New Roman" w:cs="Times New Roman"/>
          <w:noProof/>
        </w:rPr>
        <w:t>(6151), 1239–1242. http://doi.org/10.1126/science.1239352</w:t>
      </w:r>
    </w:p>
    <w:p w14:paraId="1B8D0096"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Poloczanska, E. S., Brown, C. J., Sydeman, W. J., Kiessling, W., Schoeman, D. S., Moore, P. J., … Richardson, A. J. (2013). Global imprint of climate change on marine life. </w:t>
      </w:r>
      <w:r w:rsidRPr="00FC7CB1">
        <w:rPr>
          <w:rFonts w:ascii="Times New Roman" w:eastAsia="Times New Roman" w:hAnsi="Times New Roman" w:cs="Times New Roman"/>
          <w:i/>
          <w:iCs/>
          <w:noProof/>
        </w:rPr>
        <w:t>Nature Climate Change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w:t>
      </w:r>
      <w:r w:rsidRPr="00FC7CB1">
        <w:rPr>
          <w:rFonts w:ascii="Times New Roman" w:eastAsia="Times New Roman" w:hAnsi="Times New Roman" w:cs="Times New Roman"/>
          <w:noProof/>
        </w:rPr>
        <w:t>, 919. Retrieved from https://doi.org/10.1038/nclimate1958</w:t>
      </w:r>
    </w:p>
    <w:p w14:paraId="0B5C4C9E"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Rapacciuolo, G., Maher, S. P., Schneider, A. C., Hammond, T. T., Jabis, M. D., Walsh, R. E., … Beissinger, S. R. (2014). Beyond a warming fingerprint: individualistic biogeographic responses to heterogeneous climate change in California. </w:t>
      </w:r>
      <w:r w:rsidRPr="00FC7CB1">
        <w:rPr>
          <w:rFonts w:ascii="Times New Roman" w:eastAsia="Times New Roman" w:hAnsi="Times New Roman" w:cs="Times New Roman"/>
          <w:i/>
          <w:iCs/>
          <w:noProof/>
        </w:rPr>
        <w:t>Global Change Biology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20</w:t>
      </w:r>
      <w:r w:rsidRPr="00FC7CB1">
        <w:rPr>
          <w:rFonts w:ascii="Times New Roman" w:eastAsia="Times New Roman" w:hAnsi="Times New Roman" w:cs="Times New Roman"/>
          <w:noProof/>
        </w:rPr>
        <w:t>(9), 2841–2855. http://doi.org/10.1111/gcb.12638</w:t>
      </w:r>
    </w:p>
    <w:p w14:paraId="6EF3FFDE"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Rumpf, S. B., Hülber, K., Klonner, G., Moser, D., Schütz, M., Wessely, J., … Dullinger, S. (2018). Range dynamics of mountain plants decrease with elevation. </w:t>
      </w:r>
      <w:r w:rsidRPr="00FC7CB1">
        <w:rPr>
          <w:rFonts w:ascii="Times New Roman" w:eastAsia="Times New Roman" w:hAnsi="Times New Roman" w:cs="Times New Roman"/>
          <w:i/>
          <w:iCs/>
          <w:noProof/>
        </w:rPr>
        <w:t>Proceedings of the National Academy of Sciences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115</w:t>
      </w:r>
      <w:r w:rsidRPr="00FC7CB1">
        <w:rPr>
          <w:rFonts w:ascii="Times New Roman" w:eastAsia="Times New Roman" w:hAnsi="Times New Roman" w:cs="Times New Roman"/>
          <w:noProof/>
        </w:rPr>
        <w:t>(8), 1848–1853. http://doi.org/10.1073/pnas.1713936115</w:t>
      </w:r>
    </w:p>
    <w:p w14:paraId="21ABE9E0"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Schloss, C. A., Nuñez, T. A., &amp; Lawler, J. J. (2012). Dispersal will limit ability of mammals to track climate change in the Western Hemisphere. </w:t>
      </w:r>
      <w:r w:rsidRPr="00FC7CB1">
        <w:rPr>
          <w:rFonts w:ascii="Times New Roman" w:eastAsia="Times New Roman" w:hAnsi="Times New Roman" w:cs="Times New Roman"/>
          <w:i/>
          <w:iCs/>
          <w:noProof/>
        </w:rPr>
        <w:t>Proceedings of the National Academy of Sciences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109</w:t>
      </w:r>
      <w:r w:rsidRPr="00FC7CB1">
        <w:rPr>
          <w:rFonts w:ascii="Times New Roman" w:eastAsia="Times New Roman" w:hAnsi="Times New Roman" w:cs="Times New Roman"/>
          <w:noProof/>
        </w:rPr>
        <w:t>(22), 8606–8611. http://doi.org/10.1073/pnas.1116791109</w:t>
      </w:r>
    </w:p>
    <w:p w14:paraId="5B380486" w14:textId="5FB0AB1C"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Stenseth, N. C., &amp; Mysterud, A. (2002). Climate, changing phenology, and other life history traits: Nonlinearity and match</w:t>
      </w:r>
      <w:ins w:id="328" w:author="Anthony F. Cannistra" w:date="2018-12-17T10:32:00Z">
        <w:r w:rsidR="00395517">
          <w:rPr>
            <w:rFonts w:ascii="Times New Roman" w:eastAsia="Times New Roman" w:hAnsi="Times New Roman" w:cs="Times New Roman"/>
            <w:noProof/>
          </w:rPr>
          <w:t>-</w:t>
        </w:r>
      </w:ins>
      <w:del w:id="329" w:author="Anthony F. Cannistra" w:date="2018-12-17T10:32:00Z">
        <w:r w:rsidRPr="00FC7CB1" w:rsidDel="00395517">
          <w:rPr>
            <w:rFonts w:ascii="Times New Roman" w:eastAsia="Times New Roman" w:hAnsi="Times New Roman" w:cs="Times New Roman"/>
            <w:noProof/>
          </w:rPr>
          <w:delText>{\textendash}</w:delText>
        </w:r>
      </w:del>
      <w:r w:rsidRPr="00FC7CB1">
        <w:rPr>
          <w:rFonts w:ascii="Times New Roman" w:eastAsia="Times New Roman" w:hAnsi="Times New Roman" w:cs="Times New Roman"/>
          <w:noProof/>
        </w:rPr>
        <w:t xml:space="preserve">mismatch to the environment. </w:t>
      </w:r>
      <w:r w:rsidRPr="00FC7CB1">
        <w:rPr>
          <w:rFonts w:ascii="Times New Roman" w:eastAsia="Times New Roman" w:hAnsi="Times New Roman" w:cs="Times New Roman"/>
          <w:i/>
          <w:iCs/>
          <w:noProof/>
        </w:rPr>
        <w:t>Proceedings of the National Academy of Scie</w:t>
      </w:r>
      <w:bookmarkStart w:id="330" w:name="_GoBack"/>
      <w:bookmarkEnd w:id="330"/>
      <w:r w:rsidRPr="00FC7CB1">
        <w:rPr>
          <w:rFonts w:ascii="Times New Roman" w:eastAsia="Times New Roman" w:hAnsi="Times New Roman" w:cs="Times New Roman"/>
          <w:i/>
          <w:iCs/>
          <w:noProof/>
        </w:rPr>
        <w:t>nces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99</w:t>
      </w:r>
      <w:r w:rsidRPr="00FC7CB1">
        <w:rPr>
          <w:rFonts w:ascii="Times New Roman" w:eastAsia="Times New Roman" w:hAnsi="Times New Roman" w:cs="Times New Roman"/>
          <w:noProof/>
        </w:rPr>
        <w:t>(21), 13379–13381. http://doi.org/10.1073/pnas.212519399</w:t>
      </w:r>
    </w:p>
    <w:p w14:paraId="0F1273D5"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lastRenderedPageBreak/>
        <w:t xml:space="preserve">Urban, M. C., Bocedi, G., Hendry, A. P., Mihoub, J.-B., Pe’er, G., Singer, A., … Travis, J. M. J. (2016). Improving the forecast for biodiversity under climate change. </w:t>
      </w:r>
      <w:r w:rsidRPr="00FC7CB1">
        <w:rPr>
          <w:rFonts w:ascii="Times New Roman" w:eastAsia="Times New Roman" w:hAnsi="Times New Roman" w:cs="Times New Roman"/>
          <w:i/>
          <w:iCs/>
          <w:noProof/>
        </w:rPr>
        <w:t>Science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353</w:t>
      </w:r>
      <w:r w:rsidRPr="00FC7CB1">
        <w:rPr>
          <w:rFonts w:ascii="Times New Roman" w:eastAsia="Times New Roman" w:hAnsi="Times New Roman" w:cs="Times New Roman"/>
          <w:noProof/>
        </w:rPr>
        <w:t>(6304). Retrieved from http://science.sciencemag.org/content/353/6304/aad8466.abstract</w:t>
      </w:r>
    </w:p>
    <w:p w14:paraId="51F25C1D"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Wheatley, C. J., Beale, C. M., Bradbury, R. B., Pearce-Higgins, J. W., Critchlow, R., &amp; Thomas, C. D. (2017). Climate change vulnerability for species-Assessing the assessments. </w:t>
      </w:r>
      <w:r w:rsidRPr="00FC7CB1">
        <w:rPr>
          <w:rFonts w:ascii="Times New Roman" w:eastAsia="Times New Roman" w:hAnsi="Times New Roman" w:cs="Times New Roman"/>
          <w:i/>
          <w:iCs/>
          <w:noProof/>
        </w:rPr>
        <w:t>Global Change Biology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23</w:t>
      </w:r>
      <w:r w:rsidRPr="00FC7CB1">
        <w:rPr>
          <w:rFonts w:ascii="Times New Roman" w:eastAsia="Times New Roman" w:hAnsi="Times New Roman" w:cs="Times New Roman"/>
          <w:noProof/>
        </w:rPr>
        <w:t>(9), 3704–3715. http://doi.org/10.1111/gcb.13759</w:t>
      </w:r>
    </w:p>
    <w:p w14:paraId="59C4A50B" w14:textId="77777777" w:rsidR="00FC7CB1" w:rsidRPr="00FC7CB1" w:rsidRDefault="00FC7CB1" w:rsidP="00FC7CB1">
      <w:pPr>
        <w:widowControl w:val="0"/>
        <w:autoSpaceDE w:val="0"/>
        <w:autoSpaceDN w:val="0"/>
        <w:adjustRightInd w:val="0"/>
        <w:spacing w:line="480" w:lineRule="auto"/>
        <w:ind w:left="480" w:hanging="480"/>
        <w:rPr>
          <w:rFonts w:ascii="Times New Roman" w:hAnsi="Times New Roman" w:cs="Times New Roman"/>
          <w:noProof/>
        </w:rPr>
      </w:pPr>
      <w:r w:rsidRPr="00FC7CB1">
        <w:rPr>
          <w:rFonts w:ascii="Times New Roman" w:eastAsia="Times New Roman" w:hAnsi="Times New Roman" w:cs="Times New Roman"/>
          <w:noProof/>
        </w:rPr>
        <w:t xml:space="preserve">Williams, S. E., Shoo, L. P., Isaac, J. L., Hoffmann, A. A., &amp; Langham, G. (2008). Towards an Integrated Framework for Assessing the Vulnerability of Species to Climate Change. </w:t>
      </w:r>
      <w:r w:rsidRPr="00FC7CB1">
        <w:rPr>
          <w:rFonts w:ascii="Times New Roman" w:eastAsia="Times New Roman" w:hAnsi="Times New Roman" w:cs="Times New Roman"/>
          <w:i/>
          <w:iCs/>
          <w:noProof/>
        </w:rPr>
        <w:t>PLOS Biology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6</w:t>
      </w:r>
      <w:r w:rsidRPr="00FC7CB1">
        <w:rPr>
          <w:rFonts w:ascii="Times New Roman" w:eastAsia="Times New Roman" w:hAnsi="Times New Roman" w:cs="Times New Roman"/>
          <w:noProof/>
        </w:rPr>
        <w:t>(12), 1–6. http://doi.org/10.1371/journal.pbio.0060325</w:t>
      </w:r>
    </w:p>
    <w:p w14:paraId="3A3E5271" w14:textId="30095CB2" w:rsidR="005E6218" w:rsidDel="00CF58A7" w:rsidRDefault="00CF58A7" w:rsidP="00FC7CB1">
      <w:pPr>
        <w:widowControl w:val="0"/>
        <w:autoSpaceDE w:val="0"/>
        <w:autoSpaceDN w:val="0"/>
        <w:adjustRightInd w:val="0"/>
        <w:spacing w:line="480" w:lineRule="auto"/>
        <w:ind w:left="480" w:hanging="480"/>
        <w:rPr>
          <w:del w:id="331" w:author="Anthony F. Cannistra" w:date="2018-12-17T10:23:00Z"/>
          <w:rFonts w:ascii="Times New Roman" w:hAnsi="Times New Roman" w:cs="Times New Roman"/>
          <w:b/>
        </w:rPr>
      </w:pPr>
      <w:ins w:id="332" w:author="Anthony F. Cannistra" w:date="2018-12-17T10:23:00Z">
        <w:r>
          <w:rPr>
            <w:rFonts w:ascii="Times New Roman" w:hAnsi="Times New Roman" w:cs="Times New Roman"/>
            <w:b/>
          </w:rPr>
          <w:fldChar w:fldCharType="end"/>
        </w:r>
      </w:ins>
      <w:del w:id="333" w:author="Anthony F. Cannistra" w:date="2018-12-17T10:23:00Z">
        <w:r w:rsidR="005E6218" w:rsidDel="00CF58A7">
          <w:rPr>
            <w:rFonts w:ascii="Times New Roman" w:hAnsi="Times New Roman" w:cs="Times New Roman"/>
            <w:b/>
          </w:rPr>
          <w:delText>References</w:delText>
        </w:r>
      </w:del>
    </w:p>
    <w:p w14:paraId="0D0A9ABC" w14:textId="374AA70E" w:rsidR="00867D76" w:rsidRPr="00867D76" w:rsidDel="00A73AF3" w:rsidRDefault="00867D76" w:rsidP="00867D76">
      <w:pPr>
        <w:spacing w:line="480" w:lineRule="auto"/>
        <w:ind w:left="720" w:hanging="720"/>
        <w:rPr>
          <w:del w:id="334" w:author="Anthony F. Cannistra" w:date="2018-12-07T11:34:00Z"/>
          <w:rFonts w:ascii="Times New Roman" w:hAnsi="Times New Roman" w:cs="Times New Roman"/>
        </w:rPr>
      </w:pPr>
      <w:commentRangeStart w:id="335"/>
      <w:del w:id="336" w:author="Anthony F. Cannistra" w:date="2018-12-07T11:34:00Z">
        <w:r w:rsidRPr="00867D76" w:rsidDel="00A73AF3">
          <w:rPr>
            <w:rFonts w:ascii="Times New Roman" w:hAnsi="Times New Roman" w:cs="Times New Roman"/>
          </w:rPr>
          <w:delText xml:space="preserve">ADRIAN, R., WILHELM, S., &amp; GERTEN, D. </w:delText>
        </w:r>
        <w:commentRangeEnd w:id="335"/>
        <w:r w:rsidR="00E00682" w:rsidDel="00A73AF3">
          <w:rPr>
            <w:rStyle w:val="CommentReference"/>
          </w:rPr>
          <w:commentReference w:id="335"/>
        </w:r>
        <w:r w:rsidRPr="00867D76" w:rsidDel="00A73AF3">
          <w:rPr>
            <w:rFonts w:ascii="Times New Roman" w:hAnsi="Times New Roman" w:cs="Times New Roman"/>
          </w:rPr>
          <w:delText xml:space="preserve">(2006). Life-history traits of lake plankton species may govern their phenological response to climate warming. </w:delText>
        </w:r>
        <w:r w:rsidRPr="00867D76" w:rsidDel="00A73AF3">
          <w:rPr>
            <w:rFonts w:ascii="Times New Roman" w:hAnsi="Times New Roman" w:cs="Times New Roman"/>
            <w:i/>
            <w:iCs/>
          </w:rPr>
          <w:delText>Global Change Biology</w:delText>
        </w:r>
        <w:r w:rsidRPr="00867D76" w:rsidDel="00A73AF3">
          <w:rPr>
            <w:rFonts w:ascii="Times New Roman" w:hAnsi="Times New Roman" w:cs="Times New Roman"/>
          </w:rPr>
          <w:delText xml:space="preserve">, </w:delText>
        </w:r>
        <w:r w:rsidRPr="00867D76" w:rsidDel="00A73AF3">
          <w:rPr>
            <w:rFonts w:ascii="Times New Roman" w:hAnsi="Times New Roman" w:cs="Times New Roman"/>
            <w:i/>
            <w:iCs/>
          </w:rPr>
          <w:delText>12</w:delText>
        </w:r>
        <w:r w:rsidRPr="00867D76" w:rsidDel="00A73AF3">
          <w:rPr>
            <w:rFonts w:ascii="Times New Roman" w:hAnsi="Times New Roman" w:cs="Times New Roman"/>
          </w:rPr>
          <w:delText>(4), 652–661. http://doi.org/10.1111/j.1365-2486.2006.01125.x</w:delText>
        </w:r>
      </w:del>
    </w:p>
    <w:p w14:paraId="6ADEC5EF" w14:textId="75673FD7" w:rsidR="00867D76" w:rsidRPr="00867D76" w:rsidDel="00CF58A7" w:rsidRDefault="00867D76" w:rsidP="00867D76">
      <w:pPr>
        <w:spacing w:line="480" w:lineRule="auto"/>
        <w:ind w:left="720" w:hanging="720"/>
        <w:rPr>
          <w:del w:id="337" w:author="Anthony F. Cannistra" w:date="2018-12-17T10:23:00Z"/>
          <w:rFonts w:ascii="Times New Roman" w:hAnsi="Times New Roman" w:cs="Times New Roman"/>
        </w:rPr>
      </w:pPr>
      <w:del w:id="338" w:author="Anthony F. Cannistra" w:date="2018-12-17T10:23:00Z">
        <w:r w:rsidRPr="00867D76" w:rsidDel="00CF58A7">
          <w:rPr>
            <w:rFonts w:ascii="Times New Roman" w:hAnsi="Times New Roman" w:cs="Times New Roman"/>
          </w:rPr>
          <w:delText xml:space="preserve">Altermatt, F. (2010). Tell me what you eat and I’ll tell you when you fly: diet can predict phenological changes in response to climate change. </w:delText>
        </w:r>
        <w:r w:rsidRPr="00867D76" w:rsidDel="00CF58A7">
          <w:rPr>
            <w:rFonts w:ascii="Times New Roman" w:hAnsi="Times New Roman" w:cs="Times New Roman"/>
            <w:i/>
            <w:iCs/>
          </w:rPr>
          <w:delText>Ecology Letters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13</w:delText>
        </w:r>
        <w:r w:rsidRPr="00867D76" w:rsidDel="00CF58A7">
          <w:rPr>
            <w:rFonts w:ascii="Times New Roman" w:hAnsi="Times New Roman" w:cs="Times New Roman"/>
          </w:rPr>
          <w:delText>(12), 1475–1484. http://doi.org/10.1111/j.1461-0248.2010.01534.x</w:delText>
        </w:r>
      </w:del>
    </w:p>
    <w:p w14:paraId="7F5C3F08" w14:textId="5A147F54" w:rsidR="00867D76" w:rsidRPr="00867D76" w:rsidDel="00CF58A7" w:rsidRDefault="00867D76" w:rsidP="00867D76">
      <w:pPr>
        <w:spacing w:line="480" w:lineRule="auto"/>
        <w:ind w:left="720" w:hanging="720"/>
        <w:rPr>
          <w:del w:id="339" w:author="Anthony F. Cannistra" w:date="2018-12-17T10:23:00Z"/>
          <w:rFonts w:ascii="Times New Roman" w:hAnsi="Times New Roman" w:cs="Times New Roman"/>
        </w:rPr>
      </w:pPr>
      <w:del w:id="340" w:author="Anthony F. Cannistra" w:date="2018-12-17T10:23:00Z">
        <w:r w:rsidRPr="00867D76" w:rsidDel="00CF58A7">
          <w:rPr>
            <w:rFonts w:ascii="Times New Roman" w:hAnsi="Times New Roman" w:cs="Times New Roman"/>
          </w:rPr>
          <w:delText xml:space="preserve">Angert, A. L., Crozier, L. G., Rissler, L. J., Gilman, S. E., Tewksbury, J. J., &amp; Chunco, A. J. (2011). Do species’ traits predict recent shifts at expanding range edges? </w:delText>
        </w:r>
        <w:r w:rsidRPr="00867D76" w:rsidDel="00CF58A7">
          <w:rPr>
            <w:rFonts w:ascii="Times New Roman" w:hAnsi="Times New Roman" w:cs="Times New Roman"/>
            <w:i/>
            <w:iCs/>
          </w:rPr>
          <w:delText>Ecology Letters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14</w:delText>
        </w:r>
        <w:r w:rsidRPr="00867D76" w:rsidDel="00CF58A7">
          <w:rPr>
            <w:rFonts w:ascii="Times New Roman" w:hAnsi="Times New Roman" w:cs="Times New Roman"/>
          </w:rPr>
          <w:delText>(7), 677–689. http://doi.org/10.1111/j.1461-0248.2011.01620.x</w:delText>
        </w:r>
      </w:del>
    </w:p>
    <w:p w14:paraId="78F5ACD8" w14:textId="72FE6624" w:rsidR="0096524D" w:rsidRPr="00867D76" w:rsidDel="00CF58A7" w:rsidRDefault="00867D76" w:rsidP="0096524D">
      <w:pPr>
        <w:spacing w:line="480" w:lineRule="auto"/>
        <w:ind w:left="720" w:hanging="720"/>
        <w:rPr>
          <w:del w:id="341" w:author="Anthony F. Cannistra" w:date="2018-12-17T10:23:00Z"/>
          <w:rFonts w:ascii="Times New Roman" w:hAnsi="Times New Roman" w:cs="Times New Roman"/>
        </w:rPr>
      </w:pPr>
      <w:del w:id="342" w:author="Anthony F. Cannistra" w:date="2018-12-17T10:23:00Z">
        <w:r w:rsidRPr="00867D76" w:rsidDel="00CF58A7">
          <w:rPr>
            <w:rFonts w:ascii="Times New Roman" w:hAnsi="Times New Roman" w:cs="Times New Roman"/>
          </w:rPr>
          <w:delText xml:space="preserve">Baltensperger, A. P., &amp; Huettmann, F. (2015). Predicted shifts in small mammal distributions and biodiversity in the altered future environment of Alaska: An open access data and machine learning perspective. </w:delText>
        </w:r>
        <w:r w:rsidRPr="00867D76" w:rsidDel="00CF58A7">
          <w:rPr>
            <w:rFonts w:ascii="Times New Roman" w:hAnsi="Times New Roman" w:cs="Times New Roman"/>
            <w:i/>
            <w:iCs/>
          </w:rPr>
          <w:delText>PLoS ONE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10</w:delText>
        </w:r>
        <w:r w:rsidRPr="00867D76" w:rsidDel="00CF58A7">
          <w:rPr>
            <w:rFonts w:ascii="Times New Roman" w:hAnsi="Times New Roman" w:cs="Times New Roman"/>
          </w:rPr>
          <w:delText xml:space="preserve">(7), e0132054. </w:delText>
        </w:r>
      </w:del>
    </w:p>
    <w:p w14:paraId="25828482" w14:textId="48C40AB6" w:rsidR="00867D76" w:rsidRPr="00867D76" w:rsidDel="00CF58A7" w:rsidRDefault="00867D76" w:rsidP="00867D76">
      <w:pPr>
        <w:spacing w:line="480" w:lineRule="auto"/>
        <w:ind w:left="720" w:hanging="720"/>
        <w:rPr>
          <w:del w:id="343" w:author="Anthony F. Cannistra" w:date="2018-12-17T10:23:00Z"/>
          <w:rFonts w:ascii="Times New Roman" w:hAnsi="Times New Roman" w:cs="Times New Roman"/>
        </w:rPr>
      </w:pPr>
      <w:del w:id="344" w:author="Anthony F. Cannistra" w:date="2018-12-17T10:23:00Z">
        <w:r w:rsidRPr="00867D76" w:rsidDel="00CF58A7">
          <w:rPr>
            <w:rFonts w:ascii="Times New Roman" w:hAnsi="Times New Roman" w:cs="Times New Roman"/>
          </w:rPr>
          <w:delText xml:space="preserve">Buckley, L. B., &amp; Kingsolver, J. G. (2012). Functional and Phylogenetic Approaches to Forecasting Species’ Responses to Climate Change. </w:delText>
        </w:r>
        <w:r w:rsidRPr="00867D76" w:rsidDel="00CF58A7">
          <w:rPr>
            <w:rFonts w:ascii="Times New Roman" w:hAnsi="Times New Roman" w:cs="Times New Roman"/>
            <w:i/>
            <w:iCs/>
          </w:rPr>
          <w:delText>Annual Review of Ecology, Evolution, and Systematics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43</w:delText>
        </w:r>
        <w:r w:rsidRPr="00867D76" w:rsidDel="00CF58A7">
          <w:rPr>
            <w:rFonts w:ascii="Times New Roman" w:hAnsi="Times New Roman" w:cs="Times New Roman"/>
          </w:rPr>
          <w:delText>(1), 205–226. http://doi.org/10.1146/annurev-ecolsys-110411-160516</w:delText>
        </w:r>
      </w:del>
    </w:p>
    <w:p w14:paraId="4F6E4F88" w14:textId="2EE92E74" w:rsidR="001D0FF0" w:rsidDel="00CF58A7" w:rsidRDefault="00867D76" w:rsidP="001D0FF0">
      <w:pPr>
        <w:spacing w:line="480" w:lineRule="auto"/>
        <w:ind w:left="720" w:hanging="720"/>
        <w:rPr>
          <w:del w:id="345" w:author="Anthony F. Cannistra" w:date="2018-12-17T10:23:00Z"/>
          <w:rFonts w:ascii="Times New Roman" w:hAnsi="Times New Roman" w:cs="Times New Roman"/>
        </w:rPr>
      </w:pPr>
      <w:del w:id="346" w:author="Anthony F. Cannistra" w:date="2018-12-17T10:23:00Z">
        <w:r w:rsidRPr="00867D76" w:rsidDel="00CF58A7">
          <w:rPr>
            <w:rFonts w:ascii="Times New Roman" w:hAnsi="Times New Roman" w:cs="Times New Roman"/>
          </w:rPr>
          <w:delText xml:space="preserve">Buckley, L. B., Miller, E. F., &amp; Kingsolver, J. G. (2013). Ectotherm Thermal Stress and Specialization Across Altitude and Latitude. </w:delText>
        </w:r>
        <w:r w:rsidRPr="00867D76" w:rsidDel="00CF58A7">
          <w:rPr>
            <w:rFonts w:ascii="Times New Roman" w:hAnsi="Times New Roman" w:cs="Times New Roman"/>
            <w:i/>
            <w:iCs/>
          </w:rPr>
          <w:delText>Integrative and Comparative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53</w:delText>
        </w:r>
        <w:r w:rsidRPr="00867D76" w:rsidDel="00CF58A7">
          <w:rPr>
            <w:rFonts w:ascii="Times New Roman" w:hAnsi="Times New Roman" w:cs="Times New Roman"/>
          </w:rPr>
          <w:delText xml:space="preserve">(4), 571–581. </w:delText>
        </w:r>
        <w:r w:rsidR="00C236D0" w:rsidDel="00CF58A7">
          <w:fldChar w:fldCharType="begin"/>
        </w:r>
        <w:r w:rsidR="00C236D0" w:rsidDel="00CF58A7">
          <w:delInstrText xml:space="preserve"> HYPERLINK "http://doi.org/10.1093/icb/ict026" </w:delInstrText>
        </w:r>
        <w:r w:rsidR="00C236D0" w:rsidDel="00CF58A7">
          <w:fldChar w:fldCharType="separate"/>
        </w:r>
        <w:r w:rsidR="001D0FF0" w:rsidRPr="00ED2521" w:rsidDel="00CF58A7">
          <w:rPr>
            <w:rStyle w:val="Hyperlink"/>
            <w:rFonts w:ascii="Times New Roman" w:hAnsi="Times New Roman" w:cs="Times New Roman"/>
          </w:rPr>
          <w:delText>http://doi.org/10.1093/icb/ict026</w:delText>
        </w:r>
        <w:r w:rsidR="00C236D0" w:rsidDel="00CF58A7">
          <w:rPr>
            <w:rStyle w:val="Hyperlink"/>
            <w:rFonts w:ascii="Times New Roman" w:hAnsi="Times New Roman" w:cs="Times New Roman"/>
          </w:rPr>
          <w:fldChar w:fldCharType="end"/>
        </w:r>
      </w:del>
    </w:p>
    <w:p w14:paraId="0D64EF10" w14:textId="2CF793EE" w:rsidR="001D0FF0" w:rsidRPr="00867D76" w:rsidDel="00CF58A7" w:rsidRDefault="001D0FF0" w:rsidP="001D0FF0">
      <w:pPr>
        <w:spacing w:line="480" w:lineRule="auto"/>
        <w:ind w:left="720" w:hanging="720"/>
        <w:rPr>
          <w:del w:id="347" w:author="Anthony F. Cannistra" w:date="2018-12-17T10:23:00Z"/>
          <w:rFonts w:ascii="Times New Roman" w:hAnsi="Times New Roman" w:cs="Times New Roman"/>
        </w:rPr>
      </w:pPr>
      <w:del w:id="348" w:author="Anthony F. Cannistra" w:date="2018-12-17T10:23:00Z">
        <w:r w:rsidRPr="001D0FF0" w:rsidDel="00CF58A7">
          <w:rPr>
            <w:rFonts w:ascii="Times New Roman" w:hAnsi="Times New Roman" w:cs="Times New Roman"/>
          </w:rPr>
          <w:delText xml:space="preserve">Breiman, L. (2001). Random Forests. </w:delText>
        </w:r>
        <w:r w:rsidRPr="001D0FF0" w:rsidDel="00CF58A7">
          <w:rPr>
            <w:rFonts w:ascii="Times New Roman" w:hAnsi="Times New Roman" w:cs="Times New Roman"/>
            <w:i/>
            <w:iCs/>
          </w:rPr>
          <w:delText>Machine Learning</w:delText>
        </w:r>
        <w:r w:rsidRPr="001D0FF0" w:rsidDel="00CF58A7">
          <w:rPr>
            <w:rFonts w:ascii="Times New Roman" w:hAnsi="Times New Roman" w:cs="Times New Roman"/>
          </w:rPr>
          <w:delText xml:space="preserve">, </w:delText>
        </w:r>
        <w:r w:rsidRPr="001D0FF0" w:rsidDel="00CF58A7">
          <w:rPr>
            <w:rFonts w:ascii="Times New Roman" w:hAnsi="Times New Roman" w:cs="Times New Roman"/>
            <w:i/>
            <w:iCs/>
          </w:rPr>
          <w:delText>45</w:delText>
        </w:r>
        <w:r w:rsidRPr="001D0FF0" w:rsidDel="00CF58A7">
          <w:rPr>
            <w:rFonts w:ascii="Times New Roman" w:hAnsi="Times New Roman" w:cs="Times New Roman"/>
          </w:rPr>
          <w:delText>(1), 5–32. http://doi.org/10.1023/A:1010933404324</w:delText>
        </w:r>
      </w:del>
    </w:p>
    <w:p w14:paraId="096EAFFC" w14:textId="2B0A29D0" w:rsidR="00867D76" w:rsidRPr="00867D76" w:rsidDel="00CF58A7" w:rsidRDefault="00867D76" w:rsidP="00867D76">
      <w:pPr>
        <w:spacing w:line="480" w:lineRule="auto"/>
        <w:ind w:left="720" w:hanging="720"/>
        <w:rPr>
          <w:del w:id="349" w:author="Anthony F. Cannistra" w:date="2018-12-17T10:23:00Z"/>
          <w:rFonts w:ascii="Times New Roman" w:hAnsi="Times New Roman" w:cs="Times New Roman"/>
        </w:rPr>
      </w:pPr>
      <w:del w:id="350" w:author="Anthony F. Cannistra" w:date="2018-12-17T10:23:00Z">
        <w:r w:rsidRPr="00867D76" w:rsidDel="00CF58A7">
          <w:rPr>
            <w:rFonts w:ascii="Times New Roman" w:hAnsi="Times New Roman" w:cs="Times New Roman"/>
          </w:rPr>
          <w:delText xml:space="preserve">Cutler, D. R., Edwards, T. C., Beard, K. H., Cutler, A., Hess, K. T., Gibson, J., &amp; Lawler, J. J. (2007). Random Forests for Classifcation in Ecology. </w:delText>
        </w:r>
        <w:r w:rsidRPr="00867D76" w:rsidDel="00CF58A7">
          <w:rPr>
            <w:rFonts w:ascii="Times New Roman" w:hAnsi="Times New Roman" w:cs="Times New Roman"/>
            <w:i/>
            <w:iCs/>
          </w:rPr>
          <w:delText>Ecology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88</w:delText>
        </w:r>
        <w:r w:rsidRPr="00867D76" w:rsidDel="00CF58A7">
          <w:rPr>
            <w:rFonts w:ascii="Times New Roman" w:hAnsi="Times New Roman" w:cs="Times New Roman"/>
          </w:rPr>
          <w:delText>(11), 2783–2792. http://doi.org/10.1890/07-0539.1</w:delText>
        </w:r>
      </w:del>
    </w:p>
    <w:p w14:paraId="76621C61" w14:textId="66DD8C3C" w:rsidR="00867D76" w:rsidDel="00CF58A7" w:rsidRDefault="00867D76" w:rsidP="00867D76">
      <w:pPr>
        <w:spacing w:line="480" w:lineRule="auto"/>
        <w:ind w:left="720" w:hanging="720"/>
        <w:rPr>
          <w:del w:id="351" w:author="Anthony F. Cannistra" w:date="2018-12-17T10:23:00Z"/>
          <w:rFonts w:ascii="Times New Roman" w:hAnsi="Times New Roman" w:cs="Times New Roman"/>
        </w:rPr>
      </w:pPr>
      <w:del w:id="352" w:author="Anthony F. Cannistra" w:date="2018-12-17T10:23:00Z">
        <w:r w:rsidRPr="00867D76" w:rsidDel="00CF58A7">
          <w:rPr>
            <w:rFonts w:ascii="Times New Roman" w:hAnsi="Times New Roman" w:cs="Times New Roman"/>
          </w:rPr>
          <w:delText xml:space="preserve">Dawson, T. P., Jackson, S. T., House, J. I., Prentice, I. C., &amp; Mace, G. M. (2011). Beyond predictions: biodiversity conservation in a changing climate. </w:delText>
        </w:r>
        <w:r w:rsidRPr="00867D76" w:rsidDel="00CF58A7">
          <w:rPr>
            <w:rFonts w:ascii="Times New Roman" w:hAnsi="Times New Roman" w:cs="Times New Roman"/>
            <w:i/>
            <w:iCs/>
          </w:rPr>
          <w:delText>Science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332</w:delText>
        </w:r>
        <w:r w:rsidRPr="00867D76" w:rsidDel="00CF58A7">
          <w:rPr>
            <w:rFonts w:ascii="Times New Roman" w:hAnsi="Times New Roman" w:cs="Times New Roman"/>
          </w:rPr>
          <w:delText xml:space="preserve">(6025), 53–58. </w:delText>
        </w:r>
        <w:r w:rsidR="00C236D0" w:rsidDel="00CF58A7">
          <w:fldChar w:fldCharType="begin"/>
        </w:r>
        <w:r w:rsidR="00C236D0" w:rsidDel="00CF58A7">
          <w:delInstrText xml:space="preserve"> HYPERLINK "http://doi.org/10.1126/science.1200303" </w:delInstrText>
        </w:r>
        <w:r w:rsidR="00C236D0" w:rsidDel="00CF58A7">
          <w:fldChar w:fldCharType="separate"/>
        </w:r>
        <w:r w:rsidR="0025695B" w:rsidRPr="00F244EB" w:rsidDel="00CF58A7">
          <w:rPr>
            <w:rStyle w:val="Hyperlink"/>
            <w:rFonts w:ascii="Times New Roman" w:hAnsi="Times New Roman" w:cs="Times New Roman"/>
          </w:rPr>
          <w:delText>http://doi.org/10.1126/science.1200303</w:delText>
        </w:r>
        <w:r w:rsidR="00C236D0" w:rsidDel="00CF58A7">
          <w:rPr>
            <w:rStyle w:val="Hyperlink"/>
            <w:rFonts w:ascii="Times New Roman" w:hAnsi="Times New Roman" w:cs="Times New Roman"/>
          </w:rPr>
          <w:fldChar w:fldCharType="end"/>
        </w:r>
      </w:del>
    </w:p>
    <w:p w14:paraId="0A567A6F" w14:textId="01BA75AD" w:rsidR="0025695B" w:rsidRPr="00867D76" w:rsidDel="00CF58A7" w:rsidRDefault="0025695B" w:rsidP="0025695B">
      <w:pPr>
        <w:spacing w:line="480" w:lineRule="auto"/>
        <w:ind w:left="720" w:hanging="720"/>
        <w:rPr>
          <w:del w:id="353" w:author="Anthony F. Cannistra" w:date="2018-12-17T10:23:00Z"/>
          <w:rFonts w:ascii="Times New Roman" w:hAnsi="Times New Roman" w:cs="Times New Roman"/>
        </w:rPr>
      </w:pPr>
      <w:del w:id="354" w:author="Anthony F. Cannistra" w:date="2018-12-17T10:23:00Z">
        <w:r w:rsidRPr="0025695B" w:rsidDel="00CF58A7">
          <w:rPr>
            <w:rFonts w:ascii="Times New Roman" w:hAnsi="Times New Roman" w:cs="Times New Roman"/>
          </w:rPr>
          <w:delText xml:space="preserve">Diamond, S. E. (2018). Contemporary climate-driven range shifts: Putting evolution back on the table. </w:delText>
        </w:r>
        <w:r w:rsidRPr="0025695B" w:rsidDel="00CF58A7">
          <w:rPr>
            <w:rFonts w:ascii="Times New Roman" w:hAnsi="Times New Roman" w:cs="Times New Roman"/>
            <w:i/>
            <w:iCs/>
          </w:rPr>
          <w:delText>Functional Ecology</w:delText>
        </w:r>
        <w:r w:rsidRPr="0025695B" w:rsidDel="00CF58A7">
          <w:rPr>
            <w:rFonts w:ascii="Times New Roman" w:hAnsi="Times New Roman" w:cs="Times New Roman"/>
          </w:rPr>
          <w:delText xml:space="preserve">, </w:delText>
        </w:r>
        <w:r w:rsidRPr="0025695B" w:rsidDel="00CF58A7">
          <w:rPr>
            <w:rFonts w:ascii="Times New Roman" w:hAnsi="Times New Roman" w:cs="Times New Roman"/>
            <w:i/>
            <w:iCs/>
          </w:rPr>
          <w:delText>32</w:delText>
        </w:r>
        <w:r w:rsidRPr="0025695B" w:rsidDel="00CF58A7">
          <w:rPr>
            <w:rFonts w:ascii="Times New Roman" w:hAnsi="Times New Roman" w:cs="Times New Roman"/>
          </w:rPr>
          <w:delText>(7), 1652–1665. http://doi.org/10.1111/1365-2435.13095</w:delText>
        </w:r>
      </w:del>
    </w:p>
    <w:p w14:paraId="2CE79A2B" w14:textId="1F156BEF" w:rsidR="00867D76" w:rsidRPr="00867D76" w:rsidDel="00CF58A7" w:rsidRDefault="00867D76" w:rsidP="00867D76">
      <w:pPr>
        <w:spacing w:line="480" w:lineRule="auto"/>
        <w:ind w:left="720" w:hanging="720"/>
        <w:rPr>
          <w:del w:id="355" w:author="Anthony F. Cannistra" w:date="2018-12-17T10:23:00Z"/>
          <w:rFonts w:ascii="Times New Roman" w:hAnsi="Times New Roman" w:cs="Times New Roman"/>
        </w:rPr>
      </w:pPr>
      <w:del w:id="356" w:author="Anthony F. Cannistra" w:date="2018-12-17T10:23:00Z">
        <w:r w:rsidRPr="00867D76" w:rsidDel="00CF58A7">
          <w:rPr>
            <w:rFonts w:ascii="Times New Roman" w:hAnsi="Times New Roman" w:cs="Times New Roman"/>
          </w:rPr>
          <w:delText xml:space="preserve">Diamond, S. E., Frame, A. M., Martin, R. A., &amp; Buckley, L. B. (2011). Species’ traits predict phenological responses to climate change in butterflies. </w:delText>
        </w:r>
        <w:r w:rsidRPr="00867D76" w:rsidDel="00CF58A7">
          <w:rPr>
            <w:rFonts w:ascii="Times New Roman" w:hAnsi="Times New Roman" w:cs="Times New Roman"/>
            <w:i/>
            <w:iCs/>
          </w:rPr>
          <w:delText>Ecology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92</w:delText>
        </w:r>
        <w:r w:rsidRPr="00867D76" w:rsidDel="00CF58A7">
          <w:rPr>
            <w:rFonts w:ascii="Times New Roman" w:hAnsi="Times New Roman" w:cs="Times New Roman"/>
          </w:rPr>
          <w:delText>(5), 1005–1012. http://doi.org/10.1890/10-1594.1</w:delText>
        </w:r>
      </w:del>
    </w:p>
    <w:p w14:paraId="4C1230DF" w14:textId="65169A20" w:rsidR="00867D76" w:rsidRPr="00867D76" w:rsidDel="00CF58A7" w:rsidRDefault="00867D76" w:rsidP="00867D76">
      <w:pPr>
        <w:spacing w:line="480" w:lineRule="auto"/>
        <w:ind w:left="720" w:hanging="720"/>
        <w:rPr>
          <w:del w:id="357" w:author="Anthony F. Cannistra" w:date="2018-12-17T10:23:00Z"/>
          <w:rFonts w:ascii="Times New Roman" w:hAnsi="Times New Roman" w:cs="Times New Roman"/>
        </w:rPr>
      </w:pPr>
      <w:del w:id="358" w:author="Anthony F. Cannistra" w:date="2018-12-17T10:23:00Z">
        <w:r w:rsidRPr="00867D76" w:rsidDel="00CF58A7">
          <w:rPr>
            <w:rFonts w:ascii="Times New Roman" w:hAnsi="Times New Roman" w:cs="Times New Roman"/>
          </w:rPr>
          <w:delText xml:space="preserve">Elith, J., Leathwick, J. R., &amp; Hastie, T. (2008, July 1). A working guide to boosted regression trees. </w:delText>
        </w:r>
        <w:r w:rsidRPr="00867D76" w:rsidDel="00CF58A7">
          <w:rPr>
            <w:rFonts w:ascii="Times New Roman" w:hAnsi="Times New Roman" w:cs="Times New Roman"/>
            <w:i/>
            <w:iCs/>
          </w:rPr>
          <w:delText>Journal of Animal Ecology</w:delText>
        </w:r>
        <w:r w:rsidRPr="00867D76" w:rsidDel="00CF58A7">
          <w:rPr>
            <w:rFonts w:ascii="Times New Roman" w:hAnsi="Times New Roman" w:cs="Times New Roman"/>
          </w:rPr>
          <w:delText>. Blackwell Publishing Ltd. http://doi.org/10.1111/j.1365-2656.2008.01390.x</w:delText>
        </w:r>
      </w:del>
    </w:p>
    <w:p w14:paraId="41B4D00C" w14:textId="1A24514C" w:rsidR="006D4F25" w:rsidRPr="00867D76" w:rsidDel="00CF58A7" w:rsidRDefault="00867D76" w:rsidP="00867D76">
      <w:pPr>
        <w:spacing w:line="480" w:lineRule="auto"/>
        <w:ind w:left="720" w:hanging="720"/>
        <w:rPr>
          <w:del w:id="359" w:author="Anthony F. Cannistra" w:date="2018-12-17T10:23:00Z"/>
          <w:rFonts w:ascii="Times New Roman" w:hAnsi="Times New Roman" w:cs="Times New Roman"/>
        </w:rPr>
      </w:pPr>
      <w:del w:id="360" w:author="Anthony F. Cannistra" w:date="2018-12-17T10:23:00Z">
        <w:r w:rsidRPr="00867D76" w:rsidDel="00CF58A7">
          <w:rPr>
            <w:rFonts w:ascii="Times New Roman" w:hAnsi="Times New Roman" w:cs="Times New Roman"/>
          </w:rPr>
          <w:delText xml:space="preserve">Estrada, A., Morales-Castilla, I., Caplat, P., &amp; Early, R. (2016). Usefulness of Species Traits in Predicting Range Shifts. </w:delText>
        </w:r>
        <w:r w:rsidRPr="00867D76" w:rsidDel="00CF58A7">
          <w:rPr>
            <w:rFonts w:ascii="Times New Roman" w:hAnsi="Times New Roman" w:cs="Times New Roman"/>
            <w:i/>
            <w:iCs/>
          </w:rPr>
          <w:delText>Trends in Ecology &amp; Evolution</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31</w:delText>
        </w:r>
        <w:r w:rsidRPr="00867D76" w:rsidDel="00CF58A7">
          <w:rPr>
            <w:rFonts w:ascii="Times New Roman" w:hAnsi="Times New Roman" w:cs="Times New Roman"/>
          </w:rPr>
          <w:delText xml:space="preserve">(3), 190–203. </w:delText>
        </w:r>
      </w:del>
    </w:p>
    <w:p w14:paraId="21CCF8D7" w14:textId="3057659B" w:rsidR="004C05C0" w:rsidRPr="00867D76" w:rsidDel="00CF58A7" w:rsidRDefault="00867D76" w:rsidP="004C05C0">
      <w:pPr>
        <w:spacing w:line="480" w:lineRule="auto"/>
        <w:ind w:left="720" w:hanging="720"/>
        <w:rPr>
          <w:del w:id="361" w:author="Anthony F. Cannistra" w:date="2018-12-17T10:23:00Z"/>
          <w:rFonts w:ascii="Times New Roman" w:hAnsi="Times New Roman" w:cs="Times New Roman"/>
        </w:rPr>
      </w:pPr>
      <w:del w:id="362" w:author="Anthony F. Cannistra" w:date="2018-12-17T10:23:00Z">
        <w:r w:rsidRPr="00867D76" w:rsidDel="00CF58A7">
          <w:rPr>
            <w:rFonts w:ascii="Times New Roman" w:hAnsi="Times New Roman" w:cs="Times New Roman"/>
          </w:rPr>
          <w:delText xml:space="preserve">Foden, W. B., Butchart, S. H. M., Stuart, S. N., Vié, J.-C., Akçakaya, H. R., Angulo, A., … Mace, G. M. (2013). Identifying the World’s Most Climate Change Vulnerable Species: A Systematic Trait-Based Assessment of all Birds, Amphibians and Corals. </w:delText>
        </w:r>
        <w:r w:rsidRPr="00867D76" w:rsidDel="00CF58A7">
          <w:rPr>
            <w:rFonts w:ascii="Times New Roman" w:hAnsi="Times New Roman" w:cs="Times New Roman"/>
            <w:i/>
            <w:iCs/>
          </w:rPr>
          <w:delText>PLOS ONE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8</w:delText>
        </w:r>
        <w:r w:rsidRPr="00867D76" w:rsidDel="00CF58A7">
          <w:rPr>
            <w:rFonts w:ascii="Times New Roman" w:hAnsi="Times New Roman" w:cs="Times New Roman"/>
          </w:rPr>
          <w:delText xml:space="preserve">(6), 1–13. </w:delText>
        </w:r>
      </w:del>
    </w:p>
    <w:p w14:paraId="18B9FCEB" w14:textId="3A92D414" w:rsidR="00867D76" w:rsidDel="00CF58A7" w:rsidRDefault="00867D76" w:rsidP="00867D76">
      <w:pPr>
        <w:spacing w:line="480" w:lineRule="auto"/>
        <w:ind w:left="720" w:hanging="720"/>
        <w:rPr>
          <w:del w:id="363" w:author="Anthony F. Cannistra" w:date="2018-12-17T10:23:00Z"/>
          <w:rFonts w:ascii="Times New Roman" w:hAnsi="Times New Roman" w:cs="Times New Roman"/>
        </w:rPr>
      </w:pPr>
      <w:del w:id="364" w:author="Anthony F. Cannistra" w:date="2018-12-17T10:23:00Z">
        <w:r w:rsidRPr="00867D76" w:rsidDel="00CF58A7">
          <w:rPr>
            <w:rFonts w:ascii="Times New Roman" w:hAnsi="Times New Roman" w:cs="Times New Roman"/>
          </w:rPr>
          <w:delText xml:space="preserve">Han, B. A., Schmidt, J. P., Bowden, S. E., &amp; Drake, J. M. (2015). Rodent reservoirs of future zoonotic diseases. </w:delText>
        </w:r>
        <w:r w:rsidRPr="00867D76" w:rsidDel="00CF58A7">
          <w:rPr>
            <w:rFonts w:ascii="Times New Roman" w:hAnsi="Times New Roman" w:cs="Times New Roman"/>
            <w:i/>
            <w:iCs/>
          </w:rPr>
          <w:delText>Proceedings of the National Academy of Sciences of the United States of America</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112</w:delText>
        </w:r>
        <w:r w:rsidRPr="00867D76" w:rsidDel="00CF58A7">
          <w:rPr>
            <w:rFonts w:ascii="Times New Roman" w:hAnsi="Times New Roman" w:cs="Times New Roman"/>
          </w:rPr>
          <w:delText xml:space="preserve">(22), 7039–44. </w:delText>
        </w:r>
        <w:r w:rsidR="00C236D0" w:rsidDel="00CF58A7">
          <w:fldChar w:fldCharType="begin"/>
        </w:r>
        <w:r w:rsidR="00C236D0" w:rsidDel="00CF58A7">
          <w:delInstrText xml:space="preserve"> HYPERLINK "http://doi.org/10.1073/pnas.1501598112" </w:delInstrText>
        </w:r>
        <w:r w:rsidR="00C236D0" w:rsidDel="00CF58A7">
          <w:fldChar w:fldCharType="separate"/>
        </w:r>
        <w:r w:rsidR="00A0792F" w:rsidRPr="00F244EB" w:rsidDel="00CF58A7">
          <w:rPr>
            <w:rStyle w:val="Hyperlink"/>
            <w:rFonts w:ascii="Times New Roman" w:hAnsi="Times New Roman" w:cs="Times New Roman"/>
          </w:rPr>
          <w:delText>http://doi.org/10.1073/pnas.1501598112</w:delText>
        </w:r>
        <w:r w:rsidR="00C236D0" w:rsidDel="00CF58A7">
          <w:rPr>
            <w:rStyle w:val="Hyperlink"/>
            <w:rFonts w:ascii="Times New Roman" w:hAnsi="Times New Roman" w:cs="Times New Roman"/>
          </w:rPr>
          <w:fldChar w:fldCharType="end"/>
        </w:r>
      </w:del>
    </w:p>
    <w:p w14:paraId="32287FEA" w14:textId="620589DA" w:rsidR="00867D76" w:rsidRPr="00867D76" w:rsidDel="00CF58A7" w:rsidRDefault="00867D76" w:rsidP="00867D76">
      <w:pPr>
        <w:spacing w:line="480" w:lineRule="auto"/>
        <w:ind w:left="720" w:hanging="720"/>
        <w:rPr>
          <w:del w:id="365" w:author="Anthony F. Cannistra" w:date="2018-12-17T10:23:00Z"/>
          <w:rFonts w:ascii="Times New Roman" w:hAnsi="Times New Roman" w:cs="Times New Roman"/>
        </w:rPr>
      </w:pPr>
      <w:del w:id="366" w:author="Anthony F. Cannistra" w:date="2018-12-17T10:23:00Z">
        <w:r w:rsidRPr="00867D76" w:rsidDel="00CF58A7">
          <w:rPr>
            <w:rFonts w:ascii="Times New Roman" w:hAnsi="Times New Roman" w:cs="Times New Roman"/>
          </w:rPr>
          <w:delText xml:space="preserve">Hastie, T., Tibshirani, R., &amp; Friedman, J. (2009). </w:delText>
        </w:r>
        <w:r w:rsidRPr="00867D76" w:rsidDel="00CF58A7">
          <w:rPr>
            <w:rFonts w:ascii="Times New Roman" w:hAnsi="Times New Roman" w:cs="Times New Roman"/>
            <w:i/>
            <w:iCs/>
          </w:rPr>
          <w:delText>The Elements of Statistical Learning</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The Mathematical Intelligencer</w:delText>
        </w:r>
        <w:r w:rsidRPr="00867D76" w:rsidDel="00CF58A7">
          <w:rPr>
            <w:rFonts w:ascii="Times New Roman" w:hAnsi="Times New Roman" w:cs="Times New Roman"/>
          </w:rPr>
          <w:delText xml:space="preserve"> (Vol. 27). New York, NY: Springer New York. http://doi.org/10.1007/978-0-387-84858-7</w:delText>
        </w:r>
      </w:del>
    </w:p>
    <w:p w14:paraId="56C004DB" w14:textId="5871FDBD" w:rsidR="00867D76" w:rsidRPr="00867D76" w:rsidDel="00CF58A7" w:rsidRDefault="00867D76" w:rsidP="00867D76">
      <w:pPr>
        <w:spacing w:line="480" w:lineRule="auto"/>
        <w:ind w:left="720" w:hanging="720"/>
        <w:rPr>
          <w:del w:id="367" w:author="Anthony F. Cannistra" w:date="2018-12-17T10:23:00Z"/>
          <w:rFonts w:ascii="Times New Roman" w:hAnsi="Times New Roman" w:cs="Times New Roman"/>
        </w:rPr>
      </w:pPr>
      <w:del w:id="368" w:author="Anthony F. Cannistra" w:date="2018-12-17T10:23:00Z">
        <w:r w:rsidRPr="00867D76" w:rsidDel="00CF58A7">
          <w:rPr>
            <w:rFonts w:ascii="Times New Roman" w:hAnsi="Times New Roman" w:cs="Times New Roman"/>
          </w:rPr>
          <w:delText xml:space="preserve">KATTGE, J., DÍAZ, S., LAVOREL, S., PRENTICE, I. C., LEADLEY, P., BÖNISCH, G., … WIRTH, C. (2011). TRY - a global database of plant traits. </w:delText>
        </w:r>
        <w:r w:rsidRPr="00867D76" w:rsidDel="00CF58A7">
          <w:rPr>
            <w:rFonts w:ascii="Times New Roman" w:hAnsi="Times New Roman" w:cs="Times New Roman"/>
            <w:i/>
            <w:iCs/>
          </w:rPr>
          <w:delText>Global Change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17</w:delText>
        </w:r>
        <w:r w:rsidRPr="00867D76" w:rsidDel="00CF58A7">
          <w:rPr>
            <w:rFonts w:ascii="Times New Roman" w:hAnsi="Times New Roman" w:cs="Times New Roman"/>
          </w:rPr>
          <w:delText>(9), 2905–2935. http://doi.org/10.1111/j.1365-2486.2011.02451.x</w:delText>
        </w:r>
      </w:del>
    </w:p>
    <w:p w14:paraId="1F871F06" w14:textId="3129A360" w:rsidR="00867D76" w:rsidRPr="00867D76" w:rsidDel="00CF58A7" w:rsidRDefault="00867D76" w:rsidP="00867D76">
      <w:pPr>
        <w:spacing w:line="480" w:lineRule="auto"/>
        <w:ind w:left="720" w:hanging="720"/>
        <w:rPr>
          <w:del w:id="369" w:author="Anthony F. Cannistra" w:date="2018-12-17T10:23:00Z"/>
          <w:rFonts w:ascii="Times New Roman" w:hAnsi="Times New Roman" w:cs="Times New Roman"/>
        </w:rPr>
      </w:pPr>
      <w:del w:id="370" w:author="Anthony F. Cannistra" w:date="2018-12-17T10:23:00Z">
        <w:r w:rsidRPr="00867D76" w:rsidDel="00CF58A7">
          <w:rPr>
            <w:rFonts w:ascii="Times New Roman" w:hAnsi="Times New Roman" w:cs="Times New Roman"/>
          </w:rPr>
          <w:delText xml:space="preserve">Loarie, S. R., Duffy, P. B., Hamilton, H., Asner, G. P., Field, C. B., &amp; Ackerly, D. D. (2009). The velocity of climate change. </w:delText>
        </w:r>
        <w:r w:rsidRPr="00867D76" w:rsidDel="00CF58A7">
          <w:rPr>
            <w:rFonts w:ascii="Times New Roman" w:hAnsi="Times New Roman" w:cs="Times New Roman"/>
            <w:i/>
            <w:iCs/>
          </w:rPr>
          <w:delText>Nature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462</w:delText>
        </w:r>
        <w:r w:rsidRPr="00867D76" w:rsidDel="00CF58A7">
          <w:rPr>
            <w:rFonts w:ascii="Times New Roman" w:hAnsi="Times New Roman" w:cs="Times New Roman"/>
          </w:rPr>
          <w:delText>(7276), 1052–1055. http://doi.org/10.1038/nature08649</w:delText>
        </w:r>
      </w:del>
    </w:p>
    <w:p w14:paraId="1DBDFE60" w14:textId="4CB3DA0B" w:rsidR="00867D76" w:rsidRPr="00867D76" w:rsidDel="00CF58A7" w:rsidRDefault="00867D76" w:rsidP="00867D76">
      <w:pPr>
        <w:spacing w:line="480" w:lineRule="auto"/>
        <w:ind w:left="720" w:hanging="720"/>
        <w:rPr>
          <w:del w:id="371" w:author="Anthony F. Cannistra" w:date="2018-12-17T10:23:00Z"/>
          <w:rFonts w:ascii="Times New Roman" w:hAnsi="Times New Roman" w:cs="Times New Roman"/>
        </w:rPr>
      </w:pPr>
      <w:del w:id="372" w:author="Anthony F. Cannistra" w:date="2018-12-17T10:23:00Z">
        <w:r w:rsidRPr="00867D76" w:rsidDel="00CF58A7">
          <w:rPr>
            <w:rFonts w:ascii="Times New Roman" w:hAnsi="Times New Roman" w:cs="Times New Roman"/>
          </w:rPr>
          <w:delText xml:space="preserve">Lundberg, S. M., &amp; Lee, S.-I. (2017). A Unified Approach to Interpreting Model Predictions. In I. Guyon, U. V Luxburg, S. Bengio, H. Wallach, R. Fergus, S. Vishwanathan, &amp; R. Garnett (Eds.), </w:delText>
        </w:r>
        <w:r w:rsidRPr="00867D76" w:rsidDel="00CF58A7">
          <w:rPr>
            <w:rFonts w:ascii="Times New Roman" w:hAnsi="Times New Roman" w:cs="Times New Roman"/>
            <w:i/>
            <w:iCs/>
          </w:rPr>
          <w:delText>Advances in Neural Information Processing Systems 30</w:delText>
        </w:r>
        <w:r w:rsidRPr="00867D76" w:rsidDel="00CF58A7">
          <w:rPr>
            <w:rFonts w:ascii="Times New Roman" w:hAnsi="Times New Roman" w:cs="Times New Roman"/>
          </w:rPr>
          <w:delText xml:space="preserve"> (pp. 4765–4774). Curran Associates, Inc. Retrieved from http://papers.nips.cc/paper/7062-a-unified-approach-to-interpreting-model-predictions.pdf</w:delText>
        </w:r>
      </w:del>
    </w:p>
    <w:p w14:paraId="31F27DEE" w14:textId="2AB8066F" w:rsidR="00066F33" w:rsidRPr="00867D76" w:rsidDel="00CF58A7" w:rsidRDefault="00867D76" w:rsidP="00867D76">
      <w:pPr>
        <w:spacing w:line="480" w:lineRule="auto"/>
        <w:ind w:left="720" w:hanging="720"/>
        <w:rPr>
          <w:del w:id="373" w:author="Anthony F. Cannistra" w:date="2018-12-17T10:23:00Z"/>
          <w:rFonts w:ascii="Times New Roman" w:hAnsi="Times New Roman" w:cs="Times New Roman"/>
        </w:rPr>
      </w:pPr>
      <w:del w:id="374" w:author="Anthony F. Cannistra" w:date="2018-12-17T10:23:00Z">
        <w:r w:rsidRPr="00867D76" w:rsidDel="00CF58A7">
          <w:rPr>
            <w:rFonts w:ascii="Times New Roman" w:hAnsi="Times New Roman" w:cs="Times New Roman"/>
          </w:rPr>
          <w:delText xml:space="preserve">MacLean, S. A., &amp; Beissinger, S. R. (2017). Species’ traits as predictors of range shifts under contemporary climate change: A review and meta-analysis. </w:delText>
        </w:r>
        <w:r w:rsidRPr="00867D76" w:rsidDel="00CF58A7">
          <w:rPr>
            <w:rFonts w:ascii="Times New Roman" w:hAnsi="Times New Roman" w:cs="Times New Roman"/>
            <w:i/>
            <w:iCs/>
          </w:rPr>
          <w:delText>Global Change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23</w:delText>
        </w:r>
        <w:r w:rsidRPr="00867D76" w:rsidDel="00CF58A7">
          <w:rPr>
            <w:rFonts w:ascii="Times New Roman" w:hAnsi="Times New Roman" w:cs="Times New Roman"/>
          </w:rPr>
          <w:delText xml:space="preserve">(10), 4094–4105. </w:delText>
        </w:r>
      </w:del>
    </w:p>
    <w:p w14:paraId="1CECF795" w14:textId="641C4B99" w:rsidR="00867D76" w:rsidRPr="00867D76" w:rsidDel="00CF58A7" w:rsidRDefault="00867D76" w:rsidP="00867D76">
      <w:pPr>
        <w:spacing w:line="480" w:lineRule="auto"/>
        <w:ind w:left="720" w:hanging="720"/>
        <w:rPr>
          <w:del w:id="375" w:author="Anthony F. Cannistra" w:date="2018-12-17T10:23:00Z"/>
          <w:rFonts w:ascii="Times New Roman" w:hAnsi="Times New Roman" w:cs="Times New Roman"/>
        </w:rPr>
      </w:pPr>
      <w:del w:id="376" w:author="Anthony F. Cannistra" w:date="2018-12-17T10:23:00Z">
        <w:r w:rsidRPr="00867D76" w:rsidDel="00CF58A7">
          <w:rPr>
            <w:rFonts w:ascii="Times New Roman" w:hAnsi="Times New Roman" w:cs="Times New Roman"/>
          </w:rPr>
          <w:delText xml:space="preserve">Moritz, C., Patton, J. L., Conroy, C. J., Parra, J. L., White, G. C., &amp; Beissinger, S. R. (2008). Impact of a Century of Climate Change on Small-Mammal Communities in Yosemite National Park, USA. </w:delText>
        </w:r>
        <w:r w:rsidRPr="00867D76" w:rsidDel="00CF58A7">
          <w:rPr>
            <w:rFonts w:ascii="Times New Roman" w:hAnsi="Times New Roman" w:cs="Times New Roman"/>
            <w:i/>
            <w:iCs/>
          </w:rPr>
          <w:delText>Science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322</w:delText>
        </w:r>
        <w:r w:rsidRPr="00867D76" w:rsidDel="00CF58A7">
          <w:rPr>
            <w:rFonts w:ascii="Times New Roman" w:hAnsi="Times New Roman" w:cs="Times New Roman"/>
          </w:rPr>
          <w:delText>(5899), 261–264. http://doi.org/10.1126/science.1163428</w:delText>
        </w:r>
      </w:del>
    </w:p>
    <w:p w14:paraId="49E2C620" w14:textId="7C907CC4" w:rsidR="00867D76" w:rsidRPr="00867D76" w:rsidDel="00CF58A7" w:rsidRDefault="00867D76" w:rsidP="00867D76">
      <w:pPr>
        <w:spacing w:line="480" w:lineRule="auto"/>
        <w:ind w:left="720" w:hanging="720"/>
        <w:rPr>
          <w:del w:id="377" w:author="Anthony F. Cannistra" w:date="2018-12-17T10:23:00Z"/>
          <w:rFonts w:ascii="Times New Roman" w:hAnsi="Times New Roman" w:cs="Times New Roman"/>
        </w:rPr>
      </w:pPr>
      <w:del w:id="378" w:author="Anthony F. Cannistra" w:date="2018-12-17T10:23:00Z">
        <w:r w:rsidRPr="00867D76" w:rsidDel="00CF58A7">
          <w:rPr>
            <w:rFonts w:ascii="Times New Roman" w:hAnsi="Times New Roman" w:cs="Times New Roman"/>
          </w:rPr>
          <w:delText xml:space="preserve">Olden, J. D., Lawler, J. J., &amp; Poff, N. L. (2008). Machine Learning Methods Without Tears: A Primer for Ecologists. </w:delText>
        </w:r>
        <w:r w:rsidRPr="00867D76" w:rsidDel="00CF58A7">
          <w:rPr>
            <w:rFonts w:ascii="Times New Roman" w:hAnsi="Times New Roman" w:cs="Times New Roman"/>
            <w:i/>
            <w:iCs/>
          </w:rPr>
          <w:delText>The Quarterly Review of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83</w:delText>
        </w:r>
        <w:r w:rsidRPr="00867D76" w:rsidDel="00CF58A7">
          <w:rPr>
            <w:rFonts w:ascii="Times New Roman" w:hAnsi="Times New Roman" w:cs="Times New Roman"/>
          </w:rPr>
          <w:delText>(2), 171–193. http://doi.org/10.1086/587826</w:delText>
        </w:r>
      </w:del>
    </w:p>
    <w:p w14:paraId="1BD79FE8" w14:textId="0C529BB0" w:rsidR="00867D76" w:rsidRPr="00867D76" w:rsidDel="00CF58A7" w:rsidRDefault="00867D76" w:rsidP="00867D76">
      <w:pPr>
        <w:spacing w:line="480" w:lineRule="auto"/>
        <w:ind w:left="720" w:hanging="720"/>
        <w:rPr>
          <w:del w:id="379" w:author="Anthony F. Cannistra" w:date="2018-12-17T10:23:00Z"/>
          <w:rFonts w:ascii="Times New Roman" w:hAnsi="Times New Roman" w:cs="Times New Roman"/>
        </w:rPr>
      </w:pPr>
      <w:del w:id="380" w:author="Anthony F. Cannistra" w:date="2018-12-17T10:23:00Z">
        <w:r w:rsidRPr="00867D76" w:rsidDel="00CF58A7">
          <w:rPr>
            <w:rFonts w:ascii="Times New Roman" w:hAnsi="Times New Roman" w:cs="Times New Roman"/>
          </w:rPr>
          <w:delText xml:space="preserve">Pacifici, M., Foden, W. B., Visconti, P., Watson, J. E. M., Butchart, S. H. M., Kovacs, K. M., … Rondinini, C. (2015). Assessing species vulnerability to climate change. </w:delText>
        </w:r>
        <w:r w:rsidRPr="00867D76" w:rsidDel="00CF58A7">
          <w:rPr>
            <w:rFonts w:ascii="Times New Roman" w:hAnsi="Times New Roman" w:cs="Times New Roman"/>
            <w:i/>
            <w:iCs/>
          </w:rPr>
          <w:delText>Nature Climate Change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5</w:delText>
        </w:r>
        <w:r w:rsidRPr="00867D76" w:rsidDel="00CF58A7">
          <w:rPr>
            <w:rFonts w:ascii="Times New Roman" w:hAnsi="Times New Roman" w:cs="Times New Roman"/>
          </w:rPr>
          <w:delText>, 215. Retrieved from https://doi.org/10.1038/nclimate2448</w:delText>
        </w:r>
      </w:del>
    </w:p>
    <w:p w14:paraId="3A1E386F" w14:textId="7937119F" w:rsidR="00867D76" w:rsidRPr="00867D76" w:rsidDel="00CF58A7" w:rsidRDefault="00867D76" w:rsidP="00867D76">
      <w:pPr>
        <w:spacing w:line="480" w:lineRule="auto"/>
        <w:ind w:left="720" w:hanging="720"/>
        <w:rPr>
          <w:del w:id="381" w:author="Anthony F. Cannistra" w:date="2018-12-17T10:23:00Z"/>
          <w:rFonts w:ascii="Times New Roman" w:hAnsi="Times New Roman" w:cs="Times New Roman"/>
        </w:rPr>
      </w:pPr>
      <w:del w:id="382" w:author="Anthony F. Cannistra" w:date="2018-12-17T10:23:00Z">
        <w:r w:rsidRPr="00867D76" w:rsidDel="00CF58A7">
          <w:rPr>
            <w:rFonts w:ascii="Times New Roman" w:hAnsi="Times New Roman" w:cs="Times New Roman"/>
          </w:rPr>
          <w:delText xml:space="preserve">Pacifici, M., Visconti, P., Butchart, S. H. M., Watson, J. E. M., Cassola, F. M., &amp; Rondinini, C. (2017). Species’ traits influenced their response to recent climate change. </w:delText>
        </w:r>
        <w:r w:rsidRPr="00867D76" w:rsidDel="00CF58A7">
          <w:rPr>
            <w:rFonts w:ascii="Times New Roman" w:hAnsi="Times New Roman" w:cs="Times New Roman"/>
            <w:i/>
            <w:iCs/>
          </w:rPr>
          <w:delText>Nature Climate Change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7</w:delText>
        </w:r>
        <w:r w:rsidRPr="00867D76" w:rsidDel="00CF58A7">
          <w:rPr>
            <w:rFonts w:ascii="Times New Roman" w:hAnsi="Times New Roman" w:cs="Times New Roman"/>
          </w:rPr>
          <w:delText>(3), 205–208. http://doi.org/10.1038/nclimate3223</w:delText>
        </w:r>
      </w:del>
    </w:p>
    <w:p w14:paraId="3467DA29" w14:textId="6C3C74F2" w:rsidR="00867D76" w:rsidRPr="00867D76" w:rsidDel="00CF58A7" w:rsidRDefault="00867D76" w:rsidP="00867D76">
      <w:pPr>
        <w:spacing w:line="480" w:lineRule="auto"/>
        <w:ind w:left="720" w:hanging="720"/>
        <w:rPr>
          <w:del w:id="383" w:author="Anthony F. Cannistra" w:date="2018-12-17T10:23:00Z"/>
          <w:rFonts w:ascii="Times New Roman" w:hAnsi="Times New Roman" w:cs="Times New Roman"/>
        </w:rPr>
      </w:pPr>
      <w:del w:id="384" w:author="Anthony F. Cannistra" w:date="2018-12-17T10:23:00Z">
        <w:r w:rsidRPr="00867D76" w:rsidDel="00CF58A7">
          <w:rPr>
            <w:rFonts w:ascii="Times New Roman" w:hAnsi="Times New Roman" w:cs="Times New Roman"/>
          </w:rPr>
          <w:delText xml:space="preserve">Parmesan, C. (2006). Ecological and Evolutionary Responses to Recent Climate Change. </w:delText>
        </w:r>
        <w:r w:rsidRPr="00867D76" w:rsidDel="00CF58A7">
          <w:rPr>
            <w:rFonts w:ascii="Times New Roman" w:hAnsi="Times New Roman" w:cs="Times New Roman"/>
            <w:i/>
            <w:iCs/>
          </w:rPr>
          <w:delText>Annual Review of Ecology, Evolution, and Systematics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37</w:delText>
        </w:r>
        <w:r w:rsidRPr="00867D76" w:rsidDel="00CF58A7">
          <w:rPr>
            <w:rFonts w:ascii="Times New Roman" w:hAnsi="Times New Roman" w:cs="Times New Roman"/>
          </w:rPr>
          <w:delText>(1), 637–669. http://doi.org/10.1146/annurev.ecolsys.37.091305.110100</w:delText>
        </w:r>
      </w:del>
    </w:p>
    <w:p w14:paraId="0F291696" w14:textId="7294A7AE" w:rsidR="00867D76" w:rsidRPr="00867D76" w:rsidDel="00CF58A7" w:rsidRDefault="00867D76" w:rsidP="00867D76">
      <w:pPr>
        <w:spacing w:line="480" w:lineRule="auto"/>
        <w:ind w:left="720" w:hanging="720"/>
        <w:rPr>
          <w:del w:id="385" w:author="Anthony F. Cannistra" w:date="2018-12-17T10:23:00Z"/>
          <w:rFonts w:ascii="Times New Roman" w:hAnsi="Times New Roman" w:cs="Times New Roman"/>
        </w:rPr>
      </w:pPr>
      <w:del w:id="386" w:author="Anthony F. Cannistra" w:date="2018-12-17T10:23:00Z">
        <w:r w:rsidRPr="00867D76" w:rsidDel="00CF58A7">
          <w:rPr>
            <w:rFonts w:ascii="Times New Roman" w:hAnsi="Times New Roman" w:cs="Times New Roman"/>
          </w:rPr>
          <w:delText xml:space="preserve">Pedregosa, F., Varoquaux, G., Gramfort, A., Michel, V., Thirion, B., Grisel, O., … Duchesnay, E. (2011). Scikit-learn: Machine Learning in Python. </w:delText>
        </w:r>
        <w:r w:rsidRPr="00867D76" w:rsidDel="00CF58A7">
          <w:rPr>
            <w:rFonts w:ascii="Times New Roman" w:hAnsi="Times New Roman" w:cs="Times New Roman"/>
            <w:i/>
            <w:iCs/>
          </w:rPr>
          <w:delText>Journal of Machine Learning Research</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12</w:delText>
        </w:r>
        <w:r w:rsidRPr="00867D76" w:rsidDel="00CF58A7">
          <w:rPr>
            <w:rFonts w:ascii="Times New Roman" w:hAnsi="Times New Roman" w:cs="Times New Roman"/>
          </w:rPr>
          <w:delText>, 2825–2830.</w:delText>
        </w:r>
      </w:del>
    </w:p>
    <w:p w14:paraId="000A01C0" w14:textId="2C93E3CD" w:rsidR="008E6255" w:rsidRPr="00867D76" w:rsidDel="008E6255" w:rsidRDefault="00867D76" w:rsidP="008E6255">
      <w:pPr>
        <w:spacing w:line="480" w:lineRule="auto"/>
        <w:ind w:left="720" w:hanging="720"/>
        <w:rPr>
          <w:del w:id="387" w:author="Anthony F. Cannistra" w:date="2018-12-11T10:26:00Z"/>
          <w:rFonts w:ascii="Times New Roman" w:hAnsi="Times New Roman" w:cs="Times New Roman"/>
        </w:rPr>
      </w:pPr>
      <w:del w:id="388" w:author="Anthony F. Cannistra" w:date="2018-12-17T10:23:00Z">
        <w:r w:rsidRPr="00867D76" w:rsidDel="00CF58A7">
          <w:rPr>
            <w:rFonts w:ascii="Times New Roman" w:hAnsi="Times New Roman" w:cs="Times New Roman"/>
          </w:rPr>
          <w:delText xml:space="preserve">Pinsky, M. L., Worm, B., Fogarty, M. J., Sarmiento, J. L., &amp; Levin, S. A. (2013). Marine Taxa Track Local Climate Velocities. </w:delText>
        </w:r>
        <w:r w:rsidRPr="00867D76" w:rsidDel="00CF58A7">
          <w:rPr>
            <w:rFonts w:ascii="Times New Roman" w:hAnsi="Times New Roman" w:cs="Times New Roman"/>
            <w:i/>
            <w:iCs/>
          </w:rPr>
          <w:delText>Science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341</w:delText>
        </w:r>
        <w:r w:rsidRPr="00867D76" w:rsidDel="00CF58A7">
          <w:rPr>
            <w:rFonts w:ascii="Times New Roman" w:hAnsi="Times New Roman" w:cs="Times New Roman"/>
          </w:rPr>
          <w:delText xml:space="preserve">(6151), 1239–1242. </w:delText>
        </w:r>
      </w:del>
    </w:p>
    <w:p w14:paraId="586C40A4" w14:textId="4DB6B214" w:rsidR="00867D76" w:rsidRPr="00867D76" w:rsidDel="00CF58A7" w:rsidRDefault="00867D76" w:rsidP="00867D76">
      <w:pPr>
        <w:spacing w:line="480" w:lineRule="auto"/>
        <w:ind w:left="720" w:hanging="720"/>
        <w:rPr>
          <w:del w:id="389" w:author="Anthony F. Cannistra" w:date="2018-12-17T10:23:00Z"/>
          <w:rFonts w:ascii="Times New Roman" w:hAnsi="Times New Roman" w:cs="Times New Roman"/>
        </w:rPr>
      </w:pPr>
      <w:del w:id="390" w:author="Anthony F. Cannistra" w:date="2018-12-17T10:23:00Z">
        <w:r w:rsidRPr="00867D76" w:rsidDel="00CF58A7">
          <w:rPr>
            <w:rFonts w:ascii="Times New Roman" w:hAnsi="Times New Roman" w:cs="Times New Roman"/>
          </w:rPr>
          <w:delText xml:space="preserve">Rapacciuolo, G., Maher, S. P., Schneider, A. C., Hammond, T. T., Jabis, M. D., Walsh, R. E., … Beissinger, S. R. (2014). Beyond a warming fingerprint: individualistic biogeographic responses to heterogeneous climate change in California. </w:delText>
        </w:r>
        <w:r w:rsidRPr="00867D76" w:rsidDel="00CF58A7">
          <w:rPr>
            <w:rFonts w:ascii="Times New Roman" w:hAnsi="Times New Roman" w:cs="Times New Roman"/>
            <w:i/>
            <w:iCs/>
          </w:rPr>
          <w:delText>Global Change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20</w:delText>
        </w:r>
        <w:r w:rsidRPr="00867D76" w:rsidDel="00CF58A7">
          <w:rPr>
            <w:rFonts w:ascii="Times New Roman" w:hAnsi="Times New Roman" w:cs="Times New Roman"/>
          </w:rPr>
          <w:delText>(9), 2841–2855. http://doi.org/10.1111/gcb.12638</w:delText>
        </w:r>
      </w:del>
    </w:p>
    <w:p w14:paraId="4BF8B882" w14:textId="46E4C80E" w:rsidR="00867D76" w:rsidRPr="00867D76" w:rsidDel="00CF58A7" w:rsidRDefault="00867D76" w:rsidP="00867D76">
      <w:pPr>
        <w:spacing w:line="480" w:lineRule="auto"/>
        <w:ind w:left="720" w:hanging="720"/>
        <w:rPr>
          <w:del w:id="391" w:author="Anthony F. Cannistra" w:date="2018-12-17T10:23:00Z"/>
          <w:rFonts w:ascii="Times New Roman" w:hAnsi="Times New Roman" w:cs="Times New Roman"/>
        </w:rPr>
      </w:pPr>
      <w:del w:id="392" w:author="Anthony F. Cannistra" w:date="2018-12-17T10:23:00Z">
        <w:r w:rsidRPr="00867D76" w:rsidDel="00CF58A7">
          <w:rPr>
            <w:rFonts w:ascii="Times New Roman" w:hAnsi="Times New Roman" w:cs="Times New Roman"/>
          </w:rPr>
          <w:delText xml:space="preserve">Rumpf, S. B., Hülber, K., Klonner, G., Moser, D., Schütz, M., Wessely, J., … Dullinger, S. (2018). Range dynamics of mountain plants decrease with elevation. </w:delText>
        </w:r>
        <w:r w:rsidRPr="00867D76" w:rsidDel="00CF58A7">
          <w:rPr>
            <w:rFonts w:ascii="Times New Roman" w:hAnsi="Times New Roman" w:cs="Times New Roman"/>
            <w:i/>
            <w:iCs/>
          </w:rPr>
          <w:delText>Proceedings of the National Academy of Sciences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115</w:delText>
        </w:r>
        <w:r w:rsidRPr="00867D76" w:rsidDel="00CF58A7">
          <w:rPr>
            <w:rFonts w:ascii="Times New Roman" w:hAnsi="Times New Roman" w:cs="Times New Roman"/>
          </w:rPr>
          <w:delText>(8), 1848–1853. http://doi.org/10.1073/pnas.1713936115</w:delText>
        </w:r>
      </w:del>
    </w:p>
    <w:p w14:paraId="1FCB2068" w14:textId="20D04C9F" w:rsidR="00867D76" w:rsidRPr="00867D76" w:rsidDel="00CF58A7" w:rsidRDefault="00867D76" w:rsidP="00867D76">
      <w:pPr>
        <w:spacing w:line="480" w:lineRule="auto"/>
        <w:ind w:left="720" w:hanging="720"/>
        <w:rPr>
          <w:del w:id="393" w:author="Anthony F. Cannistra" w:date="2018-12-17T10:23:00Z"/>
          <w:rFonts w:ascii="Times New Roman" w:hAnsi="Times New Roman" w:cs="Times New Roman"/>
        </w:rPr>
      </w:pPr>
      <w:del w:id="394" w:author="Anthony F. Cannistra" w:date="2018-12-17T10:23:00Z">
        <w:r w:rsidRPr="00867D76" w:rsidDel="00CF58A7">
          <w:rPr>
            <w:rFonts w:ascii="Times New Roman" w:hAnsi="Times New Roman" w:cs="Times New Roman"/>
          </w:rPr>
          <w:delText xml:space="preserve">Santini, L., Cornulier, T., Bullock, J. M., Palmer, S. C. F., White, S. M., Hodgson, J. A., … Travis, J. M. J. (2016). A trait-based approach for predicting species responses to environmental change from sparse data: how well might terrestrial mammals track climate change? </w:delText>
        </w:r>
        <w:r w:rsidRPr="00867D76" w:rsidDel="00CF58A7">
          <w:rPr>
            <w:rFonts w:ascii="Times New Roman" w:hAnsi="Times New Roman" w:cs="Times New Roman"/>
            <w:i/>
            <w:iCs/>
          </w:rPr>
          <w:delText>Global Change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22</w:delText>
        </w:r>
        <w:r w:rsidRPr="00867D76" w:rsidDel="00CF58A7">
          <w:rPr>
            <w:rFonts w:ascii="Times New Roman" w:hAnsi="Times New Roman" w:cs="Times New Roman"/>
          </w:rPr>
          <w:delText>(7), 2415–2424. http://doi.org/10.1111/gcb.13271</w:delText>
        </w:r>
      </w:del>
    </w:p>
    <w:p w14:paraId="4EA6ECB4" w14:textId="156C4B0D" w:rsidR="00867D76" w:rsidRPr="00867D76" w:rsidDel="00CF58A7" w:rsidRDefault="00867D76" w:rsidP="00867D76">
      <w:pPr>
        <w:spacing w:line="480" w:lineRule="auto"/>
        <w:ind w:left="720" w:hanging="720"/>
        <w:rPr>
          <w:del w:id="395" w:author="Anthony F. Cannistra" w:date="2018-12-17T10:23:00Z"/>
          <w:rFonts w:ascii="Times New Roman" w:hAnsi="Times New Roman" w:cs="Times New Roman"/>
        </w:rPr>
      </w:pPr>
      <w:del w:id="396" w:author="Anthony F. Cannistra" w:date="2018-12-17T10:23:00Z">
        <w:r w:rsidRPr="00867D76" w:rsidDel="00CF58A7">
          <w:rPr>
            <w:rFonts w:ascii="Times New Roman" w:hAnsi="Times New Roman" w:cs="Times New Roman"/>
          </w:rPr>
          <w:delText xml:space="preserve">Schloss, C. A., Nuñez, T. A., &amp; Lawler, J. J. (2012). Dispersal will limit ability of mammals to track climate change in the Western Hemisphere. </w:delText>
        </w:r>
        <w:r w:rsidRPr="00867D76" w:rsidDel="00CF58A7">
          <w:rPr>
            <w:rFonts w:ascii="Times New Roman" w:hAnsi="Times New Roman" w:cs="Times New Roman"/>
            <w:i/>
            <w:iCs/>
          </w:rPr>
          <w:delText>Proceedings of the National Academy of Sciences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109</w:delText>
        </w:r>
        <w:r w:rsidRPr="00867D76" w:rsidDel="00CF58A7">
          <w:rPr>
            <w:rFonts w:ascii="Times New Roman" w:hAnsi="Times New Roman" w:cs="Times New Roman"/>
          </w:rPr>
          <w:delText>(22), 8606–8611. http://doi.org/10.1073/pnas.1116791109</w:delText>
        </w:r>
      </w:del>
    </w:p>
    <w:p w14:paraId="74D394B2" w14:textId="1AD8E373" w:rsidR="00867D76" w:rsidDel="00CF58A7" w:rsidRDefault="00867D76" w:rsidP="00867D76">
      <w:pPr>
        <w:spacing w:line="480" w:lineRule="auto"/>
        <w:ind w:left="720" w:hanging="720"/>
        <w:rPr>
          <w:del w:id="397" w:author="Anthony F. Cannistra" w:date="2018-12-17T10:23:00Z"/>
          <w:rFonts w:ascii="Times New Roman" w:hAnsi="Times New Roman" w:cs="Times New Roman"/>
        </w:rPr>
      </w:pPr>
      <w:del w:id="398" w:author="Anthony F. Cannistra" w:date="2018-12-17T10:23:00Z">
        <w:r w:rsidRPr="00867D76" w:rsidDel="00CF58A7">
          <w:rPr>
            <w:rFonts w:ascii="Times New Roman" w:hAnsi="Times New Roman" w:cs="Times New Roman"/>
          </w:rPr>
          <w:delText>Stenseth, N. C., &amp; Mysterud, A. (2002). Climate, changing phenology, and other life history traits: Nonlinearity and match</w:delText>
        </w:r>
      </w:del>
      <w:commentRangeStart w:id="399"/>
      <w:del w:id="400" w:author="Anthony F. Cannistra" w:date="2018-12-07T11:34:00Z">
        <w:r w:rsidRPr="00867D76" w:rsidDel="00A73AF3">
          <w:rPr>
            <w:rFonts w:ascii="Times New Roman" w:hAnsi="Times New Roman" w:cs="Times New Roman"/>
          </w:rPr>
          <w:delText>{\textendash}</w:delText>
        </w:r>
      </w:del>
      <w:del w:id="401" w:author="Anthony F. Cannistra" w:date="2018-12-17T10:23:00Z">
        <w:r w:rsidRPr="00867D76" w:rsidDel="00CF58A7">
          <w:rPr>
            <w:rFonts w:ascii="Times New Roman" w:hAnsi="Times New Roman" w:cs="Times New Roman"/>
          </w:rPr>
          <w:delText xml:space="preserve">mismatch </w:delText>
        </w:r>
        <w:commentRangeEnd w:id="399"/>
        <w:r w:rsidR="00E00682" w:rsidDel="00CF58A7">
          <w:rPr>
            <w:rStyle w:val="CommentReference"/>
          </w:rPr>
          <w:commentReference w:id="399"/>
        </w:r>
        <w:r w:rsidRPr="00867D76" w:rsidDel="00CF58A7">
          <w:rPr>
            <w:rFonts w:ascii="Times New Roman" w:hAnsi="Times New Roman" w:cs="Times New Roman"/>
          </w:rPr>
          <w:delText xml:space="preserve">to the environment. </w:delText>
        </w:r>
        <w:r w:rsidRPr="00867D76" w:rsidDel="00CF58A7">
          <w:rPr>
            <w:rFonts w:ascii="Times New Roman" w:hAnsi="Times New Roman" w:cs="Times New Roman"/>
            <w:i/>
            <w:iCs/>
          </w:rPr>
          <w:delText>Proceedings of the National Academy of Sciences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99</w:delText>
        </w:r>
        <w:r w:rsidRPr="00867D76" w:rsidDel="00CF58A7">
          <w:rPr>
            <w:rFonts w:ascii="Times New Roman" w:hAnsi="Times New Roman" w:cs="Times New Roman"/>
          </w:rPr>
          <w:delText xml:space="preserve">(21), 13379–13381. </w:delText>
        </w:r>
        <w:r w:rsidR="00C236D0" w:rsidDel="00CF58A7">
          <w:fldChar w:fldCharType="begin"/>
        </w:r>
        <w:r w:rsidR="00C236D0" w:rsidDel="00CF58A7">
          <w:delInstrText xml:space="preserve"> HYPERLINK "http://doi.org/10.1073/pnas.212519399" </w:delInstrText>
        </w:r>
        <w:r w:rsidR="00C236D0" w:rsidDel="00CF58A7">
          <w:fldChar w:fldCharType="separate"/>
        </w:r>
        <w:r w:rsidR="0025695B" w:rsidRPr="00F244EB" w:rsidDel="00CF58A7">
          <w:rPr>
            <w:rStyle w:val="Hyperlink"/>
            <w:rFonts w:ascii="Times New Roman" w:hAnsi="Times New Roman" w:cs="Times New Roman"/>
          </w:rPr>
          <w:delText>http://doi.org/10.1073/pnas.212519399</w:delText>
        </w:r>
        <w:r w:rsidR="00C236D0" w:rsidDel="00CF58A7">
          <w:rPr>
            <w:rStyle w:val="Hyperlink"/>
            <w:rFonts w:ascii="Times New Roman" w:hAnsi="Times New Roman" w:cs="Times New Roman"/>
          </w:rPr>
          <w:fldChar w:fldCharType="end"/>
        </w:r>
      </w:del>
    </w:p>
    <w:p w14:paraId="3A284511" w14:textId="1FF21F8F" w:rsidR="0025695B" w:rsidRPr="00867D76" w:rsidDel="00A73AF3" w:rsidRDefault="0025695B" w:rsidP="0025695B">
      <w:pPr>
        <w:spacing w:line="480" w:lineRule="auto"/>
        <w:ind w:left="720" w:hanging="720"/>
        <w:rPr>
          <w:del w:id="402" w:author="Anthony F. Cannistra" w:date="2018-12-07T11:34:00Z"/>
          <w:rFonts w:ascii="Times New Roman" w:hAnsi="Times New Roman" w:cs="Times New Roman"/>
        </w:rPr>
      </w:pPr>
      <w:del w:id="403" w:author="Anthony F. Cannistra" w:date="2018-12-17T10:23:00Z">
        <w:r w:rsidRPr="00A0792F" w:rsidDel="00CF58A7">
          <w:rPr>
            <w:rFonts w:ascii="Times New Roman" w:hAnsi="Times New Roman" w:cs="Times New Roman"/>
          </w:rPr>
          <w:delText xml:space="preserve">Urban, M. C., Bocedi, G., Hendry, A. P., Mihoub, J.-B., Pe’er, G., Singer, A., … Travis, J. M. J. (2016). Improving the forecast for biodiversity under climate change. </w:delText>
        </w:r>
        <w:r w:rsidRPr="00A0792F" w:rsidDel="00CF58A7">
          <w:rPr>
            <w:rFonts w:ascii="Times New Roman" w:hAnsi="Times New Roman" w:cs="Times New Roman"/>
            <w:i/>
            <w:iCs/>
          </w:rPr>
          <w:delText>Science</w:delText>
        </w:r>
        <w:r w:rsidRPr="00A0792F" w:rsidDel="00CF58A7">
          <w:rPr>
            <w:rFonts w:ascii="Times New Roman" w:hAnsi="Times New Roman" w:cs="Times New Roman"/>
          </w:rPr>
          <w:delText xml:space="preserve">, </w:delText>
        </w:r>
        <w:r w:rsidRPr="00A0792F" w:rsidDel="00CF58A7">
          <w:rPr>
            <w:rFonts w:ascii="Times New Roman" w:hAnsi="Times New Roman" w:cs="Times New Roman"/>
            <w:i/>
            <w:iCs/>
          </w:rPr>
          <w:delText>353</w:delText>
        </w:r>
        <w:r w:rsidRPr="00A0792F" w:rsidDel="00CF58A7">
          <w:rPr>
            <w:rFonts w:ascii="Times New Roman" w:hAnsi="Times New Roman" w:cs="Times New Roman"/>
          </w:rPr>
          <w:delText>(6304)</w:delText>
        </w:r>
      </w:del>
      <w:del w:id="404" w:author="Anthony F. Cannistra" w:date="2018-12-07T11:33:00Z">
        <w:r w:rsidRPr="00A0792F" w:rsidDel="00A73AF3">
          <w:rPr>
            <w:rFonts w:ascii="Times New Roman" w:hAnsi="Times New Roman" w:cs="Times New Roman"/>
          </w:rPr>
          <w:delText xml:space="preserve">. </w:delText>
        </w:r>
        <w:commentRangeStart w:id="405"/>
        <w:r w:rsidRPr="00A0792F" w:rsidDel="00A73AF3">
          <w:rPr>
            <w:rFonts w:ascii="Times New Roman" w:hAnsi="Times New Roman" w:cs="Times New Roman"/>
          </w:rPr>
          <w:delText>Retrieved from http://science.sciencemag.org/content/353/6304/aad8466.abstract</w:delText>
        </w:r>
        <w:commentRangeEnd w:id="405"/>
        <w:r w:rsidR="00E00682" w:rsidDel="00A73AF3">
          <w:rPr>
            <w:rStyle w:val="CommentReference"/>
          </w:rPr>
          <w:commentReference w:id="405"/>
        </w:r>
      </w:del>
    </w:p>
    <w:p w14:paraId="37EFE8BB" w14:textId="26B16733" w:rsidR="0025695B" w:rsidRPr="00867D76" w:rsidDel="00CF58A7" w:rsidRDefault="0025695B" w:rsidP="00A73AF3">
      <w:pPr>
        <w:spacing w:line="480" w:lineRule="auto"/>
        <w:ind w:left="720" w:hanging="720"/>
        <w:rPr>
          <w:del w:id="406" w:author="Anthony F. Cannistra" w:date="2018-12-17T10:23:00Z"/>
          <w:rFonts w:ascii="Times New Roman" w:hAnsi="Times New Roman" w:cs="Times New Roman"/>
        </w:rPr>
      </w:pPr>
    </w:p>
    <w:p w14:paraId="73FC72A9" w14:textId="5680BA3D" w:rsidR="00867D76" w:rsidRPr="00867D76" w:rsidDel="00CF58A7" w:rsidRDefault="00867D76" w:rsidP="00867D76">
      <w:pPr>
        <w:spacing w:line="480" w:lineRule="auto"/>
        <w:ind w:left="720" w:hanging="720"/>
        <w:rPr>
          <w:del w:id="407" w:author="Anthony F. Cannistra" w:date="2018-12-17T10:23:00Z"/>
          <w:rFonts w:ascii="Times New Roman" w:hAnsi="Times New Roman" w:cs="Times New Roman"/>
        </w:rPr>
      </w:pPr>
      <w:del w:id="408" w:author="Anthony F. Cannistra" w:date="2018-12-17T10:23:00Z">
        <w:r w:rsidRPr="00867D76" w:rsidDel="00CF58A7">
          <w:rPr>
            <w:rFonts w:ascii="Times New Roman" w:hAnsi="Times New Roman" w:cs="Times New Roman"/>
          </w:rPr>
          <w:delText xml:space="preserve">Wheatley, C. J., Beale, C. M., Bradbury, R. B., Pearce-Higgins, J. W., Critchlow, R., &amp; Thomas, C. D. (2017). Climate change vulnerability for species-Assessing the assessments. </w:delText>
        </w:r>
        <w:r w:rsidRPr="00867D76" w:rsidDel="00CF58A7">
          <w:rPr>
            <w:rFonts w:ascii="Times New Roman" w:hAnsi="Times New Roman" w:cs="Times New Roman"/>
            <w:i/>
            <w:iCs/>
          </w:rPr>
          <w:delText>Global Change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23</w:delText>
        </w:r>
        <w:r w:rsidRPr="00867D76" w:rsidDel="00CF58A7">
          <w:rPr>
            <w:rFonts w:ascii="Times New Roman" w:hAnsi="Times New Roman" w:cs="Times New Roman"/>
          </w:rPr>
          <w:delText>(9), 3704–3715. http://doi.org/10.1111/gcb.13759</w:delText>
        </w:r>
      </w:del>
    </w:p>
    <w:p w14:paraId="36C7C34B" w14:textId="05688C49" w:rsidR="00867D76" w:rsidRPr="00867D76" w:rsidDel="00CF58A7" w:rsidRDefault="00867D76" w:rsidP="00867D76">
      <w:pPr>
        <w:spacing w:line="480" w:lineRule="auto"/>
        <w:ind w:left="720" w:hanging="720"/>
        <w:rPr>
          <w:del w:id="409" w:author="Anthony F. Cannistra" w:date="2018-12-17T10:23:00Z"/>
          <w:rFonts w:ascii="Times New Roman" w:hAnsi="Times New Roman" w:cs="Times New Roman"/>
        </w:rPr>
      </w:pPr>
      <w:del w:id="410" w:author="Anthony F. Cannistra" w:date="2018-12-17T10:23:00Z">
        <w:r w:rsidRPr="00867D76" w:rsidDel="00CF58A7">
          <w:rPr>
            <w:rFonts w:ascii="Times New Roman" w:hAnsi="Times New Roman" w:cs="Times New Roman"/>
          </w:rPr>
          <w:delText xml:space="preserve">Williams, S. E., Shoo, L. P., Isaac, J. L., Hoffmann, A. A., &amp; Langham, G. (2008). Towards an Integrated Framework for Assessing the Vulnerability of Species to Climate Change. </w:delText>
        </w:r>
        <w:r w:rsidRPr="00867D76" w:rsidDel="00CF58A7">
          <w:rPr>
            <w:rFonts w:ascii="Times New Roman" w:hAnsi="Times New Roman" w:cs="Times New Roman"/>
            <w:i/>
            <w:iCs/>
          </w:rPr>
          <w:delText>PLOS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6</w:delText>
        </w:r>
        <w:r w:rsidRPr="00867D76" w:rsidDel="00CF58A7">
          <w:rPr>
            <w:rFonts w:ascii="Times New Roman" w:hAnsi="Times New Roman" w:cs="Times New Roman"/>
          </w:rPr>
          <w:delText>(12), 1–6. http://doi.org/10.1371/journal.pbio.0060325</w:delText>
        </w:r>
      </w:del>
    </w:p>
    <w:p w14:paraId="69D14E3A" w14:textId="16DA8B16" w:rsidR="00C7248E" w:rsidRPr="00C7248E" w:rsidDel="00CF58A7" w:rsidRDefault="00C7248E" w:rsidP="00867D76">
      <w:pPr>
        <w:spacing w:line="480" w:lineRule="auto"/>
        <w:ind w:left="720" w:hanging="720"/>
        <w:rPr>
          <w:del w:id="411" w:author="Anthony F. Cannistra" w:date="2018-12-17T10:23:00Z"/>
          <w:rFonts w:ascii="Times New Roman" w:hAnsi="Times New Roman" w:cs="Times New Roman"/>
        </w:rPr>
      </w:pPr>
    </w:p>
    <w:p w14:paraId="79D894D1" w14:textId="7BFC5872" w:rsidR="00766740" w:rsidRPr="00766740" w:rsidRDefault="00766740" w:rsidP="00867D76">
      <w:pPr>
        <w:spacing w:line="480" w:lineRule="auto"/>
        <w:ind w:left="720" w:hanging="720"/>
        <w:rPr>
          <w:rFonts w:ascii="Times New Roman" w:hAnsi="Times New Roman" w:cs="Times New Roman"/>
        </w:rPr>
      </w:pPr>
    </w:p>
    <w:sectPr w:rsidR="00766740" w:rsidRPr="00766740" w:rsidSect="00C236D0">
      <w:footerReference w:type="even" r:id="rId14"/>
      <w:footerReference w:type="default" r:id="rId15"/>
      <w:pgSz w:w="12240" w:h="15840"/>
      <w:pgMar w:top="1440" w:right="1440" w:bottom="1440" w:left="1440" w:header="720" w:footer="720" w:gutter="0"/>
      <w:lnNumType w:countBy="1" w:restart="continuous"/>
      <w:cols w:space="720"/>
      <w:docGrid w:linePitch="360"/>
      <w:sectPrChange w:id="412" w:author="Anthony F. Cannistra" w:date="2018-12-06T17:39:00Z">
        <w:sectPr w:rsidR="00766740" w:rsidRPr="00766740" w:rsidSect="00C236D0">
          <w:pgMar w:top="1440" w:right="1440" w:bottom="1440" w:left="1440" w:header="720" w:footer="720" w:gutter="0"/>
          <w:lnNumType w:countBy="5"/>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7" w:author="Lauren Buckley" w:date="2018-12-05T10:50:00Z" w:initials="LB">
    <w:p w14:paraId="4719A890" w14:textId="66F95E1A" w:rsidR="00C236D0" w:rsidRDefault="00C236D0">
      <w:pPr>
        <w:pStyle w:val="CommentText"/>
      </w:pPr>
      <w:r>
        <w:rPr>
          <w:rStyle w:val="CommentReference"/>
        </w:rPr>
        <w:annotationRef/>
      </w:r>
      <w:r w:rsidRPr="00C30839">
        <w:t>https://onlinelibrary.wiley.com/doi/full/10.1111/ecog.03975</w:t>
      </w:r>
    </w:p>
  </w:comment>
  <w:comment w:id="174" w:author="Lauren Buckley" w:date="2018-12-05T09:43:00Z" w:initials="LB">
    <w:p w14:paraId="78CBECB0" w14:textId="77777777" w:rsidR="00C236D0" w:rsidRDefault="00C236D0">
      <w:pPr>
        <w:pStyle w:val="CommentText"/>
      </w:pPr>
      <w:r>
        <w:rPr>
          <w:rStyle w:val="CommentReference"/>
        </w:rPr>
        <w:annotationRef/>
      </w:r>
      <w:r>
        <w:t>One citation:</w:t>
      </w:r>
    </w:p>
    <w:p w14:paraId="1FA7D7DD" w14:textId="775BED42" w:rsidR="00C236D0" w:rsidRDefault="00C236D0">
      <w:pPr>
        <w:pStyle w:val="CommentText"/>
      </w:pPr>
      <w:r w:rsidRPr="00634D67">
        <w:t>https://onlinelibrary.wiley.com/doi/full/10.1111/geb.12821</w:t>
      </w:r>
    </w:p>
  </w:comment>
  <w:comment w:id="175" w:author="Lauren Buckley" w:date="2018-11-21T14:08:00Z" w:initials="LB">
    <w:p w14:paraId="67AF8397" w14:textId="3594CE80" w:rsidR="00C236D0" w:rsidRDefault="00C236D0">
      <w:pPr>
        <w:pStyle w:val="CommentText"/>
      </w:pPr>
      <w:r>
        <w:rPr>
          <w:rStyle w:val="CommentReference"/>
        </w:rPr>
        <w:annotationRef/>
      </w:r>
      <w:r>
        <w:t>Add citations. Check with Sabine.</w:t>
      </w:r>
    </w:p>
  </w:comment>
  <w:comment w:id="190" w:author="Lauren Buckley" w:date="2018-12-05T10:19:00Z" w:initials="LB">
    <w:p w14:paraId="47774E79" w14:textId="70C4256E" w:rsidR="00C236D0" w:rsidRDefault="00C236D0">
      <w:pPr>
        <w:pStyle w:val="CommentText"/>
      </w:pPr>
      <w:r>
        <w:rPr>
          <w:rStyle w:val="CommentReference"/>
        </w:rPr>
        <w:annotationRef/>
      </w:r>
      <w:r>
        <w:t>check</w:t>
      </w:r>
    </w:p>
  </w:comment>
  <w:comment w:id="191" w:author="Anthony F. Cannistra" w:date="2018-12-11T10:46:00Z" w:initials="AFC">
    <w:p w14:paraId="27002001" w14:textId="142C0145" w:rsidR="00B61D42" w:rsidRDefault="00B61D42">
      <w:pPr>
        <w:pStyle w:val="CommentText"/>
      </w:pPr>
      <w:r>
        <w:rPr>
          <w:rStyle w:val="CommentReference"/>
        </w:rPr>
        <w:annotationRef/>
      </w:r>
      <w:r>
        <w:t>this is true</w:t>
      </w:r>
    </w:p>
  </w:comment>
  <w:comment w:id="201" w:author="Anthony F. Cannistra" w:date="2018-12-10T16:59:00Z" w:initials="AFC">
    <w:p w14:paraId="70AEAFEB" w14:textId="00A096B3" w:rsidR="00B3498D" w:rsidRDefault="00B3498D">
      <w:pPr>
        <w:pStyle w:val="CommentText"/>
      </w:pPr>
      <w:r>
        <w:rPr>
          <w:rStyle w:val="CommentReference"/>
        </w:rPr>
        <w:annotationRef/>
      </w:r>
      <w:r>
        <w:t>should we be computing these with medians?</w:t>
      </w:r>
    </w:p>
    <w:p w14:paraId="4098275F" w14:textId="5B28A1CF" w:rsidR="008F0369" w:rsidRPr="003D5897" w:rsidRDefault="00D077E3" w:rsidP="003D5897">
      <w:pPr>
        <w:pStyle w:val="CommentText"/>
      </w:pPr>
      <w:r>
        <w:t>average</w:t>
      </w:r>
      <w:r w:rsidR="00492A22">
        <w:t xml:space="preserve"> </w:t>
      </w:r>
      <w:proofErr w:type="gramStart"/>
      <w:r w:rsidR="00492A22">
        <w:t xml:space="preserve">improvements </w:t>
      </w:r>
      <w:r>
        <w:t xml:space="preserve"> in</w:t>
      </w:r>
      <w:proofErr w:type="gramEnd"/>
      <w:r>
        <w:t xml:space="preserve"> median </w:t>
      </w:r>
      <w:r w:rsidR="00492A22">
        <w:t xml:space="preserve">are </w:t>
      </w:r>
      <w:r w:rsidR="003D5897">
        <w:t>50.6</w:t>
      </w:r>
      <w:r w:rsidR="00492A22">
        <w:t xml:space="preserve">% and </w:t>
      </w:r>
      <w:r w:rsidR="003D5897">
        <w:t>49.6</w:t>
      </w:r>
      <w:r w:rsidR="00492A22">
        <w:t>%</w:t>
      </w:r>
    </w:p>
  </w:comment>
  <w:comment w:id="231" w:author="Lauren Buckley" w:date="2018-12-05T10:13:00Z" w:initials="LB">
    <w:p w14:paraId="719B68E6" w14:textId="64EC1BFB" w:rsidR="00C236D0" w:rsidRDefault="00C236D0">
      <w:pPr>
        <w:pStyle w:val="CommentText"/>
      </w:pPr>
      <w:r>
        <w:rPr>
          <w:rStyle w:val="CommentReference"/>
        </w:rPr>
        <w:annotationRef/>
      </w:r>
      <w:r w:rsidRPr="009979E3">
        <w:t>https://www.nature.com/articles/nclimate1958</w:t>
      </w:r>
    </w:p>
  </w:comment>
  <w:comment w:id="335" w:author="Lauren Buckley" w:date="2018-12-05T09:34:00Z" w:initials="LB">
    <w:p w14:paraId="250AA085" w14:textId="34FEFBAA" w:rsidR="00C236D0" w:rsidRDefault="00C236D0">
      <w:pPr>
        <w:pStyle w:val="CommentText"/>
      </w:pPr>
      <w:r>
        <w:rPr>
          <w:rStyle w:val="CommentReference"/>
        </w:rPr>
        <w:annotationRef/>
      </w:r>
      <w:r>
        <w:t>Check and clean up all. E.g., no caps.</w:t>
      </w:r>
    </w:p>
  </w:comment>
  <w:comment w:id="399" w:author="Lauren Buckley" w:date="2018-12-05T09:34:00Z" w:initials="LB">
    <w:p w14:paraId="0E3487C7" w14:textId="32ECDC9A" w:rsidR="00C236D0" w:rsidRDefault="00C236D0">
      <w:pPr>
        <w:pStyle w:val="CommentText"/>
      </w:pPr>
      <w:r>
        <w:rPr>
          <w:rStyle w:val="CommentReference"/>
        </w:rPr>
        <w:annotationRef/>
      </w:r>
      <w:r>
        <w:t>check</w:t>
      </w:r>
    </w:p>
  </w:comment>
  <w:comment w:id="405" w:author="Lauren Buckley" w:date="2018-12-05T09:34:00Z" w:initials="LB">
    <w:p w14:paraId="7A0B3791" w14:textId="1B1C3F08" w:rsidR="00C236D0" w:rsidRDefault="00C236D0">
      <w:pPr>
        <w:pStyle w:val="CommentText"/>
      </w:pPr>
      <w:r>
        <w:rPr>
          <w:rStyle w:val="CommentReference"/>
        </w:rPr>
        <w:annotationRef/>
      </w:r>
      <w:proofErr w:type="spellStart"/>
      <w:r>
        <w:t>Doi</w:t>
      </w:r>
      <w:proofErr w:type="spellEnd"/>
      <w:r>
        <w:t xml:space="preserve"> or drop?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19A890" w15:done="1"/>
  <w15:commentEx w15:paraId="1FA7D7DD" w15:done="1"/>
  <w15:commentEx w15:paraId="67AF8397" w15:done="1"/>
  <w15:commentEx w15:paraId="47774E79" w15:done="0"/>
  <w15:commentEx w15:paraId="27002001" w15:paraIdParent="47774E79" w15:done="0"/>
  <w15:commentEx w15:paraId="4098275F" w15:done="0"/>
  <w15:commentEx w15:paraId="719B68E6" w15:done="1"/>
  <w15:commentEx w15:paraId="250AA085" w15:done="0"/>
  <w15:commentEx w15:paraId="0E3487C7" w15:done="0"/>
  <w15:commentEx w15:paraId="7A0B3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19A890" w16cid:durableId="1FB22BEC"/>
  <w16cid:commentId w16cid:paraId="1FA7D7DD" w16cid:durableId="1FB21C47"/>
  <w16cid:commentId w16cid:paraId="67AF8397" w16cid:durableId="1FB2143F"/>
  <w16cid:commentId w16cid:paraId="47774E79" w16cid:durableId="1FB22494"/>
  <w16cid:commentId w16cid:paraId="719B68E6" w16cid:durableId="1FB22342"/>
  <w16cid:commentId w16cid:paraId="250AA085" w16cid:durableId="1FB21A31"/>
  <w16cid:commentId w16cid:paraId="0E3487C7" w16cid:durableId="1FB21A16"/>
  <w16cid:commentId w16cid:paraId="7A0B3791" w16cid:durableId="1FB21A0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888ED" w14:textId="77777777" w:rsidR="008027CB" w:rsidRDefault="008027CB" w:rsidP="00971985">
      <w:r>
        <w:separator/>
      </w:r>
    </w:p>
  </w:endnote>
  <w:endnote w:type="continuationSeparator" w:id="0">
    <w:p w14:paraId="6F7538B1" w14:textId="77777777" w:rsidR="008027CB" w:rsidRDefault="008027CB" w:rsidP="00971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81662502"/>
      <w:docPartObj>
        <w:docPartGallery w:val="Page Numbers (Bottom of Page)"/>
        <w:docPartUnique/>
      </w:docPartObj>
    </w:sdtPr>
    <w:sdtEndPr>
      <w:rPr>
        <w:rStyle w:val="PageNumber"/>
      </w:rPr>
    </w:sdtEndPr>
    <w:sdtContent>
      <w:p w14:paraId="4EE05481" w14:textId="781CAF2B" w:rsidR="00C236D0" w:rsidRDefault="00C236D0" w:rsidP="008514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8F7DF7" w14:textId="77777777" w:rsidR="00C236D0" w:rsidRDefault="00C236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02044822"/>
      <w:docPartObj>
        <w:docPartGallery w:val="Page Numbers (Bottom of Page)"/>
        <w:docPartUnique/>
      </w:docPartObj>
    </w:sdtPr>
    <w:sdtEndPr>
      <w:rPr>
        <w:rStyle w:val="PageNumber"/>
      </w:rPr>
    </w:sdtEndPr>
    <w:sdtContent>
      <w:p w14:paraId="3536AE50" w14:textId="0D62AE35" w:rsidR="00C236D0" w:rsidRDefault="00C236D0" w:rsidP="008514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95517">
          <w:rPr>
            <w:rStyle w:val="PageNumber"/>
            <w:noProof/>
          </w:rPr>
          <w:t>3</w:t>
        </w:r>
        <w:r>
          <w:rPr>
            <w:rStyle w:val="PageNumber"/>
          </w:rPr>
          <w:fldChar w:fldCharType="end"/>
        </w:r>
      </w:p>
    </w:sdtContent>
  </w:sdt>
  <w:p w14:paraId="11CB0976" w14:textId="77777777" w:rsidR="00C236D0" w:rsidRDefault="00C236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BC0DD" w14:textId="77777777" w:rsidR="008027CB" w:rsidRDefault="008027CB" w:rsidP="00971985">
      <w:r>
        <w:separator/>
      </w:r>
    </w:p>
  </w:footnote>
  <w:footnote w:type="continuationSeparator" w:id="0">
    <w:p w14:paraId="5EB6BDE3" w14:textId="77777777" w:rsidR="008027CB" w:rsidRDefault="008027CB" w:rsidP="009719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E39EE"/>
    <w:multiLevelType w:val="hybridMultilevel"/>
    <w:tmpl w:val="127A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3465EA"/>
    <w:multiLevelType w:val="multilevel"/>
    <w:tmpl w:val="3030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hony F. Cannistra">
    <w15:presenceInfo w15:providerId="None" w15:userId="Anthony F. Cannistra"/>
  </w15:person>
  <w15:person w15:author="Lauren Buckley">
    <w15:presenceInfo w15:providerId="AD" w15:userId="S::lbuckley@uw.edu::bf3d716e-98e2-465f-878c-c5feabc511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40"/>
    <w:rsid w:val="000137FE"/>
    <w:rsid w:val="00041FC5"/>
    <w:rsid w:val="0005547A"/>
    <w:rsid w:val="00062F86"/>
    <w:rsid w:val="00066F33"/>
    <w:rsid w:val="000837EC"/>
    <w:rsid w:val="000A17FA"/>
    <w:rsid w:val="000A6746"/>
    <w:rsid w:val="000C6441"/>
    <w:rsid w:val="000D35EF"/>
    <w:rsid w:val="000D39EA"/>
    <w:rsid w:val="000E0370"/>
    <w:rsid w:val="000E35B3"/>
    <w:rsid w:val="000E5A03"/>
    <w:rsid w:val="0011072A"/>
    <w:rsid w:val="001124DE"/>
    <w:rsid w:val="0013623F"/>
    <w:rsid w:val="001405EC"/>
    <w:rsid w:val="001A1820"/>
    <w:rsid w:val="001C4F08"/>
    <w:rsid w:val="001D0FF0"/>
    <w:rsid w:val="001F1920"/>
    <w:rsid w:val="002019E9"/>
    <w:rsid w:val="002154CD"/>
    <w:rsid w:val="00223BC5"/>
    <w:rsid w:val="0025695B"/>
    <w:rsid w:val="0027417E"/>
    <w:rsid w:val="00296F7A"/>
    <w:rsid w:val="002B2859"/>
    <w:rsid w:val="002E2613"/>
    <w:rsid w:val="002E30C8"/>
    <w:rsid w:val="002F16B9"/>
    <w:rsid w:val="003140E9"/>
    <w:rsid w:val="0033186D"/>
    <w:rsid w:val="00331F6C"/>
    <w:rsid w:val="0033546E"/>
    <w:rsid w:val="00337AA8"/>
    <w:rsid w:val="00342348"/>
    <w:rsid w:val="0037117C"/>
    <w:rsid w:val="0037209E"/>
    <w:rsid w:val="0037579D"/>
    <w:rsid w:val="00395517"/>
    <w:rsid w:val="003C427F"/>
    <w:rsid w:val="003D0A2D"/>
    <w:rsid w:val="003D5897"/>
    <w:rsid w:val="003E582F"/>
    <w:rsid w:val="003F1E4A"/>
    <w:rsid w:val="0043049F"/>
    <w:rsid w:val="00455FB0"/>
    <w:rsid w:val="004910F3"/>
    <w:rsid w:val="00492A22"/>
    <w:rsid w:val="004C05C0"/>
    <w:rsid w:val="004E055A"/>
    <w:rsid w:val="004E337A"/>
    <w:rsid w:val="00502884"/>
    <w:rsid w:val="005055FC"/>
    <w:rsid w:val="005209D2"/>
    <w:rsid w:val="00533306"/>
    <w:rsid w:val="00534E69"/>
    <w:rsid w:val="005560DA"/>
    <w:rsid w:val="00563BE1"/>
    <w:rsid w:val="00570CC3"/>
    <w:rsid w:val="005921B8"/>
    <w:rsid w:val="00595EFF"/>
    <w:rsid w:val="00596D3D"/>
    <w:rsid w:val="005A6464"/>
    <w:rsid w:val="005E6218"/>
    <w:rsid w:val="006247F1"/>
    <w:rsid w:val="006249F4"/>
    <w:rsid w:val="00627CF3"/>
    <w:rsid w:val="00634D67"/>
    <w:rsid w:val="00662064"/>
    <w:rsid w:val="00664928"/>
    <w:rsid w:val="0068071B"/>
    <w:rsid w:val="00683444"/>
    <w:rsid w:val="006D4F25"/>
    <w:rsid w:val="006F2D34"/>
    <w:rsid w:val="006F713A"/>
    <w:rsid w:val="007067FA"/>
    <w:rsid w:val="007115F8"/>
    <w:rsid w:val="0074231B"/>
    <w:rsid w:val="00752329"/>
    <w:rsid w:val="00766740"/>
    <w:rsid w:val="0077036E"/>
    <w:rsid w:val="00774AB8"/>
    <w:rsid w:val="007940BF"/>
    <w:rsid w:val="007B13EA"/>
    <w:rsid w:val="008027CB"/>
    <w:rsid w:val="0081558A"/>
    <w:rsid w:val="008156D8"/>
    <w:rsid w:val="00842915"/>
    <w:rsid w:val="008514AE"/>
    <w:rsid w:val="00867D76"/>
    <w:rsid w:val="008776EB"/>
    <w:rsid w:val="00881157"/>
    <w:rsid w:val="00885C4B"/>
    <w:rsid w:val="00895764"/>
    <w:rsid w:val="008A2A96"/>
    <w:rsid w:val="008A6403"/>
    <w:rsid w:val="008C2E31"/>
    <w:rsid w:val="008C34D3"/>
    <w:rsid w:val="008C45D3"/>
    <w:rsid w:val="008E6255"/>
    <w:rsid w:val="008F0369"/>
    <w:rsid w:val="008F6B45"/>
    <w:rsid w:val="008F6D0C"/>
    <w:rsid w:val="00903562"/>
    <w:rsid w:val="009131BD"/>
    <w:rsid w:val="00920A7A"/>
    <w:rsid w:val="0094576E"/>
    <w:rsid w:val="00956180"/>
    <w:rsid w:val="00960494"/>
    <w:rsid w:val="00962098"/>
    <w:rsid w:val="0096524D"/>
    <w:rsid w:val="009703C6"/>
    <w:rsid w:val="00971985"/>
    <w:rsid w:val="00990C74"/>
    <w:rsid w:val="009928D1"/>
    <w:rsid w:val="009979E3"/>
    <w:rsid w:val="009A12E8"/>
    <w:rsid w:val="009A3303"/>
    <w:rsid w:val="009A623D"/>
    <w:rsid w:val="009A7CF2"/>
    <w:rsid w:val="009D5387"/>
    <w:rsid w:val="009E2279"/>
    <w:rsid w:val="009E402D"/>
    <w:rsid w:val="009E48BD"/>
    <w:rsid w:val="00A0792F"/>
    <w:rsid w:val="00A35ACE"/>
    <w:rsid w:val="00A37CB8"/>
    <w:rsid w:val="00A5661D"/>
    <w:rsid w:val="00A5685B"/>
    <w:rsid w:val="00A73AF3"/>
    <w:rsid w:val="00A80375"/>
    <w:rsid w:val="00AB7803"/>
    <w:rsid w:val="00AD3EDC"/>
    <w:rsid w:val="00AF23FF"/>
    <w:rsid w:val="00AF569A"/>
    <w:rsid w:val="00B05D1B"/>
    <w:rsid w:val="00B203C8"/>
    <w:rsid w:val="00B26305"/>
    <w:rsid w:val="00B3498D"/>
    <w:rsid w:val="00B57EB0"/>
    <w:rsid w:val="00B61D42"/>
    <w:rsid w:val="00B652DB"/>
    <w:rsid w:val="00B9466A"/>
    <w:rsid w:val="00BA60FE"/>
    <w:rsid w:val="00BC5E65"/>
    <w:rsid w:val="00BD7331"/>
    <w:rsid w:val="00BF1CF4"/>
    <w:rsid w:val="00C16BE9"/>
    <w:rsid w:val="00C236D0"/>
    <w:rsid w:val="00C30839"/>
    <w:rsid w:val="00C35AE4"/>
    <w:rsid w:val="00C65F5D"/>
    <w:rsid w:val="00C7248E"/>
    <w:rsid w:val="00C81D14"/>
    <w:rsid w:val="00C94390"/>
    <w:rsid w:val="00CA0FCD"/>
    <w:rsid w:val="00CA6549"/>
    <w:rsid w:val="00CF0751"/>
    <w:rsid w:val="00CF58A7"/>
    <w:rsid w:val="00CF6D8B"/>
    <w:rsid w:val="00D077E3"/>
    <w:rsid w:val="00D1671B"/>
    <w:rsid w:val="00D375D1"/>
    <w:rsid w:val="00D41D4B"/>
    <w:rsid w:val="00D52972"/>
    <w:rsid w:val="00D533E2"/>
    <w:rsid w:val="00DF2281"/>
    <w:rsid w:val="00E00682"/>
    <w:rsid w:val="00E07B6E"/>
    <w:rsid w:val="00E12B5B"/>
    <w:rsid w:val="00E40D57"/>
    <w:rsid w:val="00E52847"/>
    <w:rsid w:val="00E56C77"/>
    <w:rsid w:val="00E74346"/>
    <w:rsid w:val="00E84449"/>
    <w:rsid w:val="00E94FC3"/>
    <w:rsid w:val="00EB38AC"/>
    <w:rsid w:val="00ED4767"/>
    <w:rsid w:val="00F006B3"/>
    <w:rsid w:val="00F00CCE"/>
    <w:rsid w:val="00F11717"/>
    <w:rsid w:val="00F24F3B"/>
    <w:rsid w:val="00F55FDF"/>
    <w:rsid w:val="00F66B31"/>
    <w:rsid w:val="00F70FB7"/>
    <w:rsid w:val="00F7499D"/>
    <w:rsid w:val="00F76855"/>
    <w:rsid w:val="00F76AB3"/>
    <w:rsid w:val="00FB67A0"/>
    <w:rsid w:val="00FC7CB1"/>
    <w:rsid w:val="00FD7A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54A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5695B"/>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66740"/>
  </w:style>
  <w:style w:type="paragraph" w:styleId="NormalWeb">
    <w:name w:val="Normal (Web)"/>
    <w:basedOn w:val="Normal"/>
    <w:uiPriority w:val="99"/>
    <w:unhideWhenUsed/>
    <w:rsid w:val="0076674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66740"/>
    <w:rPr>
      <w:color w:val="0563C1" w:themeColor="hyperlink"/>
      <w:u w:val="single"/>
    </w:rPr>
  </w:style>
  <w:style w:type="character" w:styleId="CommentReference">
    <w:name w:val="annotation reference"/>
    <w:basedOn w:val="DefaultParagraphFont"/>
    <w:uiPriority w:val="99"/>
    <w:semiHidden/>
    <w:unhideWhenUsed/>
    <w:rsid w:val="00AB7803"/>
    <w:rPr>
      <w:sz w:val="18"/>
      <w:szCs w:val="18"/>
    </w:rPr>
  </w:style>
  <w:style w:type="paragraph" w:styleId="CommentText">
    <w:name w:val="annotation text"/>
    <w:basedOn w:val="Normal"/>
    <w:link w:val="CommentTextChar"/>
    <w:uiPriority w:val="99"/>
    <w:semiHidden/>
    <w:unhideWhenUsed/>
    <w:rsid w:val="00AB7803"/>
  </w:style>
  <w:style w:type="character" w:customStyle="1" w:styleId="CommentTextChar">
    <w:name w:val="Comment Text Char"/>
    <w:basedOn w:val="DefaultParagraphFont"/>
    <w:link w:val="CommentText"/>
    <w:uiPriority w:val="99"/>
    <w:semiHidden/>
    <w:rsid w:val="00AB7803"/>
  </w:style>
  <w:style w:type="paragraph" w:styleId="CommentSubject">
    <w:name w:val="annotation subject"/>
    <w:basedOn w:val="CommentText"/>
    <w:next w:val="CommentText"/>
    <w:link w:val="CommentSubjectChar"/>
    <w:uiPriority w:val="99"/>
    <w:semiHidden/>
    <w:unhideWhenUsed/>
    <w:rsid w:val="00AB7803"/>
    <w:rPr>
      <w:b/>
      <w:bCs/>
      <w:sz w:val="20"/>
      <w:szCs w:val="20"/>
    </w:rPr>
  </w:style>
  <w:style w:type="character" w:customStyle="1" w:styleId="CommentSubjectChar">
    <w:name w:val="Comment Subject Char"/>
    <w:basedOn w:val="CommentTextChar"/>
    <w:link w:val="CommentSubject"/>
    <w:uiPriority w:val="99"/>
    <w:semiHidden/>
    <w:rsid w:val="00AB7803"/>
    <w:rPr>
      <w:b/>
      <w:bCs/>
      <w:sz w:val="20"/>
      <w:szCs w:val="20"/>
    </w:rPr>
  </w:style>
  <w:style w:type="paragraph" w:styleId="BalloonText">
    <w:name w:val="Balloon Text"/>
    <w:basedOn w:val="Normal"/>
    <w:link w:val="BalloonTextChar"/>
    <w:uiPriority w:val="99"/>
    <w:semiHidden/>
    <w:unhideWhenUsed/>
    <w:rsid w:val="00AB78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780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60494"/>
    <w:rPr>
      <w:color w:val="954F72" w:themeColor="followedHyperlink"/>
      <w:u w:val="single"/>
    </w:rPr>
  </w:style>
  <w:style w:type="paragraph" w:styleId="Footer">
    <w:name w:val="footer"/>
    <w:basedOn w:val="Normal"/>
    <w:link w:val="FooterChar"/>
    <w:uiPriority w:val="99"/>
    <w:unhideWhenUsed/>
    <w:rsid w:val="00971985"/>
    <w:pPr>
      <w:tabs>
        <w:tab w:val="center" w:pos="4680"/>
        <w:tab w:val="right" w:pos="9360"/>
      </w:tabs>
    </w:pPr>
  </w:style>
  <w:style w:type="character" w:customStyle="1" w:styleId="FooterChar">
    <w:name w:val="Footer Char"/>
    <w:basedOn w:val="DefaultParagraphFont"/>
    <w:link w:val="Footer"/>
    <w:uiPriority w:val="99"/>
    <w:rsid w:val="00971985"/>
  </w:style>
  <w:style w:type="character" w:styleId="PageNumber">
    <w:name w:val="page number"/>
    <w:basedOn w:val="DefaultParagraphFont"/>
    <w:uiPriority w:val="99"/>
    <w:semiHidden/>
    <w:unhideWhenUsed/>
    <w:rsid w:val="00971985"/>
  </w:style>
  <w:style w:type="paragraph" w:styleId="ListParagraph">
    <w:name w:val="List Paragraph"/>
    <w:basedOn w:val="Normal"/>
    <w:uiPriority w:val="34"/>
    <w:qFormat/>
    <w:rsid w:val="00A35ACE"/>
    <w:pPr>
      <w:ind w:left="720"/>
      <w:contextualSpacing/>
    </w:pPr>
  </w:style>
  <w:style w:type="paragraph" w:styleId="Revision">
    <w:name w:val="Revision"/>
    <w:hidden/>
    <w:uiPriority w:val="99"/>
    <w:semiHidden/>
    <w:rsid w:val="0068071B"/>
  </w:style>
  <w:style w:type="character" w:customStyle="1" w:styleId="Heading2Char">
    <w:name w:val="Heading 2 Char"/>
    <w:basedOn w:val="DefaultParagraphFont"/>
    <w:link w:val="Heading2"/>
    <w:uiPriority w:val="9"/>
    <w:rsid w:val="0025695B"/>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574">
      <w:bodyDiv w:val="1"/>
      <w:marLeft w:val="0"/>
      <w:marRight w:val="0"/>
      <w:marTop w:val="0"/>
      <w:marBottom w:val="0"/>
      <w:divBdr>
        <w:top w:val="none" w:sz="0" w:space="0" w:color="auto"/>
        <w:left w:val="none" w:sz="0" w:space="0" w:color="auto"/>
        <w:bottom w:val="none" w:sz="0" w:space="0" w:color="auto"/>
        <w:right w:val="none" w:sz="0" w:space="0" w:color="auto"/>
      </w:divBdr>
    </w:div>
    <w:div w:id="31737610">
      <w:bodyDiv w:val="1"/>
      <w:marLeft w:val="0"/>
      <w:marRight w:val="0"/>
      <w:marTop w:val="0"/>
      <w:marBottom w:val="0"/>
      <w:divBdr>
        <w:top w:val="none" w:sz="0" w:space="0" w:color="auto"/>
        <w:left w:val="none" w:sz="0" w:space="0" w:color="auto"/>
        <w:bottom w:val="none" w:sz="0" w:space="0" w:color="auto"/>
        <w:right w:val="none" w:sz="0" w:space="0" w:color="auto"/>
      </w:divBdr>
    </w:div>
    <w:div w:id="43650834">
      <w:bodyDiv w:val="1"/>
      <w:marLeft w:val="0"/>
      <w:marRight w:val="0"/>
      <w:marTop w:val="0"/>
      <w:marBottom w:val="0"/>
      <w:divBdr>
        <w:top w:val="none" w:sz="0" w:space="0" w:color="auto"/>
        <w:left w:val="none" w:sz="0" w:space="0" w:color="auto"/>
        <w:bottom w:val="none" w:sz="0" w:space="0" w:color="auto"/>
        <w:right w:val="none" w:sz="0" w:space="0" w:color="auto"/>
      </w:divBdr>
    </w:div>
    <w:div w:id="172767986">
      <w:bodyDiv w:val="1"/>
      <w:marLeft w:val="0"/>
      <w:marRight w:val="0"/>
      <w:marTop w:val="0"/>
      <w:marBottom w:val="0"/>
      <w:divBdr>
        <w:top w:val="none" w:sz="0" w:space="0" w:color="auto"/>
        <w:left w:val="none" w:sz="0" w:space="0" w:color="auto"/>
        <w:bottom w:val="none" w:sz="0" w:space="0" w:color="auto"/>
        <w:right w:val="none" w:sz="0" w:space="0" w:color="auto"/>
      </w:divBdr>
    </w:div>
    <w:div w:id="179130154">
      <w:bodyDiv w:val="1"/>
      <w:marLeft w:val="0"/>
      <w:marRight w:val="0"/>
      <w:marTop w:val="0"/>
      <w:marBottom w:val="0"/>
      <w:divBdr>
        <w:top w:val="none" w:sz="0" w:space="0" w:color="auto"/>
        <w:left w:val="none" w:sz="0" w:space="0" w:color="auto"/>
        <w:bottom w:val="none" w:sz="0" w:space="0" w:color="auto"/>
        <w:right w:val="none" w:sz="0" w:space="0" w:color="auto"/>
      </w:divBdr>
    </w:div>
    <w:div w:id="202642499">
      <w:bodyDiv w:val="1"/>
      <w:marLeft w:val="0"/>
      <w:marRight w:val="0"/>
      <w:marTop w:val="0"/>
      <w:marBottom w:val="0"/>
      <w:divBdr>
        <w:top w:val="none" w:sz="0" w:space="0" w:color="auto"/>
        <w:left w:val="none" w:sz="0" w:space="0" w:color="auto"/>
        <w:bottom w:val="none" w:sz="0" w:space="0" w:color="auto"/>
        <w:right w:val="none" w:sz="0" w:space="0" w:color="auto"/>
      </w:divBdr>
    </w:div>
    <w:div w:id="203908881">
      <w:bodyDiv w:val="1"/>
      <w:marLeft w:val="0"/>
      <w:marRight w:val="0"/>
      <w:marTop w:val="0"/>
      <w:marBottom w:val="0"/>
      <w:divBdr>
        <w:top w:val="none" w:sz="0" w:space="0" w:color="auto"/>
        <w:left w:val="none" w:sz="0" w:space="0" w:color="auto"/>
        <w:bottom w:val="none" w:sz="0" w:space="0" w:color="auto"/>
        <w:right w:val="none" w:sz="0" w:space="0" w:color="auto"/>
      </w:divBdr>
    </w:div>
    <w:div w:id="245188915">
      <w:bodyDiv w:val="1"/>
      <w:marLeft w:val="0"/>
      <w:marRight w:val="0"/>
      <w:marTop w:val="0"/>
      <w:marBottom w:val="0"/>
      <w:divBdr>
        <w:top w:val="none" w:sz="0" w:space="0" w:color="auto"/>
        <w:left w:val="none" w:sz="0" w:space="0" w:color="auto"/>
        <w:bottom w:val="none" w:sz="0" w:space="0" w:color="auto"/>
        <w:right w:val="none" w:sz="0" w:space="0" w:color="auto"/>
      </w:divBdr>
    </w:div>
    <w:div w:id="275067716">
      <w:bodyDiv w:val="1"/>
      <w:marLeft w:val="0"/>
      <w:marRight w:val="0"/>
      <w:marTop w:val="0"/>
      <w:marBottom w:val="0"/>
      <w:divBdr>
        <w:top w:val="none" w:sz="0" w:space="0" w:color="auto"/>
        <w:left w:val="none" w:sz="0" w:space="0" w:color="auto"/>
        <w:bottom w:val="none" w:sz="0" w:space="0" w:color="auto"/>
        <w:right w:val="none" w:sz="0" w:space="0" w:color="auto"/>
      </w:divBdr>
    </w:div>
    <w:div w:id="288512660">
      <w:bodyDiv w:val="1"/>
      <w:marLeft w:val="0"/>
      <w:marRight w:val="0"/>
      <w:marTop w:val="0"/>
      <w:marBottom w:val="0"/>
      <w:divBdr>
        <w:top w:val="none" w:sz="0" w:space="0" w:color="auto"/>
        <w:left w:val="none" w:sz="0" w:space="0" w:color="auto"/>
        <w:bottom w:val="none" w:sz="0" w:space="0" w:color="auto"/>
        <w:right w:val="none" w:sz="0" w:space="0" w:color="auto"/>
      </w:divBdr>
    </w:div>
    <w:div w:id="465245878">
      <w:bodyDiv w:val="1"/>
      <w:marLeft w:val="0"/>
      <w:marRight w:val="0"/>
      <w:marTop w:val="0"/>
      <w:marBottom w:val="0"/>
      <w:divBdr>
        <w:top w:val="none" w:sz="0" w:space="0" w:color="auto"/>
        <w:left w:val="none" w:sz="0" w:space="0" w:color="auto"/>
        <w:bottom w:val="none" w:sz="0" w:space="0" w:color="auto"/>
        <w:right w:val="none" w:sz="0" w:space="0" w:color="auto"/>
      </w:divBdr>
    </w:div>
    <w:div w:id="471212606">
      <w:bodyDiv w:val="1"/>
      <w:marLeft w:val="0"/>
      <w:marRight w:val="0"/>
      <w:marTop w:val="0"/>
      <w:marBottom w:val="0"/>
      <w:divBdr>
        <w:top w:val="none" w:sz="0" w:space="0" w:color="auto"/>
        <w:left w:val="none" w:sz="0" w:space="0" w:color="auto"/>
        <w:bottom w:val="none" w:sz="0" w:space="0" w:color="auto"/>
        <w:right w:val="none" w:sz="0" w:space="0" w:color="auto"/>
      </w:divBdr>
    </w:div>
    <w:div w:id="502748688">
      <w:bodyDiv w:val="1"/>
      <w:marLeft w:val="0"/>
      <w:marRight w:val="0"/>
      <w:marTop w:val="0"/>
      <w:marBottom w:val="0"/>
      <w:divBdr>
        <w:top w:val="none" w:sz="0" w:space="0" w:color="auto"/>
        <w:left w:val="none" w:sz="0" w:space="0" w:color="auto"/>
        <w:bottom w:val="none" w:sz="0" w:space="0" w:color="auto"/>
        <w:right w:val="none" w:sz="0" w:space="0" w:color="auto"/>
      </w:divBdr>
    </w:div>
    <w:div w:id="559362000">
      <w:bodyDiv w:val="1"/>
      <w:marLeft w:val="0"/>
      <w:marRight w:val="0"/>
      <w:marTop w:val="0"/>
      <w:marBottom w:val="0"/>
      <w:divBdr>
        <w:top w:val="none" w:sz="0" w:space="0" w:color="auto"/>
        <w:left w:val="none" w:sz="0" w:space="0" w:color="auto"/>
        <w:bottom w:val="none" w:sz="0" w:space="0" w:color="auto"/>
        <w:right w:val="none" w:sz="0" w:space="0" w:color="auto"/>
      </w:divBdr>
    </w:div>
    <w:div w:id="625550195">
      <w:bodyDiv w:val="1"/>
      <w:marLeft w:val="0"/>
      <w:marRight w:val="0"/>
      <w:marTop w:val="0"/>
      <w:marBottom w:val="0"/>
      <w:divBdr>
        <w:top w:val="none" w:sz="0" w:space="0" w:color="auto"/>
        <w:left w:val="none" w:sz="0" w:space="0" w:color="auto"/>
        <w:bottom w:val="none" w:sz="0" w:space="0" w:color="auto"/>
        <w:right w:val="none" w:sz="0" w:space="0" w:color="auto"/>
      </w:divBdr>
    </w:div>
    <w:div w:id="724909891">
      <w:bodyDiv w:val="1"/>
      <w:marLeft w:val="0"/>
      <w:marRight w:val="0"/>
      <w:marTop w:val="0"/>
      <w:marBottom w:val="0"/>
      <w:divBdr>
        <w:top w:val="none" w:sz="0" w:space="0" w:color="auto"/>
        <w:left w:val="none" w:sz="0" w:space="0" w:color="auto"/>
        <w:bottom w:val="none" w:sz="0" w:space="0" w:color="auto"/>
        <w:right w:val="none" w:sz="0" w:space="0" w:color="auto"/>
      </w:divBdr>
    </w:div>
    <w:div w:id="731200299">
      <w:bodyDiv w:val="1"/>
      <w:marLeft w:val="0"/>
      <w:marRight w:val="0"/>
      <w:marTop w:val="0"/>
      <w:marBottom w:val="0"/>
      <w:divBdr>
        <w:top w:val="none" w:sz="0" w:space="0" w:color="auto"/>
        <w:left w:val="none" w:sz="0" w:space="0" w:color="auto"/>
        <w:bottom w:val="none" w:sz="0" w:space="0" w:color="auto"/>
        <w:right w:val="none" w:sz="0" w:space="0" w:color="auto"/>
      </w:divBdr>
    </w:div>
    <w:div w:id="743449865">
      <w:bodyDiv w:val="1"/>
      <w:marLeft w:val="0"/>
      <w:marRight w:val="0"/>
      <w:marTop w:val="0"/>
      <w:marBottom w:val="0"/>
      <w:divBdr>
        <w:top w:val="none" w:sz="0" w:space="0" w:color="auto"/>
        <w:left w:val="none" w:sz="0" w:space="0" w:color="auto"/>
        <w:bottom w:val="none" w:sz="0" w:space="0" w:color="auto"/>
        <w:right w:val="none" w:sz="0" w:space="0" w:color="auto"/>
      </w:divBdr>
    </w:div>
    <w:div w:id="768279658">
      <w:bodyDiv w:val="1"/>
      <w:marLeft w:val="0"/>
      <w:marRight w:val="0"/>
      <w:marTop w:val="0"/>
      <w:marBottom w:val="0"/>
      <w:divBdr>
        <w:top w:val="none" w:sz="0" w:space="0" w:color="auto"/>
        <w:left w:val="none" w:sz="0" w:space="0" w:color="auto"/>
        <w:bottom w:val="none" w:sz="0" w:space="0" w:color="auto"/>
        <w:right w:val="none" w:sz="0" w:space="0" w:color="auto"/>
      </w:divBdr>
    </w:div>
    <w:div w:id="812721926">
      <w:bodyDiv w:val="1"/>
      <w:marLeft w:val="0"/>
      <w:marRight w:val="0"/>
      <w:marTop w:val="0"/>
      <w:marBottom w:val="0"/>
      <w:divBdr>
        <w:top w:val="none" w:sz="0" w:space="0" w:color="auto"/>
        <w:left w:val="none" w:sz="0" w:space="0" w:color="auto"/>
        <w:bottom w:val="none" w:sz="0" w:space="0" w:color="auto"/>
        <w:right w:val="none" w:sz="0" w:space="0" w:color="auto"/>
      </w:divBdr>
    </w:div>
    <w:div w:id="814295975">
      <w:bodyDiv w:val="1"/>
      <w:marLeft w:val="0"/>
      <w:marRight w:val="0"/>
      <w:marTop w:val="0"/>
      <w:marBottom w:val="0"/>
      <w:divBdr>
        <w:top w:val="none" w:sz="0" w:space="0" w:color="auto"/>
        <w:left w:val="none" w:sz="0" w:space="0" w:color="auto"/>
        <w:bottom w:val="none" w:sz="0" w:space="0" w:color="auto"/>
        <w:right w:val="none" w:sz="0" w:space="0" w:color="auto"/>
      </w:divBdr>
    </w:div>
    <w:div w:id="832335595">
      <w:bodyDiv w:val="1"/>
      <w:marLeft w:val="0"/>
      <w:marRight w:val="0"/>
      <w:marTop w:val="0"/>
      <w:marBottom w:val="0"/>
      <w:divBdr>
        <w:top w:val="none" w:sz="0" w:space="0" w:color="auto"/>
        <w:left w:val="none" w:sz="0" w:space="0" w:color="auto"/>
        <w:bottom w:val="none" w:sz="0" w:space="0" w:color="auto"/>
        <w:right w:val="none" w:sz="0" w:space="0" w:color="auto"/>
      </w:divBdr>
    </w:div>
    <w:div w:id="1041201622">
      <w:bodyDiv w:val="1"/>
      <w:marLeft w:val="0"/>
      <w:marRight w:val="0"/>
      <w:marTop w:val="0"/>
      <w:marBottom w:val="0"/>
      <w:divBdr>
        <w:top w:val="none" w:sz="0" w:space="0" w:color="auto"/>
        <w:left w:val="none" w:sz="0" w:space="0" w:color="auto"/>
        <w:bottom w:val="none" w:sz="0" w:space="0" w:color="auto"/>
        <w:right w:val="none" w:sz="0" w:space="0" w:color="auto"/>
      </w:divBdr>
    </w:div>
    <w:div w:id="1075081660">
      <w:bodyDiv w:val="1"/>
      <w:marLeft w:val="0"/>
      <w:marRight w:val="0"/>
      <w:marTop w:val="0"/>
      <w:marBottom w:val="0"/>
      <w:divBdr>
        <w:top w:val="none" w:sz="0" w:space="0" w:color="auto"/>
        <w:left w:val="none" w:sz="0" w:space="0" w:color="auto"/>
        <w:bottom w:val="none" w:sz="0" w:space="0" w:color="auto"/>
        <w:right w:val="none" w:sz="0" w:space="0" w:color="auto"/>
      </w:divBdr>
    </w:div>
    <w:div w:id="1088696244">
      <w:bodyDiv w:val="1"/>
      <w:marLeft w:val="0"/>
      <w:marRight w:val="0"/>
      <w:marTop w:val="0"/>
      <w:marBottom w:val="0"/>
      <w:divBdr>
        <w:top w:val="none" w:sz="0" w:space="0" w:color="auto"/>
        <w:left w:val="none" w:sz="0" w:space="0" w:color="auto"/>
        <w:bottom w:val="none" w:sz="0" w:space="0" w:color="auto"/>
        <w:right w:val="none" w:sz="0" w:space="0" w:color="auto"/>
      </w:divBdr>
    </w:div>
    <w:div w:id="1091005410">
      <w:bodyDiv w:val="1"/>
      <w:marLeft w:val="0"/>
      <w:marRight w:val="0"/>
      <w:marTop w:val="0"/>
      <w:marBottom w:val="0"/>
      <w:divBdr>
        <w:top w:val="none" w:sz="0" w:space="0" w:color="auto"/>
        <w:left w:val="none" w:sz="0" w:space="0" w:color="auto"/>
        <w:bottom w:val="none" w:sz="0" w:space="0" w:color="auto"/>
        <w:right w:val="none" w:sz="0" w:space="0" w:color="auto"/>
      </w:divBdr>
    </w:div>
    <w:div w:id="1095202873">
      <w:bodyDiv w:val="1"/>
      <w:marLeft w:val="0"/>
      <w:marRight w:val="0"/>
      <w:marTop w:val="0"/>
      <w:marBottom w:val="0"/>
      <w:divBdr>
        <w:top w:val="none" w:sz="0" w:space="0" w:color="auto"/>
        <w:left w:val="none" w:sz="0" w:space="0" w:color="auto"/>
        <w:bottom w:val="none" w:sz="0" w:space="0" w:color="auto"/>
        <w:right w:val="none" w:sz="0" w:space="0" w:color="auto"/>
      </w:divBdr>
    </w:div>
    <w:div w:id="1222401882">
      <w:bodyDiv w:val="1"/>
      <w:marLeft w:val="0"/>
      <w:marRight w:val="0"/>
      <w:marTop w:val="0"/>
      <w:marBottom w:val="0"/>
      <w:divBdr>
        <w:top w:val="none" w:sz="0" w:space="0" w:color="auto"/>
        <w:left w:val="none" w:sz="0" w:space="0" w:color="auto"/>
        <w:bottom w:val="none" w:sz="0" w:space="0" w:color="auto"/>
        <w:right w:val="none" w:sz="0" w:space="0" w:color="auto"/>
      </w:divBdr>
    </w:div>
    <w:div w:id="1229144836">
      <w:bodyDiv w:val="1"/>
      <w:marLeft w:val="0"/>
      <w:marRight w:val="0"/>
      <w:marTop w:val="0"/>
      <w:marBottom w:val="0"/>
      <w:divBdr>
        <w:top w:val="none" w:sz="0" w:space="0" w:color="auto"/>
        <w:left w:val="none" w:sz="0" w:space="0" w:color="auto"/>
        <w:bottom w:val="none" w:sz="0" w:space="0" w:color="auto"/>
        <w:right w:val="none" w:sz="0" w:space="0" w:color="auto"/>
      </w:divBdr>
    </w:div>
    <w:div w:id="1301305155">
      <w:bodyDiv w:val="1"/>
      <w:marLeft w:val="0"/>
      <w:marRight w:val="0"/>
      <w:marTop w:val="0"/>
      <w:marBottom w:val="0"/>
      <w:divBdr>
        <w:top w:val="none" w:sz="0" w:space="0" w:color="auto"/>
        <w:left w:val="none" w:sz="0" w:space="0" w:color="auto"/>
        <w:bottom w:val="none" w:sz="0" w:space="0" w:color="auto"/>
        <w:right w:val="none" w:sz="0" w:space="0" w:color="auto"/>
      </w:divBdr>
    </w:div>
    <w:div w:id="1311594512">
      <w:bodyDiv w:val="1"/>
      <w:marLeft w:val="0"/>
      <w:marRight w:val="0"/>
      <w:marTop w:val="0"/>
      <w:marBottom w:val="0"/>
      <w:divBdr>
        <w:top w:val="none" w:sz="0" w:space="0" w:color="auto"/>
        <w:left w:val="none" w:sz="0" w:space="0" w:color="auto"/>
        <w:bottom w:val="none" w:sz="0" w:space="0" w:color="auto"/>
        <w:right w:val="none" w:sz="0" w:space="0" w:color="auto"/>
      </w:divBdr>
    </w:div>
    <w:div w:id="1340815126">
      <w:bodyDiv w:val="1"/>
      <w:marLeft w:val="0"/>
      <w:marRight w:val="0"/>
      <w:marTop w:val="0"/>
      <w:marBottom w:val="0"/>
      <w:divBdr>
        <w:top w:val="none" w:sz="0" w:space="0" w:color="auto"/>
        <w:left w:val="none" w:sz="0" w:space="0" w:color="auto"/>
        <w:bottom w:val="none" w:sz="0" w:space="0" w:color="auto"/>
        <w:right w:val="none" w:sz="0" w:space="0" w:color="auto"/>
      </w:divBdr>
    </w:div>
    <w:div w:id="1352798206">
      <w:bodyDiv w:val="1"/>
      <w:marLeft w:val="0"/>
      <w:marRight w:val="0"/>
      <w:marTop w:val="0"/>
      <w:marBottom w:val="0"/>
      <w:divBdr>
        <w:top w:val="none" w:sz="0" w:space="0" w:color="auto"/>
        <w:left w:val="none" w:sz="0" w:space="0" w:color="auto"/>
        <w:bottom w:val="none" w:sz="0" w:space="0" w:color="auto"/>
        <w:right w:val="none" w:sz="0" w:space="0" w:color="auto"/>
      </w:divBdr>
    </w:div>
    <w:div w:id="1369112709">
      <w:bodyDiv w:val="1"/>
      <w:marLeft w:val="0"/>
      <w:marRight w:val="0"/>
      <w:marTop w:val="0"/>
      <w:marBottom w:val="0"/>
      <w:divBdr>
        <w:top w:val="none" w:sz="0" w:space="0" w:color="auto"/>
        <w:left w:val="none" w:sz="0" w:space="0" w:color="auto"/>
        <w:bottom w:val="none" w:sz="0" w:space="0" w:color="auto"/>
        <w:right w:val="none" w:sz="0" w:space="0" w:color="auto"/>
      </w:divBdr>
    </w:div>
    <w:div w:id="1403715686">
      <w:bodyDiv w:val="1"/>
      <w:marLeft w:val="0"/>
      <w:marRight w:val="0"/>
      <w:marTop w:val="0"/>
      <w:marBottom w:val="0"/>
      <w:divBdr>
        <w:top w:val="none" w:sz="0" w:space="0" w:color="auto"/>
        <w:left w:val="none" w:sz="0" w:space="0" w:color="auto"/>
        <w:bottom w:val="none" w:sz="0" w:space="0" w:color="auto"/>
        <w:right w:val="none" w:sz="0" w:space="0" w:color="auto"/>
      </w:divBdr>
    </w:div>
    <w:div w:id="1405185338">
      <w:bodyDiv w:val="1"/>
      <w:marLeft w:val="0"/>
      <w:marRight w:val="0"/>
      <w:marTop w:val="0"/>
      <w:marBottom w:val="0"/>
      <w:divBdr>
        <w:top w:val="none" w:sz="0" w:space="0" w:color="auto"/>
        <w:left w:val="none" w:sz="0" w:space="0" w:color="auto"/>
        <w:bottom w:val="none" w:sz="0" w:space="0" w:color="auto"/>
        <w:right w:val="none" w:sz="0" w:space="0" w:color="auto"/>
      </w:divBdr>
    </w:div>
    <w:div w:id="1416394605">
      <w:bodyDiv w:val="1"/>
      <w:marLeft w:val="0"/>
      <w:marRight w:val="0"/>
      <w:marTop w:val="0"/>
      <w:marBottom w:val="0"/>
      <w:divBdr>
        <w:top w:val="none" w:sz="0" w:space="0" w:color="auto"/>
        <w:left w:val="none" w:sz="0" w:space="0" w:color="auto"/>
        <w:bottom w:val="none" w:sz="0" w:space="0" w:color="auto"/>
        <w:right w:val="none" w:sz="0" w:space="0" w:color="auto"/>
      </w:divBdr>
    </w:div>
    <w:div w:id="1420566186">
      <w:bodyDiv w:val="1"/>
      <w:marLeft w:val="0"/>
      <w:marRight w:val="0"/>
      <w:marTop w:val="0"/>
      <w:marBottom w:val="0"/>
      <w:divBdr>
        <w:top w:val="none" w:sz="0" w:space="0" w:color="auto"/>
        <w:left w:val="none" w:sz="0" w:space="0" w:color="auto"/>
        <w:bottom w:val="none" w:sz="0" w:space="0" w:color="auto"/>
        <w:right w:val="none" w:sz="0" w:space="0" w:color="auto"/>
      </w:divBdr>
    </w:div>
    <w:div w:id="1577860288">
      <w:bodyDiv w:val="1"/>
      <w:marLeft w:val="0"/>
      <w:marRight w:val="0"/>
      <w:marTop w:val="0"/>
      <w:marBottom w:val="0"/>
      <w:divBdr>
        <w:top w:val="none" w:sz="0" w:space="0" w:color="auto"/>
        <w:left w:val="none" w:sz="0" w:space="0" w:color="auto"/>
        <w:bottom w:val="none" w:sz="0" w:space="0" w:color="auto"/>
        <w:right w:val="none" w:sz="0" w:space="0" w:color="auto"/>
      </w:divBdr>
    </w:div>
    <w:div w:id="1599288369">
      <w:bodyDiv w:val="1"/>
      <w:marLeft w:val="0"/>
      <w:marRight w:val="0"/>
      <w:marTop w:val="0"/>
      <w:marBottom w:val="0"/>
      <w:divBdr>
        <w:top w:val="none" w:sz="0" w:space="0" w:color="auto"/>
        <w:left w:val="none" w:sz="0" w:space="0" w:color="auto"/>
        <w:bottom w:val="none" w:sz="0" w:space="0" w:color="auto"/>
        <w:right w:val="none" w:sz="0" w:space="0" w:color="auto"/>
      </w:divBdr>
    </w:div>
    <w:div w:id="1664581562">
      <w:bodyDiv w:val="1"/>
      <w:marLeft w:val="0"/>
      <w:marRight w:val="0"/>
      <w:marTop w:val="0"/>
      <w:marBottom w:val="0"/>
      <w:divBdr>
        <w:top w:val="none" w:sz="0" w:space="0" w:color="auto"/>
        <w:left w:val="none" w:sz="0" w:space="0" w:color="auto"/>
        <w:bottom w:val="none" w:sz="0" w:space="0" w:color="auto"/>
        <w:right w:val="none" w:sz="0" w:space="0" w:color="auto"/>
      </w:divBdr>
    </w:div>
    <w:div w:id="1708530513">
      <w:bodyDiv w:val="1"/>
      <w:marLeft w:val="0"/>
      <w:marRight w:val="0"/>
      <w:marTop w:val="0"/>
      <w:marBottom w:val="0"/>
      <w:divBdr>
        <w:top w:val="none" w:sz="0" w:space="0" w:color="auto"/>
        <w:left w:val="none" w:sz="0" w:space="0" w:color="auto"/>
        <w:bottom w:val="none" w:sz="0" w:space="0" w:color="auto"/>
        <w:right w:val="none" w:sz="0" w:space="0" w:color="auto"/>
      </w:divBdr>
    </w:div>
    <w:div w:id="1728872324">
      <w:bodyDiv w:val="1"/>
      <w:marLeft w:val="0"/>
      <w:marRight w:val="0"/>
      <w:marTop w:val="0"/>
      <w:marBottom w:val="0"/>
      <w:divBdr>
        <w:top w:val="none" w:sz="0" w:space="0" w:color="auto"/>
        <w:left w:val="none" w:sz="0" w:space="0" w:color="auto"/>
        <w:bottom w:val="none" w:sz="0" w:space="0" w:color="auto"/>
        <w:right w:val="none" w:sz="0" w:space="0" w:color="auto"/>
      </w:divBdr>
    </w:div>
    <w:div w:id="1749036684">
      <w:bodyDiv w:val="1"/>
      <w:marLeft w:val="0"/>
      <w:marRight w:val="0"/>
      <w:marTop w:val="0"/>
      <w:marBottom w:val="0"/>
      <w:divBdr>
        <w:top w:val="none" w:sz="0" w:space="0" w:color="auto"/>
        <w:left w:val="none" w:sz="0" w:space="0" w:color="auto"/>
        <w:bottom w:val="none" w:sz="0" w:space="0" w:color="auto"/>
        <w:right w:val="none" w:sz="0" w:space="0" w:color="auto"/>
      </w:divBdr>
    </w:div>
    <w:div w:id="1794325743">
      <w:bodyDiv w:val="1"/>
      <w:marLeft w:val="0"/>
      <w:marRight w:val="0"/>
      <w:marTop w:val="0"/>
      <w:marBottom w:val="0"/>
      <w:divBdr>
        <w:top w:val="none" w:sz="0" w:space="0" w:color="auto"/>
        <w:left w:val="none" w:sz="0" w:space="0" w:color="auto"/>
        <w:bottom w:val="none" w:sz="0" w:space="0" w:color="auto"/>
        <w:right w:val="none" w:sz="0" w:space="0" w:color="auto"/>
      </w:divBdr>
    </w:div>
    <w:div w:id="1801146967">
      <w:bodyDiv w:val="1"/>
      <w:marLeft w:val="0"/>
      <w:marRight w:val="0"/>
      <w:marTop w:val="0"/>
      <w:marBottom w:val="0"/>
      <w:divBdr>
        <w:top w:val="none" w:sz="0" w:space="0" w:color="auto"/>
        <w:left w:val="none" w:sz="0" w:space="0" w:color="auto"/>
        <w:bottom w:val="none" w:sz="0" w:space="0" w:color="auto"/>
        <w:right w:val="none" w:sz="0" w:space="0" w:color="auto"/>
      </w:divBdr>
    </w:div>
    <w:div w:id="1820228551">
      <w:bodyDiv w:val="1"/>
      <w:marLeft w:val="0"/>
      <w:marRight w:val="0"/>
      <w:marTop w:val="0"/>
      <w:marBottom w:val="0"/>
      <w:divBdr>
        <w:top w:val="none" w:sz="0" w:space="0" w:color="auto"/>
        <w:left w:val="none" w:sz="0" w:space="0" w:color="auto"/>
        <w:bottom w:val="none" w:sz="0" w:space="0" w:color="auto"/>
        <w:right w:val="none" w:sz="0" w:space="0" w:color="auto"/>
      </w:divBdr>
    </w:div>
    <w:div w:id="1825586147">
      <w:bodyDiv w:val="1"/>
      <w:marLeft w:val="0"/>
      <w:marRight w:val="0"/>
      <w:marTop w:val="0"/>
      <w:marBottom w:val="0"/>
      <w:divBdr>
        <w:top w:val="none" w:sz="0" w:space="0" w:color="auto"/>
        <w:left w:val="none" w:sz="0" w:space="0" w:color="auto"/>
        <w:bottom w:val="none" w:sz="0" w:space="0" w:color="auto"/>
        <w:right w:val="none" w:sz="0" w:space="0" w:color="auto"/>
      </w:divBdr>
    </w:div>
    <w:div w:id="1844398727">
      <w:bodyDiv w:val="1"/>
      <w:marLeft w:val="0"/>
      <w:marRight w:val="0"/>
      <w:marTop w:val="0"/>
      <w:marBottom w:val="0"/>
      <w:divBdr>
        <w:top w:val="none" w:sz="0" w:space="0" w:color="auto"/>
        <w:left w:val="none" w:sz="0" w:space="0" w:color="auto"/>
        <w:bottom w:val="none" w:sz="0" w:space="0" w:color="auto"/>
        <w:right w:val="none" w:sz="0" w:space="0" w:color="auto"/>
      </w:divBdr>
    </w:div>
    <w:div w:id="1865899185">
      <w:bodyDiv w:val="1"/>
      <w:marLeft w:val="0"/>
      <w:marRight w:val="0"/>
      <w:marTop w:val="0"/>
      <w:marBottom w:val="0"/>
      <w:divBdr>
        <w:top w:val="none" w:sz="0" w:space="0" w:color="auto"/>
        <w:left w:val="none" w:sz="0" w:space="0" w:color="auto"/>
        <w:bottom w:val="none" w:sz="0" w:space="0" w:color="auto"/>
        <w:right w:val="none" w:sz="0" w:space="0" w:color="auto"/>
      </w:divBdr>
    </w:div>
    <w:div w:id="1960067577">
      <w:bodyDiv w:val="1"/>
      <w:marLeft w:val="0"/>
      <w:marRight w:val="0"/>
      <w:marTop w:val="0"/>
      <w:marBottom w:val="0"/>
      <w:divBdr>
        <w:top w:val="none" w:sz="0" w:space="0" w:color="auto"/>
        <w:left w:val="none" w:sz="0" w:space="0" w:color="auto"/>
        <w:bottom w:val="none" w:sz="0" w:space="0" w:color="auto"/>
        <w:right w:val="none" w:sz="0" w:space="0" w:color="auto"/>
      </w:divBdr>
    </w:div>
    <w:div w:id="1978950032">
      <w:bodyDiv w:val="1"/>
      <w:marLeft w:val="0"/>
      <w:marRight w:val="0"/>
      <w:marTop w:val="0"/>
      <w:marBottom w:val="0"/>
      <w:divBdr>
        <w:top w:val="none" w:sz="0" w:space="0" w:color="auto"/>
        <w:left w:val="none" w:sz="0" w:space="0" w:color="auto"/>
        <w:bottom w:val="none" w:sz="0" w:space="0" w:color="auto"/>
        <w:right w:val="none" w:sz="0" w:space="0" w:color="auto"/>
      </w:divBdr>
    </w:div>
    <w:div w:id="1982617421">
      <w:bodyDiv w:val="1"/>
      <w:marLeft w:val="0"/>
      <w:marRight w:val="0"/>
      <w:marTop w:val="0"/>
      <w:marBottom w:val="0"/>
      <w:divBdr>
        <w:top w:val="none" w:sz="0" w:space="0" w:color="auto"/>
        <w:left w:val="none" w:sz="0" w:space="0" w:color="auto"/>
        <w:bottom w:val="none" w:sz="0" w:space="0" w:color="auto"/>
        <w:right w:val="none" w:sz="0" w:space="0" w:color="auto"/>
      </w:divBdr>
    </w:div>
    <w:div w:id="2060008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2A91FA-BAEA-4242-8576-C0F75600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29</Pages>
  <Words>32624</Words>
  <Characters>185962</Characters>
  <Application>Microsoft Macintosh Word</Application>
  <DocSecurity>0</DocSecurity>
  <Lines>1549</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 Cannistra</dc:creator>
  <cp:keywords/>
  <dc:description/>
  <cp:lastModifiedBy>Anthony F. Cannistra</cp:lastModifiedBy>
  <cp:revision>8</cp:revision>
  <cp:lastPrinted>2018-11-21T21:26:00Z</cp:lastPrinted>
  <dcterms:created xsi:type="dcterms:W3CDTF">2018-12-11T18:47:00Z</dcterms:created>
  <dcterms:modified xsi:type="dcterms:W3CDTF">2018-12-17T18:38:00Z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54337bb2-d76b-3be2-85c0-db510304eff9</vt:lpwstr>
  </property>
  <property fmtid="{D5CDD505-2E9C-101B-9397-08002B2CF9AE}" pid="24" name="Mendeley Citation Style_1">
    <vt:lpwstr>http://www.zotero.org/styles/apa</vt:lpwstr>
  </property>
</Properties>
</file>