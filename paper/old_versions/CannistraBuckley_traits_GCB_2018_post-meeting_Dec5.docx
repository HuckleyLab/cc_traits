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66FD" w14:textId="5A4BC865" w:rsidR="00766740" w:rsidRPr="00766740" w:rsidDel="00C236D0" w:rsidRDefault="00766740">
      <w:pPr>
        <w:spacing w:line="480" w:lineRule="auto"/>
        <w:outlineLvl w:val="0"/>
        <w:rPr>
          <w:del w:id="0" w:author="Anthony F. Cannistra" w:date="2018-12-06T17:39:00Z"/>
          <w:rFonts w:ascii="Times New Roman" w:hAnsi="Times New Roman" w:cs="Times New Roman"/>
        </w:rPr>
        <w:pPrChange w:id="1" w:author="Anthony F. Cannistra" w:date="2018-12-06T17:39:00Z">
          <w:pPr>
            <w:outlineLvl w:val="0"/>
          </w:pPr>
        </w:pPrChange>
      </w:pPr>
      <w:r w:rsidRPr="00766740">
        <w:rPr>
          <w:rFonts w:ascii="Times New Roman" w:hAnsi="Times New Roman" w:cs="Times New Roman"/>
          <w:b/>
          <w:bCs/>
          <w:color w:val="000000"/>
        </w:rPr>
        <w:t>Improving range shift predictions: enhancing the power of traits</w:t>
      </w:r>
    </w:p>
    <w:p w14:paraId="2680B8E3" w14:textId="77777777" w:rsidR="00842915" w:rsidRDefault="00842915">
      <w:pPr>
        <w:spacing w:line="480" w:lineRule="auto"/>
        <w:outlineLvl w:val="0"/>
        <w:rPr>
          <w:ins w:id="2" w:author="Lauren Buckley" w:date="2018-12-05T10:20:00Z"/>
          <w:rFonts w:ascii="Times New Roman" w:hAnsi="Times New Roman" w:cs="Times New Roman"/>
        </w:rPr>
        <w:pPrChange w:id="3" w:author="Anthony F. Cannistra" w:date="2018-12-06T17:39:00Z">
          <w:pPr/>
        </w:pPrChange>
      </w:pPr>
    </w:p>
    <w:p w14:paraId="0CEE4EA0" w14:textId="57D0927A" w:rsidR="00766740" w:rsidDel="00C236D0" w:rsidRDefault="00766740">
      <w:pPr>
        <w:spacing w:line="480" w:lineRule="auto"/>
        <w:rPr>
          <w:del w:id="4" w:author="Anthony F. Cannistra" w:date="2018-12-06T17:39:00Z"/>
          <w:rFonts w:ascii="Times New Roman" w:hAnsi="Times New Roman" w:cs="Times New Roman"/>
        </w:rPr>
        <w:pPrChange w:id="5" w:author="Anthony F. Cannistra" w:date="2018-12-06T17:39:00Z">
          <w:pPr/>
        </w:pPrChange>
      </w:pPr>
      <w:r>
        <w:rPr>
          <w:rFonts w:ascii="Times New Roman" w:hAnsi="Times New Roman" w:cs="Times New Roman"/>
          <w:b/>
        </w:rPr>
        <w:t>Running Title</w:t>
      </w:r>
      <w:r>
        <w:rPr>
          <w:rFonts w:ascii="Times New Roman" w:hAnsi="Times New Roman" w:cs="Times New Roman"/>
        </w:rPr>
        <w:t xml:space="preserve">: </w:t>
      </w:r>
      <w:r w:rsidR="00881157">
        <w:rPr>
          <w:rFonts w:ascii="Times New Roman" w:hAnsi="Times New Roman" w:cs="Times New Roman"/>
        </w:rPr>
        <w:t>Improved range shift predictions via traits.</w:t>
      </w:r>
    </w:p>
    <w:p w14:paraId="2D4B0F24" w14:textId="0F43033E" w:rsidR="00766740" w:rsidRDefault="00766740">
      <w:pPr>
        <w:spacing w:line="480" w:lineRule="auto"/>
        <w:rPr>
          <w:rFonts w:ascii="Times New Roman" w:hAnsi="Times New Roman" w:cs="Times New Roman"/>
        </w:rPr>
        <w:pPrChange w:id="6" w:author="Anthony F. Cannistra" w:date="2018-12-06T17:39:00Z">
          <w:pPr/>
        </w:pPrChange>
      </w:pPr>
    </w:p>
    <w:p w14:paraId="3390A8B4" w14:textId="77777777" w:rsidR="00766740" w:rsidDel="00C236D0" w:rsidRDefault="00766740">
      <w:pPr>
        <w:spacing w:line="480" w:lineRule="auto"/>
        <w:outlineLvl w:val="0"/>
        <w:rPr>
          <w:del w:id="7" w:author="Anthony F. Cannistra" w:date="2018-12-06T17:39:00Z"/>
          <w:rFonts w:ascii="Times New Roman" w:hAnsi="Times New Roman" w:cs="Times New Roman"/>
        </w:rPr>
        <w:pPrChange w:id="8" w:author="Anthony F. Cannistra" w:date="2018-12-06T17:39:00Z">
          <w:pPr>
            <w:outlineLvl w:val="0"/>
          </w:pPr>
        </w:pPrChange>
      </w:pPr>
      <w:r>
        <w:rPr>
          <w:rFonts w:ascii="Times New Roman" w:hAnsi="Times New Roman" w:cs="Times New Roman"/>
        </w:rPr>
        <w:t>Anthony F. Cannistra</w:t>
      </w:r>
      <w:r>
        <w:rPr>
          <w:rFonts w:ascii="Times New Roman" w:hAnsi="Times New Roman" w:cs="Times New Roman"/>
          <w:vertAlign w:val="superscript"/>
        </w:rPr>
        <w:t>+1</w:t>
      </w:r>
      <w:r>
        <w:rPr>
          <w:rFonts w:ascii="Times New Roman" w:hAnsi="Times New Roman" w:cs="Times New Roman"/>
        </w:rPr>
        <w:t>, Lauren B. Buckley</w:t>
      </w:r>
      <w:r w:rsidR="005E6218" w:rsidRPr="005E6218">
        <w:rPr>
          <w:rFonts w:ascii="Times New Roman" w:hAnsi="Times New Roman" w:cs="Times New Roman"/>
          <w:vertAlign w:val="superscript"/>
        </w:rPr>
        <w:t>1</w:t>
      </w:r>
    </w:p>
    <w:p w14:paraId="4FA4C5F3" w14:textId="7A71A8C9" w:rsidR="00766740" w:rsidRDefault="00766740">
      <w:pPr>
        <w:spacing w:line="480" w:lineRule="auto"/>
        <w:outlineLvl w:val="0"/>
        <w:rPr>
          <w:rFonts w:ascii="Times New Roman" w:hAnsi="Times New Roman" w:cs="Times New Roman"/>
        </w:rPr>
        <w:pPrChange w:id="9" w:author="Anthony F. Cannistra" w:date="2018-12-06T17:39:00Z">
          <w:pPr>
            <w:jc w:val="center"/>
          </w:pPr>
        </w:pPrChange>
      </w:pPr>
    </w:p>
    <w:p w14:paraId="7F4ADCD5" w14:textId="77777777" w:rsidR="00766740" w:rsidRPr="00CC6D32" w:rsidDel="00C236D0" w:rsidRDefault="00766740">
      <w:pPr>
        <w:numPr>
          <w:ilvl w:val="0"/>
          <w:numId w:val="1"/>
        </w:numPr>
        <w:shd w:val="clear" w:color="auto" w:fill="FFFFFF"/>
        <w:spacing w:line="480" w:lineRule="auto"/>
        <w:ind w:left="387" w:right="387"/>
        <w:textAlignment w:val="baseline"/>
        <w:rPr>
          <w:del w:id="10" w:author="Anthony F. Cannistra" w:date="2018-12-06T17:39:00Z"/>
          <w:rFonts w:ascii="Times New Roman" w:eastAsia="Times New Roman" w:hAnsi="Times New Roman" w:cs="Times New Roman"/>
        </w:rPr>
        <w:pPrChange w:id="11" w:author="Anthony F. Cannistra" w:date="2018-12-06T17:39:00Z">
          <w:pPr>
            <w:numPr>
              <w:numId w:val="1"/>
            </w:numPr>
            <w:shd w:val="clear" w:color="auto" w:fill="FFFFFF"/>
            <w:tabs>
              <w:tab w:val="num" w:pos="720"/>
            </w:tabs>
            <w:ind w:left="387" w:right="387" w:hanging="360"/>
            <w:textAlignment w:val="baseline"/>
          </w:pPr>
        </w:pPrChange>
      </w:pPr>
      <w:r w:rsidRPr="00CC6D32">
        <w:rPr>
          <w:rFonts w:ascii="Times New Roman" w:eastAsia="Times New Roman" w:hAnsi="Times New Roman" w:cs="Times New Roman"/>
        </w:rPr>
        <w:t>Department of Biology, University of Washington, Seattle, WA 98195-1800, USA</w:t>
      </w:r>
    </w:p>
    <w:p w14:paraId="7606C43F" w14:textId="45481FE6" w:rsidR="00766740" w:rsidRPr="00C236D0" w:rsidRDefault="00766740">
      <w:pPr>
        <w:numPr>
          <w:ilvl w:val="0"/>
          <w:numId w:val="1"/>
        </w:numPr>
        <w:shd w:val="clear" w:color="auto" w:fill="FFFFFF"/>
        <w:spacing w:line="480" w:lineRule="auto"/>
        <w:ind w:left="387" w:right="387"/>
        <w:textAlignment w:val="baseline"/>
        <w:rPr>
          <w:rFonts w:ascii="Times New Roman" w:hAnsi="Times New Roman" w:cs="Times New Roman"/>
          <w:b/>
        </w:rPr>
        <w:pPrChange w:id="12" w:author="Anthony F. Cannistra" w:date="2018-12-06T17:39:00Z">
          <w:pPr/>
        </w:pPrChange>
      </w:pPr>
    </w:p>
    <w:p w14:paraId="7CA3A23D" w14:textId="33404912" w:rsidR="00766740" w:rsidDel="00C236D0" w:rsidRDefault="00766740">
      <w:pPr>
        <w:spacing w:line="480" w:lineRule="auto"/>
        <w:rPr>
          <w:del w:id="13" w:author="Anthony F. Cannistra" w:date="2018-12-06T17:39:00Z"/>
          <w:rFonts w:ascii="Times New Roman" w:hAnsi="Times New Roman" w:cs="Times New Roman"/>
        </w:rPr>
        <w:pPrChange w:id="14" w:author="Anthony F. Cannistra" w:date="2018-12-06T17:39:00Z">
          <w:pPr/>
        </w:pPrChange>
      </w:pPr>
      <w:r w:rsidRPr="00CC6D32">
        <w:rPr>
          <w:rFonts w:ascii="Times New Roman" w:hAnsi="Times New Roman" w:cs="Times New Roman"/>
        </w:rPr>
        <w:t>+. Corresponding author</w:t>
      </w:r>
      <w:r>
        <w:rPr>
          <w:rFonts w:ascii="Times New Roman" w:hAnsi="Times New Roman" w:cs="Times New Roman"/>
        </w:rPr>
        <w:t xml:space="preserve">: </w:t>
      </w:r>
      <w:r w:rsidR="00881157">
        <w:rPr>
          <w:rFonts w:ascii="Times New Roman" w:hAnsi="Times New Roman" w:cs="Times New Roman"/>
        </w:rPr>
        <w:t xml:space="preserve">Anthony F. Cannistra, Phone: (401) 793-0916, Email: </w:t>
      </w:r>
      <w:r w:rsidR="00C236D0">
        <w:fldChar w:fldCharType="begin"/>
      </w:r>
      <w:r w:rsidR="00C236D0">
        <w:instrText xml:space="preserve"> HYPERLINK "mailto:tonycan@uw.edu" </w:instrText>
      </w:r>
      <w:r w:rsidR="00C236D0">
        <w:fldChar w:fldCharType="separate"/>
      </w:r>
      <w:r w:rsidRPr="007236AC">
        <w:rPr>
          <w:rStyle w:val="Hyperlink"/>
          <w:rFonts w:ascii="Times New Roman" w:hAnsi="Times New Roman" w:cs="Times New Roman"/>
        </w:rPr>
        <w:t>tonycan@uw.edu</w:t>
      </w:r>
      <w:r w:rsidR="00C236D0">
        <w:rPr>
          <w:rStyle w:val="Hyperlink"/>
          <w:rFonts w:ascii="Times New Roman" w:hAnsi="Times New Roman" w:cs="Times New Roman"/>
        </w:rPr>
        <w:fldChar w:fldCharType="end"/>
      </w:r>
      <w:r w:rsidR="00881157">
        <w:rPr>
          <w:rFonts w:ascii="Times New Roman" w:hAnsi="Times New Roman" w:cs="Times New Roman"/>
        </w:rPr>
        <w:t xml:space="preserve">, </w:t>
      </w:r>
      <w:r w:rsidR="005E6218">
        <w:rPr>
          <w:rFonts w:ascii="Times New Roman" w:hAnsi="Times New Roman" w:cs="Times New Roman"/>
        </w:rPr>
        <w:t xml:space="preserve">ORCID: </w:t>
      </w:r>
      <w:r w:rsidR="005E6218" w:rsidRPr="005E6218">
        <w:rPr>
          <w:rFonts w:ascii="Times New Roman" w:hAnsi="Times New Roman" w:cs="Times New Roman"/>
        </w:rPr>
        <w:t>0000-0002-9852-6291</w:t>
      </w:r>
    </w:p>
    <w:p w14:paraId="2C93FA05" w14:textId="05C1AF96" w:rsidR="00766740" w:rsidRDefault="00766740" w:rsidP="00C236D0">
      <w:pPr>
        <w:spacing w:line="480" w:lineRule="auto"/>
        <w:rPr>
          <w:rFonts w:ascii="Times New Roman" w:hAnsi="Times New Roman" w:cs="Times New Roman"/>
        </w:rPr>
      </w:pPr>
    </w:p>
    <w:p w14:paraId="0908D222" w14:textId="77777777" w:rsidR="00C236D0" w:rsidRDefault="00C236D0" w:rsidP="00C236D0">
      <w:pPr>
        <w:spacing w:line="480" w:lineRule="auto"/>
        <w:outlineLvl w:val="0"/>
        <w:rPr>
          <w:ins w:id="15" w:author="Anthony F. Cannistra" w:date="2018-12-06T17:39:00Z"/>
          <w:rFonts w:ascii="Times New Roman" w:hAnsi="Times New Roman" w:cs="Times New Roman"/>
          <w:b/>
        </w:rPr>
      </w:pPr>
    </w:p>
    <w:p w14:paraId="056D198D" w14:textId="687419B4" w:rsidR="005E6218" w:rsidRDefault="005E6218" w:rsidP="00C236D0">
      <w:pPr>
        <w:spacing w:line="480" w:lineRule="auto"/>
        <w:outlineLvl w:val="0"/>
        <w:rPr>
          <w:rFonts w:ascii="Times New Roman" w:hAnsi="Times New Roman" w:cs="Times New Roman"/>
          <w:b/>
        </w:rPr>
      </w:pPr>
      <w:r>
        <w:rPr>
          <w:rFonts w:ascii="Times New Roman" w:hAnsi="Times New Roman" w:cs="Times New Roman"/>
          <w:b/>
        </w:rPr>
        <w:t>Abstract</w:t>
      </w:r>
    </w:p>
    <w:p w14:paraId="3A1C8BB7" w14:textId="1A32BE9E" w:rsidR="00881157" w:rsidRDefault="000C6441" w:rsidP="00664928">
      <w:pPr>
        <w:spacing w:line="480" w:lineRule="auto"/>
        <w:rPr>
          <w:rFonts w:ascii="Times New Roman" w:hAnsi="Times New Roman" w:cs="Times New Roman"/>
        </w:rPr>
      </w:pPr>
      <w:r>
        <w:rPr>
          <w:rFonts w:ascii="Times New Roman" w:hAnsi="Times New Roman" w:cs="Times New Roman"/>
        </w:rPr>
        <w:t>Accurately p</w:t>
      </w:r>
      <w:r w:rsidR="00881157">
        <w:rPr>
          <w:rFonts w:ascii="Times New Roman" w:hAnsi="Times New Roman" w:cs="Times New Roman"/>
        </w:rPr>
        <w:t>redict</w:t>
      </w:r>
      <w:r>
        <w:rPr>
          <w:rFonts w:ascii="Times New Roman" w:hAnsi="Times New Roman" w:cs="Times New Roman"/>
        </w:rPr>
        <w:t>ing</w:t>
      </w:r>
      <w:r w:rsidR="00881157">
        <w:rPr>
          <w:rFonts w:ascii="Times New Roman" w:hAnsi="Times New Roman" w:cs="Times New Roman"/>
        </w:rPr>
        <w:t xml:space="preserve"> species’ range shifts </w:t>
      </w:r>
      <w:r>
        <w:rPr>
          <w:rFonts w:ascii="Times New Roman" w:hAnsi="Times New Roman" w:cs="Times New Roman"/>
        </w:rPr>
        <w:t>i</w:t>
      </w:r>
      <w:r w:rsidR="00C65F5D">
        <w:rPr>
          <w:rFonts w:ascii="Times New Roman" w:hAnsi="Times New Roman" w:cs="Times New Roman"/>
        </w:rPr>
        <w:t>n</w:t>
      </w:r>
      <w:r>
        <w:rPr>
          <w:rFonts w:ascii="Times New Roman" w:hAnsi="Times New Roman" w:cs="Times New Roman"/>
        </w:rPr>
        <w:t xml:space="preserve"> response to </w:t>
      </w:r>
      <w:r w:rsidR="00881157">
        <w:rPr>
          <w:rFonts w:ascii="Times New Roman" w:hAnsi="Times New Roman" w:cs="Times New Roman"/>
        </w:rPr>
        <w:t xml:space="preserve">environmental change is a </w:t>
      </w:r>
      <w:r>
        <w:rPr>
          <w:rFonts w:ascii="Times New Roman" w:hAnsi="Times New Roman" w:cs="Times New Roman"/>
        </w:rPr>
        <w:t xml:space="preserve">central ecological objective </w:t>
      </w:r>
      <w:r w:rsidR="00C65F5D">
        <w:rPr>
          <w:rFonts w:ascii="Times New Roman" w:hAnsi="Times New Roman" w:cs="Times New Roman"/>
        </w:rPr>
        <w:t>and applied imperative</w:t>
      </w:r>
      <w:r>
        <w:rPr>
          <w:rFonts w:ascii="Times New Roman" w:hAnsi="Times New Roman" w:cs="Times New Roman"/>
        </w:rPr>
        <w:t xml:space="preserve">. Species’ functional traits </w:t>
      </w:r>
      <w:r w:rsidR="00C65F5D">
        <w:rPr>
          <w:rFonts w:ascii="Times New Roman" w:hAnsi="Times New Roman" w:cs="Times New Roman"/>
        </w:rPr>
        <w:t>are powerful predictors of responses in detailed studies and have thus been extensively incorporated in predictive frameworks such as vulnerability analyses.  In synthetic analyses, t</w:t>
      </w:r>
      <w:r w:rsidR="00881157">
        <w:rPr>
          <w:rFonts w:ascii="Times New Roman" w:hAnsi="Times New Roman" w:cs="Times New Roman"/>
        </w:rPr>
        <w:t xml:space="preserve">raits </w:t>
      </w:r>
      <w:r w:rsidR="008A6403">
        <w:rPr>
          <w:rFonts w:ascii="Times New Roman" w:hAnsi="Times New Roman" w:cs="Times New Roman"/>
        </w:rPr>
        <w:t xml:space="preserve">emerge as significant but weak predictors </w:t>
      </w:r>
      <w:r w:rsidR="000D35EF">
        <w:rPr>
          <w:rFonts w:ascii="Times New Roman" w:hAnsi="Times New Roman" w:cs="Times New Roman"/>
        </w:rPr>
        <w:t xml:space="preserve">of </w:t>
      </w:r>
      <w:r w:rsidR="00881157">
        <w:rPr>
          <w:rFonts w:ascii="Times New Roman" w:hAnsi="Times New Roman" w:cs="Times New Roman"/>
        </w:rPr>
        <w:t>species’ range shifts across recent climate change.</w:t>
      </w:r>
      <w:r w:rsidR="00F006B3">
        <w:rPr>
          <w:rFonts w:ascii="Times New Roman" w:hAnsi="Times New Roman" w:cs="Times New Roman"/>
        </w:rPr>
        <w:t xml:space="preserve"> </w:t>
      </w:r>
      <w:r w:rsidR="008A6403">
        <w:rPr>
          <w:rFonts w:ascii="Times New Roman" w:hAnsi="Times New Roman" w:cs="Times New Roman"/>
        </w:rPr>
        <w:t>These studies assume linearity</w:t>
      </w:r>
      <w:r w:rsidR="002B2859">
        <w:rPr>
          <w:rFonts w:ascii="Times New Roman" w:hAnsi="Times New Roman" w:cs="Times New Roman"/>
        </w:rPr>
        <w:t xml:space="preserve"> in the relationship bet</w:t>
      </w:r>
      <w:r w:rsidR="008A6403">
        <w:rPr>
          <w:rFonts w:ascii="Times New Roman" w:hAnsi="Times New Roman" w:cs="Times New Roman"/>
        </w:rPr>
        <w:t>ween a trait and its function, while d</w:t>
      </w:r>
      <w:r w:rsidR="002B2859">
        <w:rPr>
          <w:rFonts w:ascii="Times New Roman" w:hAnsi="Times New Roman" w:cs="Times New Roman"/>
        </w:rPr>
        <w:t xml:space="preserve">etailed empirical </w:t>
      </w:r>
      <w:r w:rsidR="008A6403">
        <w:rPr>
          <w:rFonts w:ascii="Times New Roman" w:hAnsi="Times New Roman" w:cs="Times New Roman"/>
        </w:rPr>
        <w:t>work</w:t>
      </w:r>
      <w:r w:rsidR="002B2859">
        <w:rPr>
          <w:rFonts w:ascii="Times New Roman" w:hAnsi="Times New Roman" w:cs="Times New Roman"/>
        </w:rPr>
        <w:t xml:space="preserve"> often reveal</w:t>
      </w:r>
      <w:r w:rsidR="008A6403">
        <w:rPr>
          <w:rFonts w:ascii="Times New Roman" w:hAnsi="Times New Roman" w:cs="Times New Roman"/>
        </w:rPr>
        <w:t>s</w:t>
      </w:r>
      <w:r w:rsidR="002B2859">
        <w:rPr>
          <w:rFonts w:ascii="Times New Roman" w:hAnsi="Times New Roman" w:cs="Times New Roman"/>
        </w:rPr>
        <w:t xml:space="preserve"> unimodal relationships, thresholds, and other nonlinearities in many trait-function relationships. </w:t>
      </w:r>
      <w:r w:rsidR="00F006B3">
        <w:rPr>
          <w:rFonts w:ascii="Times New Roman" w:hAnsi="Times New Roman" w:cs="Times New Roman"/>
        </w:rPr>
        <w:t xml:space="preserve">We hypothesize that </w:t>
      </w:r>
      <w:r w:rsidR="006247F1">
        <w:rPr>
          <w:rFonts w:ascii="Times New Roman" w:hAnsi="Times New Roman" w:cs="Times New Roman"/>
        </w:rPr>
        <w:t xml:space="preserve">the </w:t>
      </w:r>
      <w:r w:rsidR="002B2859">
        <w:rPr>
          <w:rFonts w:ascii="Times New Roman" w:hAnsi="Times New Roman" w:cs="Times New Roman"/>
        </w:rPr>
        <w:t>use of linear modeling a</w:t>
      </w:r>
      <w:r w:rsidR="008C2E31">
        <w:rPr>
          <w:rFonts w:ascii="Times New Roman" w:hAnsi="Times New Roman" w:cs="Times New Roman"/>
        </w:rPr>
        <w:t>pproaches fails to capture these nonlinearities and therefore may be under</w:t>
      </w:r>
      <w:r w:rsidR="006247F1">
        <w:rPr>
          <w:rFonts w:ascii="Times New Roman" w:hAnsi="Times New Roman" w:cs="Times New Roman"/>
        </w:rPr>
        <w:t>-</w:t>
      </w:r>
      <w:r w:rsidR="008C2E31">
        <w:rPr>
          <w:rFonts w:ascii="Times New Roman" w:hAnsi="Times New Roman" w:cs="Times New Roman"/>
        </w:rPr>
        <w:t xml:space="preserve">powering traits to predict range shifts. </w:t>
      </w:r>
      <w:r w:rsidR="008A6403">
        <w:rPr>
          <w:rFonts w:ascii="Times New Roman" w:hAnsi="Times New Roman" w:cs="Times New Roman"/>
        </w:rPr>
        <w:t>We</w:t>
      </w:r>
      <w:r w:rsidR="006247F1">
        <w:rPr>
          <w:rFonts w:ascii="Times New Roman" w:hAnsi="Times New Roman" w:cs="Times New Roman"/>
        </w:rPr>
        <w:t xml:space="preserve"> evaluate the </w:t>
      </w:r>
      <w:r w:rsidR="008C45D3">
        <w:rPr>
          <w:rFonts w:ascii="Times New Roman" w:hAnsi="Times New Roman" w:cs="Times New Roman"/>
        </w:rPr>
        <w:t xml:space="preserve">predictive </w:t>
      </w:r>
      <w:r w:rsidR="006247F1">
        <w:rPr>
          <w:rFonts w:ascii="Times New Roman" w:hAnsi="Times New Roman" w:cs="Times New Roman"/>
        </w:rPr>
        <w:t xml:space="preserve">performance of four different </w:t>
      </w:r>
      <w:r w:rsidR="00C65F5D">
        <w:rPr>
          <w:rFonts w:ascii="Times New Roman" w:hAnsi="Times New Roman" w:cs="Times New Roman"/>
        </w:rPr>
        <w:t xml:space="preserve">machine learning </w:t>
      </w:r>
      <w:r w:rsidR="006247F1">
        <w:rPr>
          <w:rFonts w:ascii="Times New Roman" w:hAnsi="Times New Roman" w:cs="Times New Roman"/>
        </w:rPr>
        <w:t xml:space="preserve">approaches </w:t>
      </w:r>
      <w:r w:rsidR="0094576E">
        <w:rPr>
          <w:rFonts w:ascii="Times New Roman" w:hAnsi="Times New Roman" w:cs="Times New Roman"/>
        </w:rPr>
        <w:t xml:space="preserve">that </w:t>
      </w:r>
      <w:r w:rsidR="008C45D3">
        <w:rPr>
          <w:rFonts w:ascii="Times New Roman" w:hAnsi="Times New Roman" w:cs="Times New Roman"/>
        </w:rPr>
        <w:t>can</w:t>
      </w:r>
      <w:r w:rsidR="0094576E">
        <w:rPr>
          <w:rFonts w:ascii="Times New Roman" w:hAnsi="Times New Roman" w:cs="Times New Roman"/>
        </w:rPr>
        <w:t xml:space="preserve"> capture nonlinear relationships </w:t>
      </w:r>
      <w:r w:rsidR="006247F1">
        <w:rPr>
          <w:rFonts w:ascii="Times New Roman" w:hAnsi="Times New Roman" w:cs="Times New Roman"/>
        </w:rPr>
        <w:t xml:space="preserve">(ridge-regularized linear regression, ridge-regularized kernel regression, support vector regression, and random forests). </w:t>
      </w:r>
      <w:r w:rsidR="008A6403">
        <w:rPr>
          <w:rFonts w:ascii="Times New Roman" w:hAnsi="Times New Roman" w:cs="Times New Roman"/>
        </w:rPr>
        <w:t xml:space="preserve">We validate our models using four multi-decadal range shift datasets in </w:t>
      </w:r>
      <w:r w:rsidR="00842915">
        <w:rPr>
          <w:rFonts w:ascii="Times New Roman" w:hAnsi="Times New Roman" w:cs="Times New Roman"/>
        </w:rPr>
        <w:t xml:space="preserve">montane </w:t>
      </w:r>
      <w:r w:rsidR="008A6403">
        <w:rPr>
          <w:rFonts w:ascii="Times New Roman" w:hAnsi="Times New Roman" w:cs="Times New Roman"/>
        </w:rPr>
        <w:t xml:space="preserve">plants, </w:t>
      </w:r>
      <w:r w:rsidR="00842915">
        <w:rPr>
          <w:rFonts w:ascii="Times New Roman" w:hAnsi="Times New Roman" w:cs="Times New Roman"/>
        </w:rPr>
        <w:t xml:space="preserve">montane </w:t>
      </w:r>
      <w:r w:rsidR="008A6403">
        <w:rPr>
          <w:rFonts w:ascii="Times New Roman" w:hAnsi="Times New Roman" w:cs="Times New Roman"/>
        </w:rPr>
        <w:t xml:space="preserve">small mammals, and marine </w:t>
      </w:r>
      <w:r w:rsidR="008A2A96">
        <w:rPr>
          <w:rFonts w:ascii="Times New Roman" w:hAnsi="Times New Roman" w:cs="Times New Roman"/>
        </w:rPr>
        <w:t>fish</w:t>
      </w:r>
      <w:r w:rsidR="008A6403">
        <w:rPr>
          <w:rFonts w:ascii="Times New Roman" w:hAnsi="Times New Roman" w:cs="Times New Roman"/>
        </w:rPr>
        <w:t>. We show that nonlinear</w:t>
      </w:r>
      <w:r w:rsidR="006247F1">
        <w:rPr>
          <w:rFonts w:ascii="Times New Roman" w:hAnsi="Times New Roman" w:cs="Times New Roman"/>
        </w:rPr>
        <w:t xml:space="preserve"> approaches perform </w:t>
      </w:r>
      <w:r w:rsidR="00C65F5D">
        <w:rPr>
          <w:rFonts w:ascii="Times New Roman" w:hAnsi="Times New Roman" w:cs="Times New Roman"/>
        </w:rPr>
        <w:t xml:space="preserve">substantially </w:t>
      </w:r>
      <w:r w:rsidR="006247F1">
        <w:rPr>
          <w:rFonts w:ascii="Times New Roman" w:hAnsi="Times New Roman" w:cs="Times New Roman"/>
        </w:rPr>
        <w:t xml:space="preserve">better than least-squares linear modeling in reproducing </w:t>
      </w:r>
      <w:r w:rsidR="008A6403">
        <w:rPr>
          <w:rFonts w:ascii="Times New Roman" w:hAnsi="Times New Roman" w:cs="Times New Roman"/>
        </w:rPr>
        <w:t>historical</w:t>
      </w:r>
      <w:r w:rsidR="006247F1">
        <w:rPr>
          <w:rFonts w:ascii="Times New Roman" w:hAnsi="Times New Roman" w:cs="Times New Roman"/>
        </w:rPr>
        <w:t xml:space="preserve"> range shifts. In addition, using novel model observation and interrogation </w:t>
      </w:r>
      <w:r w:rsidR="006247F1">
        <w:rPr>
          <w:rFonts w:ascii="Times New Roman" w:hAnsi="Times New Roman" w:cs="Times New Roman"/>
        </w:rPr>
        <w:lastRenderedPageBreak/>
        <w:t xml:space="preserve">techniques, we </w:t>
      </w:r>
      <w:r w:rsidR="000D35EF">
        <w:rPr>
          <w:rFonts w:ascii="Times New Roman" w:hAnsi="Times New Roman" w:cs="Times New Roman"/>
        </w:rPr>
        <w:t>identify trait classes (e.g. disp</w:t>
      </w:r>
      <w:r w:rsidR="008F6B45">
        <w:rPr>
          <w:rFonts w:ascii="Times New Roman" w:hAnsi="Times New Roman" w:cs="Times New Roman"/>
        </w:rPr>
        <w:t>ersal- or diet-</w:t>
      </w:r>
      <w:r w:rsidR="00342348">
        <w:rPr>
          <w:rFonts w:ascii="Times New Roman" w:hAnsi="Times New Roman" w:cs="Times New Roman"/>
        </w:rPr>
        <w:t>related traits) that are primary</w:t>
      </w:r>
      <w:r w:rsidR="000D35EF">
        <w:rPr>
          <w:rFonts w:ascii="Times New Roman" w:hAnsi="Times New Roman" w:cs="Times New Roman"/>
        </w:rPr>
        <w:t xml:space="preserve"> drivers of</w:t>
      </w:r>
      <w:r w:rsidR="006247F1">
        <w:rPr>
          <w:rFonts w:ascii="Times New Roman" w:hAnsi="Times New Roman" w:cs="Times New Roman"/>
        </w:rPr>
        <w:t xml:space="preserve"> model predictions</w:t>
      </w:r>
      <w:r w:rsidR="000D35EF">
        <w:rPr>
          <w:rFonts w:ascii="Times New Roman" w:hAnsi="Times New Roman" w:cs="Times New Roman"/>
        </w:rPr>
        <w:t>, which is</w:t>
      </w:r>
      <w:r w:rsidR="006247F1">
        <w:rPr>
          <w:rFonts w:ascii="Times New Roman" w:hAnsi="Times New Roman" w:cs="Times New Roman"/>
        </w:rPr>
        <w:t xml:space="preserve"> consistent </w:t>
      </w:r>
      <w:r w:rsidR="008A6403">
        <w:rPr>
          <w:rFonts w:ascii="Times New Roman" w:hAnsi="Times New Roman" w:cs="Times New Roman"/>
        </w:rPr>
        <w:t>with expectation.</w:t>
      </w:r>
      <w:r w:rsidR="009A3303">
        <w:rPr>
          <w:rFonts w:ascii="Times New Roman" w:hAnsi="Times New Roman" w:cs="Times New Roman"/>
        </w:rPr>
        <w:t xml:space="preserve"> </w:t>
      </w:r>
      <w:r w:rsidR="00C65F5D">
        <w:rPr>
          <w:rFonts w:ascii="Times New Roman" w:hAnsi="Times New Roman" w:cs="Times New Roman"/>
        </w:rPr>
        <w:t>However, disagreements among models in the directionality of trait predictors suggests limits t</w:t>
      </w:r>
      <w:r w:rsidR="00664928">
        <w:rPr>
          <w:rFonts w:ascii="Times New Roman" w:hAnsi="Times New Roman" w:cs="Times New Roman"/>
        </w:rPr>
        <w:t>o</w:t>
      </w:r>
      <w:r w:rsidR="00C65F5D">
        <w:rPr>
          <w:rFonts w:ascii="Times New Roman" w:hAnsi="Times New Roman" w:cs="Times New Roman"/>
        </w:rPr>
        <w:t xml:space="preserve"> trait-based statistical predictive frameworks. Our</w:t>
      </w:r>
      <w:r w:rsidR="006247F1">
        <w:rPr>
          <w:rFonts w:ascii="Times New Roman" w:hAnsi="Times New Roman" w:cs="Times New Roman"/>
        </w:rPr>
        <w:t xml:space="preserve"> results highlight </w:t>
      </w:r>
      <w:r w:rsidR="00664928">
        <w:rPr>
          <w:rFonts w:ascii="Times New Roman" w:hAnsi="Times New Roman" w:cs="Times New Roman"/>
        </w:rPr>
        <w:t xml:space="preserve">that non-linear approaches promise substantially improved, but potentially still limited, capacity to </w:t>
      </w:r>
      <w:r w:rsidR="004E337A">
        <w:rPr>
          <w:rFonts w:ascii="Times New Roman" w:hAnsi="Times New Roman" w:cs="Times New Roman"/>
        </w:rPr>
        <w:t xml:space="preserve">leverage </w:t>
      </w:r>
      <w:r w:rsidR="006247F1">
        <w:rPr>
          <w:rFonts w:ascii="Times New Roman" w:hAnsi="Times New Roman" w:cs="Times New Roman"/>
        </w:rPr>
        <w:t xml:space="preserve">species traits </w:t>
      </w:r>
      <w:r w:rsidR="004E337A">
        <w:rPr>
          <w:rFonts w:ascii="Times New Roman" w:hAnsi="Times New Roman" w:cs="Times New Roman"/>
        </w:rPr>
        <w:t xml:space="preserve">to predict climate change responses in contexts such as </w:t>
      </w:r>
      <w:r w:rsidR="002154CD">
        <w:rPr>
          <w:rFonts w:ascii="Times New Roman" w:hAnsi="Times New Roman" w:cs="Times New Roman"/>
        </w:rPr>
        <w:t>species vulnerability analyses.</w:t>
      </w:r>
    </w:p>
    <w:p w14:paraId="05AECC72" w14:textId="77777777" w:rsidR="000837EC" w:rsidRDefault="000837EC" w:rsidP="004E055A">
      <w:pPr>
        <w:spacing w:line="480" w:lineRule="auto"/>
        <w:rPr>
          <w:rFonts w:ascii="Times New Roman" w:hAnsi="Times New Roman" w:cs="Times New Roman"/>
        </w:rPr>
      </w:pPr>
    </w:p>
    <w:p w14:paraId="4579E86D" w14:textId="660205BF" w:rsidR="005E6218" w:rsidRPr="004E055A" w:rsidRDefault="005E6218" w:rsidP="004E055A">
      <w:pPr>
        <w:spacing w:line="480" w:lineRule="auto"/>
        <w:rPr>
          <w:rFonts w:ascii="Times New Roman" w:hAnsi="Times New Roman" w:cs="Times New Roman"/>
        </w:rPr>
      </w:pPr>
      <w:r>
        <w:rPr>
          <w:rFonts w:ascii="Times New Roman" w:hAnsi="Times New Roman" w:cs="Times New Roman"/>
          <w:b/>
        </w:rPr>
        <w:t xml:space="preserve">Keywords: </w:t>
      </w:r>
      <w:r w:rsidR="004E055A">
        <w:rPr>
          <w:rFonts w:ascii="Times New Roman" w:hAnsi="Times New Roman" w:cs="Times New Roman"/>
        </w:rPr>
        <w:t xml:space="preserve">traits, range shifts, nonlinear modeling, </w:t>
      </w:r>
      <w:r w:rsidR="000D39EA">
        <w:rPr>
          <w:rFonts w:ascii="Times New Roman" w:hAnsi="Times New Roman" w:cs="Times New Roman"/>
        </w:rPr>
        <w:t xml:space="preserve">ecological forecasting, </w:t>
      </w:r>
      <w:r w:rsidR="0005547A">
        <w:rPr>
          <w:rFonts w:ascii="Times New Roman" w:hAnsi="Times New Roman" w:cs="Times New Roman"/>
        </w:rPr>
        <w:t xml:space="preserve">global change responses, </w:t>
      </w:r>
      <w:r w:rsidR="008A2A96">
        <w:rPr>
          <w:rFonts w:ascii="Times New Roman" w:hAnsi="Times New Roman" w:cs="Times New Roman"/>
        </w:rPr>
        <w:t>distribution, vulnerability</w:t>
      </w:r>
    </w:p>
    <w:p w14:paraId="70D66BE5" w14:textId="77777777" w:rsidR="005E6218" w:rsidRDefault="005E6218" w:rsidP="004E055A">
      <w:pPr>
        <w:spacing w:line="480" w:lineRule="auto"/>
        <w:rPr>
          <w:rFonts w:ascii="Times New Roman" w:hAnsi="Times New Roman" w:cs="Times New Roman"/>
          <w:b/>
        </w:rPr>
      </w:pPr>
    </w:p>
    <w:p w14:paraId="473DD135" w14:textId="385D8E77" w:rsidR="004E055A" w:rsidRPr="00920A7A" w:rsidRDefault="00A35ACE" w:rsidP="00920A7A">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INTRODUCTION</w:t>
      </w:r>
    </w:p>
    <w:p w14:paraId="34361AB6" w14:textId="1133ED17"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Species have been responding to recent climate change by tracking their environment in space or time, adapting or acclimating, or facing declines (Parmesan, 2006), but we are largely unable to predict how particular species will respond (Maguire </w:t>
      </w:r>
      <w:r w:rsidRPr="004E055A">
        <w:rPr>
          <w:rFonts w:ascii="Times New Roman" w:hAnsi="Times New Roman" w:cs="Times New Roman"/>
          <w:i/>
          <w:iCs/>
        </w:rPr>
        <w:t>et al.</w:t>
      </w:r>
      <w:r w:rsidRPr="004E055A">
        <w:rPr>
          <w:rFonts w:ascii="Times New Roman" w:hAnsi="Times New Roman" w:cs="Times New Roman"/>
        </w:rPr>
        <w:t xml:space="preserve">, 2015).  Extensive documentation of shifts in distribution and seasonal timing (phenology) reveal that responses vary among species markedly in direction and extent (Rapacciuolo </w:t>
      </w:r>
      <w:r w:rsidRPr="004E055A">
        <w:rPr>
          <w:rFonts w:ascii="Times New Roman" w:hAnsi="Times New Roman" w:cs="Times New Roman"/>
          <w:i/>
          <w:iCs/>
        </w:rPr>
        <w:t>et al.</w:t>
      </w:r>
      <w:r w:rsidRPr="004E055A">
        <w:rPr>
          <w:rFonts w:ascii="Times New Roman" w:hAnsi="Times New Roman" w:cs="Times New Roman"/>
        </w:rPr>
        <w:t xml:space="preserve">, 2014). Detailed empirical studies often succeed in identifying functional traits that govern climate change responses (e.g., Adrian </w:t>
      </w:r>
      <w:r w:rsidRPr="004E055A">
        <w:rPr>
          <w:rFonts w:ascii="Times New Roman" w:hAnsi="Times New Roman" w:cs="Times New Roman"/>
          <w:i/>
          <w:iCs/>
        </w:rPr>
        <w:t>et al.</w:t>
      </w:r>
      <w:r w:rsidRPr="004E055A">
        <w:rPr>
          <w:rFonts w:ascii="Times New Roman" w:hAnsi="Times New Roman" w:cs="Times New Roman"/>
        </w:rPr>
        <w:t>, 2006) and consequently functional ecology has been rapidly gaining prominence in climate change ecology (Buckley &amp; Kingsolver, 201</w:t>
      </w:r>
      <w:r w:rsidR="006F2D34">
        <w:rPr>
          <w:rFonts w:ascii="Times New Roman" w:hAnsi="Times New Roman" w:cs="Times New Roman"/>
        </w:rPr>
        <w:t>2</w:t>
      </w:r>
      <w:r w:rsidRPr="004E055A">
        <w:rPr>
          <w:rFonts w:ascii="Times New Roman" w:hAnsi="Times New Roman" w:cs="Times New Roman"/>
        </w:rPr>
        <w:t xml:space="preserve">).  However, attempts to use traits to predict the relative magnitude of responses among species generally identify traits that are significant, but weak, predictors of climate change responses (Estrada </w:t>
      </w:r>
      <w:r w:rsidRPr="004E055A">
        <w:rPr>
          <w:rFonts w:ascii="Times New Roman" w:hAnsi="Times New Roman" w:cs="Times New Roman"/>
          <w:i/>
          <w:iCs/>
        </w:rPr>
        <w:t>et al.</w:t>
      </w:r>
      <w:r w:rsidRPr="004E055A">
        <w:rPr>
          <w:rFonts w:ascii="Times New Roman" w:hAnsi="Times New Roman" w:cs="Times New Roman"/>
        </w:rPr>
        <w:t>, 2016; MacLean &amp; Beissinger, 2017).  Across studies, species traits were found to account for ~16% of the among species variation in range shifts and ~42% of the among species variation in phenological shifts</w:t>
      </w:r>
      <w:r w:rsidR="00A5685B">
        <w:rPr>
          <w:rFonts w:ascii="Times New Roman" w:hAnsi="Times New Roman" w:cs="Times New Roman"/>
        </w:rPr>
        <w:t xml:space="preserve"> using </w:t>
      </w:r>
      <w:r w:rsidR="00A5685B">
        <w:rPr>
          <w:rFonts w:ascii="Times New Roman" w:hAnsi="Times New Roman" w:cs="Times New Roman"/>
        </w:rPr>
        <w:lastRenderedPageBreak/>
        <w:t>linear models</w:t>
      </w:r>
      <w:r w:rsidRPr="004E055A">
        <w:rPr>
          <w:rFonts w:ascii="Times New Roman" w:hAnsi="Times New Roman" w:cs="Times New Roman"/>
        </w:rPr>
        <w:t xml:space="preserve"> (Buckley &amp; Kingsolver, 201</w:t>
      </w:r>
      <w:r w:rsidR="006F2D34">
        <w:rPr>
          <w:rFonts w:ascii="Times New Roman" w:hAnsi="Times New Roman" w:cs="Times New Roman"/>
        </w:rPr>
        <w:t>2</w:t>
      </w:r>
      <w:r w:rsidRPr="004E055A">
        <w:rPr>
          <w:rFonts w:ascii="Times New Roman" w:hAnsi="Times New Roman" w:cs="Times New Roman"/>
        </w:rPr>
        <w:t>).</w:t>
      </w:r>
      <w:r w:rsidR="00337AA8">
        <w:rPr>
          <w:rFonts w:ascii="Times New Roman" w:hAnsi="Times New Roman" w:cs="Times New Roman"/>
        </w:rPr>
        <w:t xml:space="preserve"> In a recent study in </w:t>
      </w:r>
      <w:r w:rsidR="008A2A96">
        <w:rPr>
          <w:rFonts w:ascii="Times New Roman" w:hAnsi="Times New Roman" w:cs="Times New Roman"/>
        </w:rPr>
        <w:t xml:space="preserve">montane </w:t>
      </w:r>
      <w:r w:rsidR="00337AA8">
        <w:rPr>
          <w:rFonts w:ascii="Times New Roman" w:hAnsi="Times New Roman" w:cs="Times New Roman"/>
        </w:rPr>
        <w:t>plants, for example, traits explained a very small percentage of observed variation (R</w:t>
      </w:r>
      <w:r w:rsidR="00337AA8" w:rsidRPr="00D03760">
        <w:rPr>
          <w:rFonts w:ascii="Times New Roman" w:hAnsi="Times New Roman" w:cs="Times New Roman"/>
          <w:vertAlign w:val="superscript"/>
        </w:rPr>
        <w:t>2</w:t>
      </w:r>
      <w:r w:rsidR="00337AA8">
        <w:rPr>
          <w:rFonts w:ascii="Times New Roman" w:hAnsi="Times New Roman" w:cs="Times New Roman"/>
        </w:rPr>
        <w:t>= 0.05-0.18, Angert et al. 2011), insufficient for prediction.</w:t>
      </w:r>
      <w:r w:rsidRPr="004E055A">
        <w:rPr>
          <w:rFonts w:ascii="Times New Roman" w:hAnsi="Times New Roman" w:cs="Times New Roman"/>
        </w:rPr>
        <w:t xml:space="preserve"> How can we close the discrepancy between traits predicting responses well in detailed studies but poorly in broad studies? What statistical techniques will allow us to generalize the importance of traits in mediating climate change responses? </w:t>
      </w:r>
    </w:p>
    <w:p w14:paraId="1AAB7EB4" w14:textId="77777777" w:rsidR="004E055A" w:rsidRPr="004E055A" w:rsidRDefault="004E055A" w:rsidP="004E055A">
      <w:pPr>
        <w:spacing w:line="480" w:lineRule="auto"/>
        <w:rPr>
          <w:rFonts w:ascii="Times New Roman" w:hAnsi="Times New Roman" w:cs="Times New Roman"/>
        </w:rPr>
      </w:pPr>
    </w:p>
    <w:p w14:paraId="402876EA" w14:textId="77777777"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Addressing such questions is imperative for anticipating and adapting to the biological impacts of climate change. Indeed, traits are already being used to predict species’ sensitivity to climate change in vulnerability frameworks (Williams </w:t>
      </w:r>
      <w:r w:rsidRPr="004E055A">
        <w:rPr>
          <w:rFonts w:ascii="Times New Roman" w:hAnsi="Times New Roman" w:cs="Times New Roman"/>
          <w:i/>
          <w:iCs/>
        </w:rPr>
        <w:t>et al.</w:t>
      </w:r>
      <w:r w:rsidRPr="004E055A">
        <w:rPr>
          <w:rFonts w:ascii="Times New Roman" w:hAnsi="Times New Roman" w:cs="Times New Roman"/>
        </w:rPr>
        <w:t xml:space="preserve">, 2008; Foden </w:t>
      </w:r>
      <w:r w:rsidRPr="004E055A">
        <w:rPr>
          <w:rFonts w:ascii="Times New Roman" w:hAnsi="Times New Roman" w:cs="Times New Roman"/>
          <w:i/>
          <w:iCs/>
        </w:rPr>
        <w:t>et al.</w:t>
      </w:r>
      <w:r w:rsidRPr="004E055A">
        <w:rPr>
          <w:rFonts w:ascii="Times New Roman" w:hAnsi="Times New Roman" w:cs="Times New Roman"/>
        </w:rPr>
        <w:t xml:space="preserve">, 2013; Pacifici </w:t>
      </w:r>
      <w:r w:rsidRPr="004E055A">
        <w:rPr>
          <w:rFonts w:ascii="Times New Roman" w:hAnsi="Times New Roman" w:cs="Times New Roman"/>
          <w:i/>
          <w:iCs/>
        </w:rPr>
        <w:t>et al.</w:t>
      </w:r>
      <w:r w:rsidRPr="004E055A">
        <w:rPr>
          <w:rFonts w:ascii="Times New Roman" w:hAnsi="Times New Roman" w:cs="Times New Roman"/>
        </w:rPr>
        <w:t xml:space="preserve">, 2015).  However, the frameworks remain largely untested. Moreover, the traits included in vulnerability analyses differ sufficiently that different frameworks predict dramatically different rankings of vulnerability (Wheatley </w:t>
      </w:r>
      <w:r w:rsidRPr="004E055A">
        <w:rPr>
          <w:rFonts w:ascii="Times New Roman" w:hAnsi="Times New Roman" w:cs="Times New Roman"/>
          <w:i/>
          <w:iCs/>
        </w:rPr>
        <w:t>et al.</w:t>
      </w:r>
      <w:r w:rsidRPr="004E055A">
        <w:rPr>
          <w:rFonts w:ascii="Times New Roman" w:hAnsi="Times New Roman" w:cs="Times New Roman"/>
        </w:rPr>
        <w:t>, 2017).  Improving the ability of traits to predict climate change responses is necessary for robust vulnerability analyses.</w:t>
      </w:r>
    </w:p>
    <w:p w14:paraId="6B66B956" w14:textId="77777777" w:rsidR="004E055A" w:rsidRPr="004E055A" w:rsidRDefault="004E055A" w:rsidP="004E055A">
      <w:pPr>
        <w:spacing w:line="480" w:lineRule="auto"/>
        <w:rPr>
          <w:rFonts w:ascii="Times New Roman" w:hAnsi="Times New Roman" w:cs="Times New Roman"/>
        </w:rPr>
      </w:pPr>
    </w:p>
    <w:p w14:paraId="5EE0F946" w14:textId="104E58AB"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Most attempts to use species’ traits to predict the magnitude of their climate change responses rely on linear regression (Buckley &amp; Kingsolver, 201</w:t>
      </w:r>
      <w:r w:rsidR="006F2D34">
        <w:rPr>
          <w:rFonts w:ascii="Times New Roman" w:hAnsi="Times New Roman" w:cs="Times New Roman"/>
        </w:rPr>
        <w:t>2</w:t>
      </w:r>
      <w:r w:rsidRPr="004E055A">
        <w:rPr>
          <w:rFonts w:ascii="Times New Roman" w:hAnsi="Times New Roman" w:cs="Times New Roman"/>
        </w:rPr>
        <w:t xml:space="preserve">; MacLean &amp; Beissinger, 2017), yet detailed empirical studies often reveal non-linear relationships between traits and their function (Stenseth &amp; Mysterud, 2002).  Unimodal relationships and thresholds are common.  For example, extreme diet specialization may drive a species to track the range shift of a food item (Altermatt, 2010; Diamond </w:t>
      </w:r>
      <w:r w:rsidRPr="004E055A">
        <w:rPr>
          <w:rFonts w:ascii="Times New Roman" w:hAnsi="Times New Roman" w:cs="Times New Roman"/>
          <w:i/>
          <w:iCs/>
        </w:rPr>
        <w:t>et al.</w:t>
      </w:r>
      <w:r w:rsidRPr="004E055A">
        <w:rPr>
          <w:rFonts w:ascii="Times New Roman" w:hAnsi="Times New Roman" w:cs="Times New Roman"/>
        </w:rPr>
        <w:t xml:space="preserve">, 2011), but reducing diet specialization only slightly may alleviate the need for a species to track its food. Diet generalization could facilitate species moving to capitalize on newly climatically suitable habitat, yielding a unimodal relationship between diet specialization and the magnitude of range shifts.  Likewise, low dispersal ability </w:t>
      </w:r>
      <w:r w:rsidRPr="004E055A">
        <w:rPr>
          <w:rFonts w:ascii="Times New Roman" w:hAnsi="Times New Roman" w:cs="Times New Roman"/>
        </w:rPr>
        <w:lastRenderedPageBreak/>
        <w:t xml:space="preserve">may prevent a species from tracking its environmental niche (Schloss </w:t>
      </w:r>
      <w:r w:rsidRPr="004E055A">
        <w:rPr>
          <w:rFonts w:ascii="Times New Roman" w:hAnsi="Times New Roman" w:cs="Times New Roman"/>
          <w:i/>
          <w:iCs/>
        </w:rPr>
        <w:t>et al.</w:t>
      </w:r>
      <w:r w:rsidRPr="004E055A">
        <w:rPr>
          <w:rFonts w:ascii="Times New Roman" w:hAnsi="Times New Roman" w:cs="Times New Roman"/>
        </w:rPr>
        <w:t xml:space="preserve">, 2012), but the threshold of dispersal ability that allows species to track their niche may be relatively low. </w:t>
      </w:r>
      <w:r w:rsidR="00C30839">
        <w:rPr>
          <w:rFonts w:ascii="Times New Roman" w:hAnsi="Times New Roman" w:cs="Times New Roman"/>
        </w:rPr>
        <w:t xml:space="preserve">Trade-offs among traits and differences in the developmental dependencies of traits may also produce nonlinearities </w:t>
      </w:r>
      <w:r w:rsidR="005921B8">
        <w:rPr>
          <w:rFonts w:ascii="Times New Roman" w:hAnsi="Times New Roman" w:cs="Times New Roman"/>
        </w:rPr>
        <w:t>(</w:t>
      </w:r>
      <w:commentRangeStart w:id="16"/>
      <w:r w:rsidR="00C30839">
        <w:rPr>
          <w:rFonts w:ascii="Times New Roman" w:hAnsi="Times New Roman" w:cs="Times New Roman"/>
        </w:rPr>
        <w:t>Fitt et al.</w:t>
      </w:r>
      <w:commentRangeEnd w:id="16"/>
      <w:r w:rsidR="00C30839">
        <w:rPr>
          <w:rStyle w:val="CommentReference"/>
        </w:rPr>
        <w:commentReference w:id="16"/>
      </w:r>
      <w:r w:rsidR="005921B8">
        <w:rPr>
          <w:rFonts w:ascii="Times New Roman" w:hAnsi="Times New Roman" w:cs="Times New Roman"/>
        </w:rPr>
        <w:t>, 2018</w:t>
      </w:r>
      <w:r w:rsidR="0077036E">
        <w:rPr>
          <w:rFonts w:ascii="Times New Roman" w:hAnsi="Times New Roman" w:cs="Times New Roman"/>
        </w:rPr>
        <w:t>)</w:t>
      </w:r>
      <w:r w:rsidR="00C30839">
        <w:rPr>
          <w:rFonts w:ascii="Times New Roman" w:hAnsi="Times New Roman" w:cs="Times New Roman"/>
        </w:rPr>
        <w:t xml:space="preserve">. </w:t>
      </w:r>
      <w:r w:rsidRPr="004E055A">
        <w:rPr>
          <w:rFonts w:ascii="Times New Roman" w:hAnsi="Times New Roman" w:cs="Times New Roman"/>
        </w:rPr>
        <w:t>Can statistical techniques that allow for non-linear relationships between traits and species’ responses improve our predictive ability?</w:t>
      </w:r>
    </w:p>
    <w:p w14:paraId="77C7D4F5" w14:textId="77777777"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 </w:t>
      </w:r>
    </w:p>
    <w:p w14:paraId="4841B5BC" w14:textId="4C4EF6E4"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The universe of modeling techniques is vast and offers ecologists a wealth of tools to assess whether these nonlinear interactions between traits and range shifts can predict future responses. Standard approaches to capture variable interactions and nonlinearities in linear regressions (such as the explicit inclusion of interacting variables or polynomial expansion) rely on prior knowledge or model selection techniques to determine which variables to select. Other model types, such as machine learning approaches that optimize model parameters, are better suited than brute-force techniques to capture functional relationships among variables. These models, while offering statistical-robustness and efficiency, can be opaque and rarely afford clear coefficients to inspect when assessing the model’s learned correlations.  However, developments in the field of machine learning offer new approaches for inspecting model performance and predictions. </w:t>
      </w:r>
    </w:p>
    <w:p w14:paraId="1BE5DB85" w14:textId="77777777" w:rsidR="004E055A" w:rsidRPr="004E055A" w:rsidRDefault="004E055A" w:rsidP="004E055A">
      <w:pPr>
        <w:spacing w:line="480" w:lineRule="auto"/>
        <w:rPr>
          <w:rFonts w:ascii="Times New Roman" w:hAnsi="Times New Roman" w:cs="Times New Roman"/>
        </w:rPr>
      </w:pPr>
    </w:p>
    <w:p w14:paraId="5C233835" w14:textId="23E5E65C"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Limited computational background among </w:t>
      </w:r>
      <w:r w:rsidR="008A2A96">
        <w:rPr>
          <w:rFonts w:ascii="Times New Roman" w:hAnsi="Times New Roman" w:cs="Times New Roman"/>
        </w:rPr>
        <w:t xml:space="preserve">some </w:t>
      </w:r>
      <w:r w:rsidRPr="004E055A">
        <w:rPr>
          <w:rFonts w:ascii="Times New Roman" w:hAnsi="Times New Roman" w:cs="Times New Roman"/>
        </w:rPr>
        <w:t>ecologists has restricted application of the methods despite the complex, interacting relationships inher</w:t>
      </w:r>
      <w:r>
        <w:rPr>
          <w:rFonts w:ascii="Times New Roman" w:hAnsi="Times New Roman" w:cs="Times New Roman"/>
        </w:rPr>
        <w:t>ent in many ecological studies (</w:t>
      </w:r>
      <w:r w:rsidRPr="004E055A">
        <w:rPr>
          <w:rFonts w:ascii="Times New Roman" w:hAnsi="Times New Roman" w:cs="Times New Roman"/>
        </w:rPr>
        <w:t xml:space="preserve">Olden </w:t>
      </w:r>
      <w:r w:rsidRPr="004E055A">
        <w:rPr>
          <w:rFonts w:ascii="Times New Roman" w:hAnsi="Times New Roman" w:cs="Times New Roman"/>
          <w:i/>
          <w:iCs/>
        </w:rPr>
        <w:t>et al.,</w:t>
      </w:r>
      <w:r>
        <w:rPr>
          <w:rFonts w:ascii="Times New Roman" w:hAnsi="Times New Roman" w:cs="Times New Roman"/>
        </w:rPr>
        <w:t xml:space="preserve"> 2008)</w:t>
      </w:r>
      <w:r w:rsidRPr="004E055A">
        <w:rPr>
          <w:rFonts w:ascii="Times New Roman" w:hAnsi="Times New Roman" w:cs="Times New Roman"/>
        </w:rPr>
        <w:t>. Some biological domains (e.g. the identification of nov</w:t>
      </w:r>
      <w:r>
        <w:rPr>
          <w:rFonts w:ascii="Times New Roman" w:hAnsi="Times New Roman" w:cs="Times New Roman"/>
        </w:rPr>
        <w:t>el zoonotic disease reservoirs (</w:t>
      </w:r>
      <w:r w:rsidRPr="004E055A">
        <w:rPr>
          <w:rFonts w:ascii="Times New Roman" w:hAnsi="Times New Roman" w:cs="Times New Roman"/>
        </w:rPr>
        <w:t xml:space="preserve">Han </w:t>
      </w:r>
      <w:r w:rsidRPr="004E055A">
        <w:rPr>
          <w:rFonts w:ascii="Times New Roman" w:hAnsi="Times New Roman" w:cs="Times New Roman"/>
          <w:i/>
          <w:iCs/>
        </w:rPr>
        <w:t>et al.,</w:t>
      </w:r>
      <w:r>
        <w:rPr>
          <w:rFonts w:ascii="Times New Roman" w:hAnsi="Times New Roman" w:cs="Times New Roman"/>
        </w:rPr>
        <w:t xml:space="preserve"> 2015))</w:t>
      </w:r>
      <w:r w:rsidRPr="004E055A">
        <w:rPr>
          <w:rFonts w:ascii="Times New Roman" w:hAnsi="Times New Roman" w:cs="Times New Roman"/>
        </w:rPr>
        <w:t xml:space="preserve"> have showcased the potential of advanced machine learning, an</w:t>
      </w:r>
      <w:r>
        <w:rPr>
          <w:rFonts w:ascii="Times New Roman" w:hAnsi="Times New Roman" w:cs="Times New Roman"/>
        </w:rPr>
        <w:t>d methods like neural networks (</w:t>
      </w:r>
      <w:r w:rsidRPr="004E055A">
        <w:rPr>
          <w:rFonts w:ascii="Times New Roman" w:hAnsi="Times New Roman" w:cs="Times New Roman"/>
        </w:rPr>
        <w:t xml:space="preserve">Olden </w:t>
      </w:r>
      <w:r w:rsidRPr="004E055A">
        <w:rPr>
          <w:rFonts w:ascii="Times New Roman" w:hAnsi="Times New Roman" w:cs="Times New Roman"/>
          <w:i/>
          <w:iCs/>
        </w:rPr>
        <w:t>et al.,</w:t>
      </w:r>
      <w:r>
        <w:rPr>
          <w:rFonts w:ascii="Times New Roman" w:hAnsi="Times New Roman" w:cs="Times New Roman"/>
        </w:rPr>
        <w:t xml:space="preserve"> 2008), boosted regression trees (</w:t>
      </w:r>
      <w:r w:rsidRPr="004E055A">
        <w:rPr>
          <w:rFonts w:ascii="Times New Roman" w:hAnsi="Times New Roman" w:cs="Times New Roman"/>
        </w:rPr>
        <w:t xml:space="preserve">Elith </w:t>
      </w:r>
      <w:r w:rsidRPr="004E055A">
        <w:rPr>
          <w:rFonts w:ascii="Times New Roman" w:hAnsi="Times New Roman" w:cs="Times New Roman"/>
          <w:i/>
          <w:iCs/>
        </w:rPr>
        <w:t>et al.,</w:t>
      </w:r>
      <w:r>
        <w:rPr>
          <w:rFonts w:ascii="Times New Roman" w:hAnsi="Times New Roman" w:cs="Times New Roman"/>
        </w:rPr>
        <w:t xml:space="preserve"> 2008)</w:t>
      </w:r>
      <w:r w:rsidRPr="004E055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and random forest classifiers (</w:t>
      </w:r>
      <w:r w:rsidRPr="004E055A">
        <w:rPr>
          <w:rFonts w:ascii="Times New Roman" w:hAnsi="Times New Roman" w:cs="Times New Roman"/>
        </w:rPr>
        <w:t xml:space="preserve">Cutler </w:t>
      </w:r>
      <w:r w:rsidRPr="004E055A">
        <w:rPr>
          <w:rFonts w:ascii="Times New Roman" w:hAnsi="Times New Roman" w:cs="Times New Roman"/>
          <w:i/>
          <w:iCs/>
        </w:rPr>
        <w:t xml:space="preserve">et al., </w:t>
      </w:r>
      <w:r>
        <w:rPr>
          <w:rFonts w:ascii="Times New Roman" w:hAnsi="Times New Roman" w:cs="Times New Roman"/>
        </w:rPr>
        <w:t>2007)</w:t>
      </w:r>
      <w:r w:rsidRPr="004E055A">
        <w:rPr>
          <w:rFonts w:ascii="Times New Roman" w:hAnsi="Times New Roman" w:cs="Times New Roman"/>
        </w:rPr>
        <w:t xml:space="preserve"> are gaining traction in applications such as species distribution modelling. Largely, however, these methods have not seen wide use in capturing non-linear biological responses such as organismal responses to climate change.</w:t>
      </w:r>
    </w:p>
    <w:p w14:paraId="4E30409D" w14:textId="77777777" w:rsidR="004E055A" w:rsidRPr="004E055A" w:rsidRDefault="004E055A" w:rsidP="004E055A">
      <w:pPr>
        <w:spacing w:line="480" w:lineRule="auto"/>
        <w:rPr>
          <w:rFonts w:ascii="Times New Roman" w:hAnsi="Times New Roman" w:cs="Times New Roman"/>
        </w:rPr>
      </w:pPr>
    </w:p>
    <w:p w14:paraId="2C2BAE70" w14:textId="1995503D"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Here we assess whether machine learning-based models can better use species’ traits to predict the mag</w:t>
      </w:r>
      <w:r>
        <w:rPr>
          <w:rFonts w:ascii="Times New Roman" w:hAnsi="Times New Roman" w:cs="Times New Roman"/>
        </w:rPr>
        <w:t xml:space="preserve">nitude and direction of </w:t>
      </w:r>
      <w:r w:rsidRPr="004E055A">
        <w:rPr>
          <w:rFonts w:ascii="Times New Roman" w:hAnsi="Times New Roman" w:cs="Times New Roman"/>
        </w:rPr>
        <w:t>range shifts observed in response to recent climate change. First, we consider whether several models which are able to capture nonlinear relationships can outperform linear models in their predictive ability. Second, we us</w:t>
      </w:r>
      <w:r w:rsidR="000E0370">
        <w:rPr>
          <w:rFonts w:ascii="Times New Roman" w:hAnsi="Times New Roman" w:cs="Times New Roman"/>
        </w:rPr>
        <w:t>e</w:t>
      </w:r>
      <w:r w:rsidRPr="004E055A">
        <w:rPr>
          <w:rFonts w:ascii="Times New Roman" w:hAnsi="Times New Roman" w:cs="Times New Roman"/>
        </w:rPr>
        <w:t xml:space="preserve"> recent developments in model interpretability techniques</w:t>
      </w:r>
      <w:r w:rsidR="000E0370">
        <w:rPr>
          <w:rFonts w:ascii="Times New Roman" w:hAnsi="Times New Roman" w:cs="Times New Roman"/>
        </w:rPr>
        <w:t xml:space="preserve"> to ask whether </w:t>
      </w:r>
      <w:r w:rsidRPr="004E055A">
        <w:rPr>
          <w:rFonts w:ascii="Times New Roman" w:hAnsi="Times New Roman" w:cs="Times New Roman"/>
        </w:rPr>
        <w:t xml:space="preserve">model predictions </w:t>
      </w:r>
      <w:r w:rsidR="000E0370">
        <w:rPr>
          <w:rFonts w:ascii="Times New Roman" w:hAnsi="Times New Roman" w:cs="Times New Roman"/>
        </w:rPr>
        <w:t>are consistent across modelling approaches and concur with</w:t>
      </w:r>
      <w:r w:rsidRPr="004E055A">
        <w:rPr>
          <w:rFonts w:ascii="Times New Roman" w:hAnsi="Times New Roman" w:cs="Times New Roman"/>
        </w:rPr>
        <w:t xml:space="preserve"> ecological theory</w:t>
      </w:r>
      <w:r w:rsidR="000E0370">
        <w:rPr>
          <w:rFonts w:ascii="Times New Roman" w:hAnsi="Times New Roman" w:cs="Times New Roman"/>
        </w:rPr>
        <w:t>. N</w:t>
      </w:r>
      <w:r w:rsidR="002154CD">
        <w:rPr>
          <w:rFonts w:ascii="Times New Roman" w:hAnsi="Times New Roman" w:cs="Times New Roman"/>
        </w:rPr>
        <w:t>ovel model inspection approach</w:t>
      </w:r>
      <w:r w:rsidR="000E0370">
        <w:rPr>
          <w:rFonts w:ascii="Times New Roman" w:hAnsi="Times New Roman" w:cs="Times New Roman"/>
        </w:rPr>
        <w:t>es can reveal details of model predictions, which</w:t>
      </w:r>
      <w:r w:rsidR="002154CD">
        <w:rPr>
          <w:rFonts w:ascii="Times New Roman" w:hAnsi="Times New Roman" w:cs="Times New Roman"/>
        </w:rPr>
        <w:t xml:space="preserve"> addresses reasonable concerns about the “black box” nature of many machine learning-based models. </w:t>
      </w:r>
      <w:r w:rsidRPr="004E055A">
        <w:rPr>
          <w:rFonts w:ascii="Times New Roman" w:hAnsi="Times New Roman" w:cs="Times New Roman"/>
        </w:rPr>
        <w:t xml:space="preserve">We assess </w:t>
      </w:r>
      <w:r w:rsidR="000E0370">
        <w:rPr>
          <w:rFonts w:ascii="Times New Roman" w:hAnsi="Times New Roman" w:cs="Times New Roman"/>
        </w:rPr>
        <w:t>model performance and robustness</w:t>
      </w:r>
      <w:r w:rsidRPr="004E055A">
        <w:rPr>
          <w:rFonts w:ascii="Times New Roman" w:hAnsi="Times New Roman" w:cs="Times New Roman"/>
        </w:rPr>
        <w:t xml:space="preserve"> using four datasets encompassing a broad taxonomic range. The number of included species ranges from 20 to 176 and range shifts were observed over time spans ranging from 30 to 100+ years. Each dataset</w:t>
      </w:r>
      <w:r w:rsidR="000E0370">
        <w:rPr>
          <w:rFonts w:ascii="Times New Roman" w:hAnsi="Times New Roman" w:cs="Times New Roman"/>
        </w:rPr>
        <w:t xml:space="preserve"> was derived from previous evaluations of traits as range shift predictors and</w:t>
      </w:r>
      <w:r w:rsidRPr="004E055A">
        <w:rPr>
          <w:rFonts w:ascii="Times New Roman" w:hAnsi="Times New Roman" w:cs="Times New Roman"/>
        </w:rPr>
        <w:t xml:space="preserve"> consists of a list of focal species, associated species-level traits, and a range shift metric. We examine (1) whether non-linear methods can improve predictive ability of traits compared to linear methods, (2) whether the novel methods identify important traits consistent with significant results from other studies, and (3) whether the directionality of the modeled effect of traits </w:t>
      </w:r>
      <w:r w:rsidR="002154CD">
        <w:rPr>
          <w:rFonts w:ascii="Times New Roman" w:hAnsi="Times New Roman" w:cs="Times New Roman"/>
        </w:rPr>
        <w:t>is consistent across model types</w:t>
      </w:r>
      <w:r w:rsidRPr="004E055A">
        <w:rPr>
          <w:rFonts w:ascii="Times New Roman" w:hAnsi="Times New Roman" w:cs="Times New Roman"/>
        </w:rPr>
        <w:t>.</w:t>
      </w:r>
    </w:p>
    <w:p w14:paraId="3A9A50A6" w14:textId="77777777" w:rsidR="005E6218" w:rsidRDefault="005E6218" w:rsidP="004E055A">
      <w:pPr>
        <w:spacing w:line="480" w:lineRule="auto"/>
        <w:rPr>
          <w:rFonts w:ascii="Times New Roman" w:hAnsi="Times New Roman" w:cs="Times New Roman"/>
          <w:b/>
        </w:rPr>
      </w:pPr>
    </w:p>
    <w:p w14:paraId="4D14D1A3" w14:textId="78DE6F87" w:rsidR="005E6218" w:rsidRPr="00F76AB3" w:rsidRDefault="00A35ACE" w:rsidP="00F76AB3">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MATERIALS AND METHODS</w:t>
      </w:r>
    </w:p>
    <w:p w14:paraId="288FC0E6" w14:textId="77777777"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lastRenderedPageBreak/>
        <w:t xml:space="preserve">We describe the nonlinear modeling approaches, a framework for interpreting model predictions, and the assembly of range shift and trait data to determine whether traits can play a more powerful role in predicting ecological responses to climate change. </w:t>
      </w:r>
    </w:p>
    <w:p w14:paraId="2DE7F3A6" w14:textId="76627CDC" w:rsidR="002F16B9" w:rsidRPr="00F76AB3" w:rsidRDefault="00A35ACE" w:rsidP="0068071B">
      <w:pPr>
        <w:spacing w:line="480" w:lineRule="auto"/>
        <w:outlineLvl w:val="0"/>
        <w:rPr>
          <w:rFonts w:ascii="Times New Roman" w:hAnsi="Times New Roman" w:cs="Times New Roman"/>
          <w:b/>
        </w:rPr>
      </w:pPr>
      <w:r w:rsidRPr="00F76AB3">
        <w:rPr>
          <w:rFonts w:ascii="Times New Roman" w:hAnsi="Times New Roman" w:cs="Times New Roman"/>
          <w:b/>
        </w:rPr>
        <w:t xml:space="preserve">2.1 </w:t>
      </w:r>
      <w:r w:rsidR="002F16B9" w:rsidRPr="00F76AB3">
        <w:rPr>
          <w:rFonts w:ascii="Times New Roman" w:hAnsi="Times New Roman" w:cs="Times New Roman"/>
          <w:b/>
        </w:rPr>
        <w:t>Modeling Approach</w:t>
      </w:r>
    </w:p>
    <w:p w14:paraId="367AF4B5" w14:textId="77777777" w:rsid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applied three classes of learning algorithms: regularized linear regression, kernel-based regression, and tree-based regression. Regularization is a modification to traditional generalized linear regression which limits the complexity of the learned model to avoid overfitting to the data (Hastie </w:t>
      </w:r>
      <w:r w:rsidRPr="002F16B9">
        <w:rPr>
          <w:rFonts w:ascii="Times New Roman" w:hAnsi="Times New Roman" w:cs="Times New Roman"/>
          <w:i/>
          <w:iCs/>
        </w:rPr>
        <w:t>et al.,</w:t>
      </w:r>
      <w:r w:rsidRPr="002F16B9">
        <w:rPr>
          <w:rFonts w:ascii="Times New Roman" w:hAnsi="Times New Roman" w:cs="Times New Roman"/>
        </w:rPr>
        <w:t xml:space="preserve"> 2009). Several types of regularization exist; we chose to use a “ridge”-regularized linear model, which imposes a penalty on the magnitude of each learned coefficient. The cumulative effect of this regularization procedure is a set of coefficients which both minimize prediction error on the training data and prevent overfitting. These coefficients can be interpreted explicitly as with ordinary least squares regression. </w:t>
      </w:r>
    </w:p>
    <w:p w14:paraId="058CFAA5" w14:textId="77777777" w:rsidR="00AB7803" w:rsidRPr="002F16B9" w:rsidRDefault="00AB7803" w:rsidP="002F16B9">
      <w:pPr>
        <w:spacing w:line="480" w:lineRule="auto"/>
        <w:rPr>
          <w:rFonts w:ascii="Times New Roman" w:hAnsi="Times New Roman" w:cs="Times New Roman"/>
        </w:rPr>
      </w:pPr>
    </w:p>
    <w:p w14:paraId="260A8F95" w14:textId="47FA7527"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While regularization reduces overfitting when compared to a standard least-squares linear fit, regularized linear models are still not able to capture nonlinearities among or interactions between predictive variables. To remedy this, we employ two additional classes of models: kernel-based regression and tree-based regression.  A “kernel” is a function which projects a set of input data, often into a high-dimensional space, to allow for the linear “separability” of the data for the purposes of classification or regression (Hastie </w:t>
      </w:r>
      <w:r w:rsidRPr="002F16B9">
        <w:rPr>
          <w:rFonts w:ascii="Times New Roman" w:hAnsi="Times New Roman" w:cs="Times New Roman"/>
          <w:i/>
          <w:iCs/>
        </w:rPr>
        <w:t>et al.,</w:t>
      </w:r>
      <w:r w:rsidR="00AB7803">
        <w:rPr>
          <w:rFonts w:ascii="Times New Roman" w:hAnsi="Times New Roman" w:cs="Times New Roman"/>
        </w:rPr>
        <w:t xml:space="preserve"> 2009). The Kernel Ridge </w:t>
      </w:r>
      <w:r w:rsidRPr="002F16B9">
        <w:rPr>
          <w:rFonts w:ascii="Times New Roman" w:hAnsi="Times New Roman" w:cs="Times New Roman"/>
        </w:rPr>
        <w:t>method employed herein uses a radial basis function (or squared exponential) kernel applied to the training data and fits a ridge-regularized linear model to this transformed input. As a result of this transformation the learned coefficients, while regularized, are not immediately interpretable.</w:t>
      </w:r>
    </w:p>
    <w:p w14:paraId="265553A5" w14:textId="4DB40EC0" w:rsidR="00AB7803" w:rsidRDefault="002F16B9" w:rsidP="002F16B9">
      <w:pPr>
        <w:spacing w:line="480" w:lineRule="auto"/>
        <w:rPr>
          <w:rFonts w:ascii="Times New Roman" w:hAnsi="Times New Roman" w:cs="Times New Roman"/>
        </w:rPr>
      </w:pPr>
      <w:r w:rsidRPr="002F16B9">
        <w:rPr>
          <w:rFonts w:ascii="Times New Roman" w:hAnsi="Times New Roman" w:cs="Times New Roman"/>
        </w:rPr>
        <w:lastRenderedPageBreak/>
        <w:t xml:space="preserve">We also evaluate a kernel-based technique known as a support vector machine (SVM). This popular learning method can be formulated for regression, is robust to outliers, and can capture nonlinearities and variable interactions through a similar radial basis function kernel as in the Kernel Ridge approach. </w:t>
      </w:r>
      <w:r w:rsidR="00062F86" w:rsidRPr="002F16B9">
        <w:rPr>
          <w:rFonts w:ascii="Times New Roman" w:hAnsi="Times New Roman" w:cs="Times New Roman"/>
        </w:rPr>
        <w:t>Like</w:t>
      </w:r>
      <w:r w:rsidRPr="002F16B9">
        <w:rPr>
          <w:rFonts w:ascii="Times New Roman" w:hAnsi="Times New Roman" w:cs="Times New Roman"/>
        </w:rPr>
        <w:t xml:space="preserve"> the Kernel Ridge method, the SVM regressor does not have interpretable coefficients. Finally</w:t>
      </w:r>
      <w:r w:rsidR="0037579D">
        <w:rPr>
          <w:rFonts w:ascii="Times New Roman" w:hAnsi="Times New Roman" w:cs="Times New Roman"/>
        </w:rPr>
        <w:t>,</w:t>
      </w:r>
      <w:r w:rsidRPr="002F16B9">
        <w:rPr>
          <w:rFonts w:ascii="Times New Roman" w:hAnsi="Times New Roman" w:cs="Times New Roman"/>
        </w:rPr>
        <w:t xml:space="preserve"> we train a random forest regression algorithm to evaluate the performance of tree-based methods. All of these models are implemented in the Python programming language using the scikit-learn software package</w:t>
      </w:r>
      <w:r w:rsidR="003C427F">
        <w:rPr>
          <w:rFonts w:ascii="Times New Roman" w:hAnsi="Times New Roman" w:cs="Times New Roman"/>
        </w:rPr>
        <w:t xml:space="preserve"> (</w:t>
      </w:r>
      <w:r w:rsidR="003C427F" w:rsidRPr="003C427F">
        <w:rPr>
          <w:rFonts w:ascii="Times New Roman" w:hAnsi="Times New Roman" w:cs="Times New Roman"/>
        </w:rPr>
        <w:t>Pedregosa</w:t>
      </w:r>
      <w:r w:rsidR="003C427F">
        <w:rPr>
          <w:rFonts w:ascii="Times New Roman" w:hAnsi="Times New Roman" w:cs="Times New Roman"/>
        </w:rPr>
        <w:t xml:space="preserve"> </w:t>
      </w:r>
      <w:r w:rsidR="003C427F">
        <w:rPr>
          <w:rFonts w:ascii="Times New Roman" w:hAnsi="Times New Roman" w:cs="Times New Roman"/>
          <w:i/>
        </w:rPr>
        <w:t>et al</w:t>
      </w:r>
      <w:r w:rsidR="003C427F">
        <w:rPr>
          <w:rFonts w:ascii="Times New Roman" w:hAnsi="Times New Roman" w:cs="Times New Roman"/>
        </w:rPr>
        <w:t>., 2011)</w:t>
      </w:r>
      <w:r w:rsidR="0043049F">
        <w:rPr>
          <w:rFonts w:ascii="Times New Roman" w:hAnsi="Times New Roman" w:cs="Times New Roman"/>
        </w:rPr>
        <w:t xml:space="preserve">, though all analyses can be computed in the R language using </w:t>
      </w:r>
      <w:r w:rsidR="00DF2281">
        <w:rPr>
          <w:rFonts w:ascii="Times New Roman" w:hAnsi="Times New Roman" w:cs="Times New Roman"/>
        </w:rPr>
        <w:t>a</w:t>
      </w:r>
      <w:r w:rsidR="0037579D">
        <w:rPr>
          <w:rFonts w:ascii="Times New Roman" w:hAnsi="Times New Roman" w:cs="Times New Roman"/>
        </w:rPr>
        <w:t>vailable</w:t>
      </w:r>
      <w:r w:rsidR="0043049F">
        <w:rPr>
          <w:rFonts w:ascii="Times New Roman" w:hAnsi="Times New Roman" w:cs="Times New Roman"/>
        </w:rPr>
        <w:t xml:space="preserve"> machine learning packages. </w:t>
      </w:r>
      <w:r w:rsidRPr="002F16B9">
        <w:rPr>
          <w:rFonts w:ascii="Times New Roman" w:hAnsi="Times New Roman" w:cs="Times New Roman"/>
        </w:rPr>
        <w:t xml:space="preserve">All code for this project is available on GitHub in Jupyter notebooks, a “literate programming” format which combines text and executable code </w:t>
      </w:r>
      <w:del w:id="17" w:author="Anthony F. Cannistra" w:date="2018-12-11T10:16:00Z">
        <w:r w:rsidRPr="002F16B9" w:rsidDel="005921B8">
          <w:rPr>
            <w:rFonts w:ascii="Times New Roman" w:hAnsi="Times New Roman" w:cs="Times New Roman"/>
          </w:rPr>
          <w:delText xml:space="preserve">viewable </w:delText>
        </w:r>
      </w:del>
      <w:r w:rsidRPr="002F16B9">
        <w:rPr>
          <w:rFonts w:ascii="Times New Roman" w:hAnsi="Times New Roman" w:cs="Times New Roman"/>
        </w:rPr>
        <w:t>in a web browser.</w:t>
      </w:r>
      <w:del w:id="18" w:author="Anthony F. Cannistra" w:date="2018-12-11T10:16:00Z">
        <w:r w:rsidRPr="002F16B9" w:rsidDel="005921B8">
          <w:rPr>
            <w:rFonts w:ascii="Times New Roman" w:hAnsi="Times New Roman" w:cs="Times New Roman"/>
          </w:rPr>
          <w:delText xml:space="preserve"> </w:delText>
        </w:r>
      </w:del>
      <w:r w:rsidRPr="002F16B9">
        <w:rPr>
          <w:rFonts w:ascii="Times New Roman" w:hAnsi="Times New Roman" w:cs="Times New Roman"/>
        </w:rPr>
        <w:t> </w:t>
      </w:r>
      <w:r w:rsidR="00AB7803">
        <w:rPr>
          <w:rFonts w:ascii="Times New Roman" w:hAnsi="Times New Roman" w:cs="Times New Roman"/>
        </w:rPr>
        <w:t xml:space="preserve">The code is located at </w:t>
      </w:r>
      <w:r w:rsidR="00C236D0">
        <w:fldChar w:fldCharType="begin"/>
      </w:r>
      <w:r w:rsidR="00C236D0">
        <w:instrText xml:space="preserve"> HYPERLINK "http://github.com/huckleylab/cc_traits" </w:instrText>
      </w:r>
      <w:r w:rsidR="00C236D0">
        <w:fldChar w:fldCharType="separate"/>
      </w:r>
      <w:r w:rsidR="00AB7803" w:rsidRPr="007236AC">
        <w:rPr>
          <w:rStyle w:val="Hyperlink"/>
          <w:rFonts w:ascii="Times New Roman" w:hAnsi="Times New Roman" w:cs="Times New Roman"/>
        </w:rPr>
        <w:t>http://github.com/huckleylab/cc_traits</w:t>
      </w:r>
      <w:r w:rsidR="00C236D0">
        <w:rPr>
          <w:rStyle w:val="Hyperlink"/>
          <w:rFonts w:ascii="Times New Roman" w:hAnsi="Times New Roman" w:cs="Times New Roman"/>
        </w:rPr>
        <w:fldChar w:fldCharType="end"/>
      </w:r>
      <w:ins w:id="19" w:author="Anthony F. Cannistra" w:date="2018-12-11T10:16:00Z">
        <w:r w:rsidR="005921B8">
          <w:rPr>
            <w:rFonts w:ascii="Times New Roman" w:hAnsi="Times New Roman" w:cs="Times New Roman"/>
          </w:rPr>
          <w:t xml:space="preserve">. </w:t>
        </w:r>
      </w:ins>
      <w:del w:id="20" w:author="Anthony F. Cannistra" w:date="2018-12-11T10:16:00Z">
        <w:r w:rsidR="00AB7803" w:rsidDel="005921B8">
          <w:rPr>
            <w:rFonts w:ascii="Times New Roman" w:hAnsi="Times New Roman" w:cs="Times New Roman"/>
          </w:rPr>
          <w:delText xml:space="preserve">. </w:delText>
        </w:r>
      </w:del>
    </w:p>
    <w:p w14:paraId="40CADC66" w14:textId="77777777" w:rsidR="00AB7803" w:rsidRPr="002F16B9" w:rsidRDefault="00AB7803" w:rsidP="002F16B9">
      <w:pPr>
        <w:spacing w:line="480" w:lineRule="auto"/>
        <w:rPr>
          <w:rFonts w:ascii="Times New Roman" w:hAnsi="Times New Roman" w:cs="Times New Roman"/>
        </w:rPr>
      </w:pPr>
    </w:p>
    <w:p w14:paraId="097C27AB" w14:textId="6AC6C6B5"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For comparison to the original analyses, we train an ordinary least squares regression model, which assumes linear relationships and no variable interaction. While the original analyses were mostly conducted in a single-variable framework (that is, to assess the effect size of </w:t>
      </w:r>
      <w:r w:rsidRPr="002F16B9">
        <w:rPr>
          <w:rFonts w:ascii="Times New Roman" w:hAnsi="Times New Roman" w:cs="Times New Roman"/>
          <w:i/>
          <w:iCs/>
        </w:rPr>
        <w:t>M</w:t>
      </w:r>
      <w:r w:rsidRPr="002F16B9">
        <w:rPr>
          <w:rFonts w:ascii="Times New Roman" w:hAnsi="Times New Roman" w:cs="Times New Roman"/>
        </w:rPr>
        <w:t xml:space="preserve"> different potential predictive variables </w:t>
      </w:r>
      <w:r w:rsidRPr="002F16B9">
        <w:rPr>
          <w:rFonts w:ascii="Times New Roman" w:hAnsi="Times New Roman" w:cs="Times New Roman"/>
          <w:i/>
          <w:iCs/>
        </w:rPr>
        <w:t>M</w:t>
      </w:r>
      <w:r w:rsidRPr="002F16B9">
        <w:rPr>
          <w:rFonts w:ascii="Times New Roman" w:hAnsi="Times New Roman" w:cs="Times New Roman"/>
        </w:rPr>
        <w:t xml:space="preserve"> models were trained, each model containing only 1 variable), we include all variables in single analyses to enable the models to capture variable interactions and to follow a common predictive modeling paradigm. </w:t>
      </w:r>
      <w:r w:rsidR="00B05D1B">
        <w:rPr>
          <w:rFonts w:ascii="Times New Roman" w:hAnsi="Times New Roman" w:cs="Times New Roman"/>
        </w:rPr>
        <w:t xml:space="preserve">This </w:t>
      </w:r>
      <w:r w:rsidR="00223BC5">
        <w:rPr>
          <w:rFonts w:ascii="Times New Roman" w:hAnsi="Times New Roman" w:cs="Times New Roman"/>
        </w:rPr>
        <w:t xml:space="preserve">multivariate approach is a </w:t>
      </w:r>
      <w:r w:rsidR="00B05D1B">
        <w:rPr>
          <w:rFonts w:ascii="Times New Roman" w:hAnsi="Times New Roman" w:cs="Times New Roman"/>
        </w:rPr>
        <w:t>standard</w:t>
      </w:r>
      <w:r w:rsidR="00223BC5">
        <w:rPr>
          <w:rFonts w:ascii="Times New Roman" w:hAnsi="Times New Roman" w:cs="Times New Roman"/>
        </w:rPr>
        <w:t xml:space="preserve"> one</w:t>
      </w:r>
      <w:r w:rsidR="00B05D1B">
        <w:rPr>
          <w:rFonts w:ascii="Times New Roman" w:hAnsi="Times New Roman" w:cs="Times New Roman"/>
        </w:rPr>
        <w:t xml:space="preserve"> in machine-learning based predictive analytics (Hastie et al., 2009).</w:t>
      </w:r>
    </w:p>
    <w:p w14:paraId="7B0A79CC" w14:textId="77777777" w:rsidR="002F16B9" w:rsidRPr="002F16B9" w:rsidRDefault="002F16B9" w:rsidP="002F16B9">
      <w:pPr>
        <w:spacing w:line="480" w:lineRule="auto"/>
        <w:rPr>
          <w:rFonts w:ascii="Times New Roman" w:hAnsi="Times New Roman" w:cs="Times New Roman"/>
        </w:rPr>
      </w:pPr>
    </w:p>
    <w:p w14:paraId="5BEF8D88" w14:textId="4713C831" w:rsidR="002F16B9"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t xml:space="preserve">2.2 </w:t>
      </w:r>
      <w:r w:rsidR="002F16B9" w:rsidRPr="00062F86">
        <w:rPr>
          <w:rFonts w:ascii="Times New Roman" w:hAnsi="Times New Roman" w:cs="Times New Roman"/>
          <w:b/>
        </w:rPr>
        <w:t>Evaluation</w:t>
      </w:r>
    </w:p>
    <w:p w14:paraId="10156F27" w14:textId="29A06A8F"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use data subsets for performance evaluation. To assess the predictive performance of our models we employ a </w:t>
      </w:r>
      <w:r w:rsidRPr="002F16B9">
        <w:rPr>
          <w:rFonts w:ascii="Times New Roman" w:hAnsi="Times New Roman" w:cs="Times New Roman"/>
          <w:i/>
          <w:iCs/>
        </w:rPr>
        <w:t>k</w:t>
      </w:r>
      <w:r w:rsidR="00E56C77">
        <w:rPr>
          <w:rFonts w:ascii="Times New Roman" w:hAnsi="Times New Roman" w:cs="Times New Roman"/>
        </w:rPr>
        <w:t>-fold cross-</w:t>
      </w:r>
      <w:r w:rsidRPr="002F16B9">
        <w:rPr>
          <w:rFonts w:ascii="Times New Roman" w:hAnsi="Times New Roman" w:cs="Times New Roman"/>
        </w:rPr>
        <w:t xml:space="preserve">validation scheme (Hastie et al. 2009) combined with a squared </w:t>
      </w:r>
      <w:r w:rsidR="00E56C77">
        <w:rPr>
          <w:rFonts w:ascii="Times New Roman" w:hAnsi="Times New Roman" w:cs="Times New Roman"/>
        </w:rPr>
        <w:lastRenderedPageBreak/>
        <w:t>error loss function. This cross-</w:t>
      </w:r>
      <w:r w:rsidRPr="002F16B9">
        <w:rPr>
          <w:rFonts w:ascii="Times New Roman" w:hAnsi="Times New Roman" w:cs="Times New Roman"/>
        </w:rPr>
        <w:t xml:space="preserve">validation technique </w:t>
      </w:r>
      <w:r w:rsidR="00ED4767">
        <w:rPr>
          <w:rFonts w:ascii="Times New Roman" w:hAnsi="Times New Roman" w:cs="Times New Roman"/>
        </w:rPr>
        <w:t xml:space="preserve">has been shown to </w:t>
      </w:r>
      <w:r w:rsidR="00BD7331">
        <w:rPr>
          <w:rFonts w:ascii="Times New Roman" w:hAnsi="Times New Roman" w:cs="Times New Roman"/>
        </w:rPr>
        <w:t>estimate expected prediction error</w:t>
      </w:r>
      <w:r w:rsidR="00ED4767">
        <w:rPr>
          <w:rFonts w:ascii="Times New Roman" w:hAnsi="Times New Roman" w:cs="Times New Roman"/>
        </w:rPr>
        <w:t xml:space="preserve"> (Hastie et al. 2009)</w:t>
      </w:r>
      <w:r w:rsidR="00BD7331">
        <w:rPr>
          <w:rFonts w:ascii="Times New Roman" w:hAnsi="Times New Roman" w:cs="Times New Roman"/>
        </w:rPr>
        <w:t xml:space="preserve"> by </w:t>
      </w:r>
      <w:r w:rsidR="000837EC">
        <w:rPr>
          <w:rFonts w:ascii="Times New Roman" w:hAnsi="Times New Roman" w:cs="Times New Roman"/>
        </w:rPr>
        <w:t xml:space="preserve">randomly </w:t>
      </w:r>
      <w:r w:rsidR="00BD7331">
        <w:rPr>
          <w:rFonts w:ascii="Times New Roman" w:hAnsi="Times New Roman" w:cs="Times New Roman"/>
        </w:rPr>
        <w:t>partitioning</w:t>
      </w:r>
      <w:r w:rsidRPr="002F16B9">
        <w:rPr>
          <w:rFonts w:ascii="Times New Roman" w:hAnsi="Times New Roman" w:cs="Times New Roman"/>
        </w:rPr>
        <w:t xml:space="preserve"> data points into </w:t>
      </w:r>
      <w:r w:rsidRPr="002F16B9">
        <w:rPr>
          <w:rFonts w:ascii="Times New Roman" w:hAnsi="Times New Roman" w:cs="Times New Roman"/>
          <w:i/>
          <w:iCs/>
        </w:rPr>
        <w:t xml:space="preserve">k = </w:t>
      </w:r>
      <w:r w:rsidRPr="002F16B9">
        <w:rPr>
          <w:rFonts w:ascii="Times New Roman" w:hAnsi="Times New Roman" w:cs="Times New Roman"/>
        </w:rPr>
        <w:t>10 subsets</w:t>
      </w:r>
      <w:r w:rsidR="000837EC">
        <w:rPr>
          <w:rFonts w:ascii="Times New Roman" w:hAnsi="Times New Roman" w:cs="Times New Roman"/>
        </w:rPr>
        <w:t xml:space="preserve">, each with </w:t>
      </w:r>
      <w:r w:rsidR="000837EC">
        <w:rPr>
          <w:rFonts w:ascii="Times New Roman" w:hAnsi="Times New Roman" w:cs="Times New Roman"/>
          <w:i/>
        </w:rPr>
        <w:t xml:space="preserve">N/k </w:t>
      </w:r>
      <w:r w:rsidR="000837EC">
        <w:rPr>
          <w:rFonts w:ascii="Times New Roman" w:hAnsi="Times New Roman" w:cs="Times New Roman"/>
        </w:rPr>
        <w:t>members</w:t>
      </w:r>
      <w:r w:rsidRPr="002F16B9">
        <w:rPr>
          <w:rFonts w:ascii="Times New Roman" w:hAnsi="Times New Roman" w:cs="Times New Roman"/>
        </w:rPr>
        <w:t xml:space="preserve">; </w:t>
      </w:r>
      <w:r w:rsidRPr="002F16B9">
        <w:rPr>
          <w:rFonts w:ascii="Times New Roman" w:hAnsi="Times New Roman" w:cs="Times New Roman"/>
          <w:i/>
          <w:iCs/>
        </w:rPr>
        <w:t>k - 1</w:t>
      </w:r>
      <w:r w:rsidRPr="002F16B9">
        <w:rPr>
          <w:rFonts w:ascii="Times New Roman" w:hAnsi="Times New Roman" w:cs="Times New Roman"/>
        </w:rPr>
        <w:t xml:space="preserve"> subsets are used to fit t</w:t>
      </w:r>
      <w:r w:rsidR="00AB7803">
        <w:rPr>
          <w:rFonts w:ascii="Times New Roman" w:hAnsi="Times New Roman" w:cs="Times New Roman"/>
        </w:rPr>
        <w:t xml:space="preserve">he model (the “training set”), </w:t>
      </w:r>
      <w:r w:rsidRPr="002F16B9">
        <w:rPr>
          <w:rFonts w:ascii="Times New Roman" w:hAnsi="Times New Roman" w:cs="Times New Roman"/>
        </w:rPr>
        <w:t xml:space="preserve">reserving one subset for testing model performance. </w:t>
      </w:r>
      <w:r w:rsidR="000837EC">
        <w:rPr>
          <w:rFonts w:ascii="Times New Roman" w:hAnsi="Times New Roman" w:cs="Times New Roman"/>
        </w:rPr>
        <w:t xml:space="preserve">Each of the </w:t>
      </w:r>
      <w:r w:rsidR="000837EC">
        <w:rPr>
          <w:rFonts w:ascii="Times New Roman" w:hAnsi="Times New Roman" w:cs="Times New Roman"/>
          <w:i/>
        </w:rPr>
        <w:t xml:space="preserve">k </w:t>
      </w:r>
      <w:r w:rsidR="000837EC">
        <w:rPr>
          <w:rFonts w:ascii="Times New Roman" w:hAnsi="Times New Roman" w:cs="Times New Roman"/>
        </w:rPr>
        <w:t xml:space="preserve">subsets is used exactly once for evaluation. </w:t>
      </w:r>
      <w:r w:rsidRPr="000837EC">
        <w:rPr>
          <w:rFonts w:ascii="Times New Roman" w:hAnsi="Times New Roman" w:cs="Times New Roman"/>
        </w:rPr>
        <w:t>A</w:t>
      </w:r>
      <w:r w:rsidRPr="002F16B9">
        <w:rPr>
          <w:rFonts w:ascii="Times New Roman" w:hAnsi="Times New Roman" w:cs="Times New Roman"/>
        </w:rPr>
        <w:t xml:space="preserve"> mean squared error (MSE) loss is then computed for the model prediction of range shift magnitude in the reserved test data, which is the sum of squared differences between predicted and actual range shift magnitude over all data in the </w:t>
      </w:r>
      <w:r w:rsidRPr="000837EC">
        <w:rPr>
          <w:rFonts w:ascii="Times New Roman" w:hAnsi="Times New Roman" w:cs="Times New Roman"/>
        </w:rPr>
        <w:t>testing</w:t>
      </w:r>
      <w:r w:rsidRPr="002F16B9">
        <w:rPr>
          <w:rFonts w:ascii="Times New Roman" w:hAnsi="Times New Roman" w:cs="Times New Roman"/>
        </w:rPr>
        <w:t xml:space="preserve"> set.  This process is repeated </w:t>
      </w:r>
      <w:r w:rsidRPr="002F16B9">
        <w:rPr>
          <w:rFonts w:ascii="Times New Roman" w:hAnsi="Times New Roman" w:cs="Times New Roman"/>
          <w:i/>
          <w:iCs/>
        </w:rPr>
        <w:t>k</w:t>
      </w:r>
      <w:r w:rsidRPr="002F16B9">
        <w:rPr>
          <w:rFonts w:ascii="Times New Roman" w:hAnsi="Times New Roman" w:cs="Times New Roman"/>
        </w:rPr>
        <w:t xml:space="preserve"> times and a mean statistic is computed across the </w:t>
      </w:r>
      <w:r w:rsidRPr="002F16B9">
        <w:rPr>
          <w:rFonts w:ascii="Times New Roman" w:hAnsi="Times New Roman" w:cs="Times New Roman"/>
          <w:i/>
          <w:iCs/>
        </w:rPr>
        <w:t>k</w:t>
      </w:r>
      <w:r w:rsidRPr="002F16B9">
        <w:rPr>
          <w:rFonts w:ascii="Times New Roman" w:hAnsi="Times New Roman" w:cs="Times New Roman"/>
        </w:rPr>
        <w:t xml:space="preserve"> MSE values</w:t>
      </w:r>
      <w:r w:rsidR="00E56C77">
        <w:rPr>
          <w:rFonts w:ascii="Times New Roman" w:hAnsi="Times New Roman" w:cs="Times New Roman"/>
        </w:rPr>
        <w:t xml:space="preserve"> that result (known as a “cross-</w:t>
      </w:r>
      <w:r w:rsidRPr="002F16B9">
        <w:rPr>
          <w:rFonts w:ascii="Times New Roman" w:hAnsi="Times New Roman" w:cs="Times New Roman"/>
        </w:rPr>
        <w:t>validation mean”).</w:t>
      </w:r>
      <w:r w:rsidR="0037579D">
        <w:rPr>
          <w:rFonts w:ascii="Times New Roman" w:hAnsi="Times New Roman" w:cs="Times New Roman"/>
        </w:rPr>
        <w:t xml:space="preserve"> The units of MSE estimates are those of the range shift, so MSE provides a direct assessment of model </w:t>
      </w:r>
      <w:del w:id="21" w:author="Anthony F. Cannistra" w:date="2018-12-11T10:21:00Z">
        <w:r w:rsidR="0037579D" w:rsidDel="00D077E3">
          <w:rPr>
            <w:rFonts w:ascii="Times New Roman" w:hAnsi="Times New Roman" w:cs="Times New Roman"/>
          </w:rPr>
          <w:delText>predictability</w:delText>
        </w:r>
      </w:del>
      <w:ins w:id="22" w:author="Anthony F. Cannistra" w:date="2018-12-11T10:21:00Z">
        <w:r w:rsidR="00D077E3">
          <w:rPr>
            <w:rFonts w:ascii="Times New Roman" w:hAnsi="Times New Roman" w:cs="Times New Roman"/>
          </w:rPr>
          <w:t>predict</w:t>
        </w:r>
        <w:r w:rsidR="00D077E3">
          <w:rPr>
            <w:rFonts w:ascii="Times New Roman" w:hAnsi="Times New Roman" w:cs="Times New Roman"/>
          </w:rPr>
          <w:t>ive ability</w:t>
        </w:r>
      </w:ins>
      <w:r w:rsidR="0037579D">
        <w:rPr>
          <w:rFonts w:ascii="Times New Roman" w:hAnsi="Times New Roman" w:cs="Times New Roman"/>
        </w:rPr>
        <w:t>.</w:t>
      </w:r>
      <w:r w:rsidR="000837EC">
        <w:rPr>
          <w:rFonts w:ascii="Times New Roman" w:hAnsi="Times New Roman" w:cs="Times New Roman"/>
        </w:rPr>
        <w:t xml:space="preserve"> The same cross-validation mean </w:t>
      </w:r>
      <w:r w:rsidR="00BD7331">
        <w:rPr>
          <w:rFonts w:ascii="Times New Roman" w:hAnsi="Times New Roman" w:cs="Times New Roman"/>
        </w:rPr>
        <w:t xml:space="preserve">approach </w:t>
      </w:r>
      <w:r w:rsidR="000837EC">
        <w:rPr>
          <w:rFonts w:ascii="Times New Roman" w:hAnsi="Times New Roman" w:cs="Times New Roman"/>
        </w:rPr>
        <w:t>is used to compute average variable importance values to evaluate model drivers, described below.</w:t>
      </w:r>
      <w:r w:rsidR="00E56C77">
        <w:rPr>
          <w:rFonts w:ascii="Times New Roman" w:hAnsi="Times New Roman" w:cs="Times New Roman"/>
        </w:rPr>
        <w:t xml:space="preserve"> In these experiments we choose </w:t>
      </w:r>
      <w:r w:rsidR="00E56C77">
        <w:rPr>
          <w:rFonts w:ascii="Times New Roman" w:hAnsi="Times New Roman" w:cs="Times New Roman"/>
          <w:i/>
        </w:rPr>
        <w:t xml:space="preserve">k = </w:t>
      </w:r>
      <w:r w:rsidR="00E56C77">
        <w:rPr>
          <w:rFonts w:ascii="Times New Roman" w:hAnsi="Times New Roman" w:cs="Times New Roman"/>
        </w:rPr>
        <w:t xml:space="preserve">10 (Hastie et al. 2009). </w:t>
      </w:r>
    </w:p>
    <w:p w14:paraId="2155EF5B" w14:textId="77777777" w:rsidR="002F16B9" w:rsidRPr="002F16B9" w:rsidRDefault="002F16B9" w:rsidP="002F16B9">
      <w:pPr>
        <w:spacing w:line="480" w:lineRule="auto"/>
        <w:rPr>
          <w:rFonts w:ascii="Times New Roman" w:hAnsi="Times New Roman" w:cs="Times New Roman"/>
        </w:rPr>
      </w:pPr>
    </w:p>
    <w:p w14:paraId="3447FA73" w14:textId="4D6AAA02" w:rsidR="00AB7803"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t xml:space="preserve">2.3 </w:t>
      </w:r>
      <w:r w:rsidR="002F16B9" w:rsidRPr="00062F86">
        <w:rPr>
          <w:rFonts w:ascii="Times New Roman" w:hAnsi="Times New Roman" w:cs="Times New Roman"/>
          <w:b/>
        </w:rPr>
        <w:t>Model Interpretation</w:t>
      </w:r>
    </w:p>
    <w:p w14:paraId="4D116B0B" w14:textId="7C1FB133"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The core of any basic regression analysis is typically an inspection of the significance </w:t>
      </w:r>
      <w:r w:rsidR="0037579D">
        <w:rPr>
          <w:rFonts w:ascii="Times New Roman" w:hAnsi="Times New Roman" w:cs="Times New Roman"/>
        </w:rPr>
        <w:t xml:space="preserve">and direction </w:t>
      </w:r>
      <w:r w:rsidRPr="002F16B9">
        <w:rPr>
          <w:rFonts w:ascii="Times New Roman" w:hAnsi="Times New Roman" w:cs="Times New Roman"/>
        </w:rPr>
        <w:t>of the coefficients of a fitted model. However, the kernel methods employed herein (Kernel Ridge, SVM) do not expose any interpretable coefficients. To address this, we utilize the Shapley additive feature value method</w:t>
      </w:r>
      <w:r w:rsidR="00AB7803">
        <w:rPr>
          <w:rFonts w:ascii="Times New Roman" w:hAnsi="Times New Roman" w:cs="Times New Roman"/>
        </w:rPr>
        <w:t>, proposed in Lundberg and Lee (2017)</w:t>
      </w:r>
      <w:r w:rsidRPr="002F16B9">
        <w:rPr>
          <w:rFonts w:ascii="Times New Roman" w:hAnsi="Times New Roman" w:cs="Times New Roman"/>
        </w:rPr>
        <w:t xml:space="preserve">. Shapley values are computed for each variable by treating the explanation of a given model’s prediction as a model in and of itself—values are computed by training an additive method derived from cooperative game theory to learn each variable’s contribution to a model’s prediction. Explanations are generated from each prediction in the model training set to identify the most important variables during training and are averaged for each feature across all training examples </w:t>
      </w:r>
      <w:r w:rsidRPr="002F16B9">
        <w:rPr>
          <w:rFonts w:ascii="Times New Roman" w:hAnsi="Times New Roman" w:cs="Times New Roman"/>
        </w:rPr>
        <w:lastRenderedPageBreak/>
        <w:t>to generate a whole-model feature importance scale. We perform this procedure for each of the train</w:t>
      </w:r>
      <w:r w:rsidR="00E56C77">
        <w:rPr>
          <w:rFonts w:ascii="Times New Roman" w:hAnsi="Times New Roman" w:cs="Times New Roman"/>
        </w:rPr>
        <w:t>ing sets generated by the cross-</w:t>
      </w:r>
      <w:r w:rsidRPr="002F16B9">
        <w:rPr>
          <w:rFonts w:ascii="Times New Roman" w:hAnsi="Times New Roman" w:cs="Times New Roman"/>
        </w:rPr>
        <w:t>validation scheme described above to compute average feature impor</w:t>
      </w:r>
      <w:r w:rsidR="00E56C77">
        <w:rPr>
          <w:rFonts w:ascii="Times New Roman" w:hAnsi="Times New Roman" w:cs="Times New Roman"/>
        </w:rPr>
        <w:t xml:space="preserve">tance values. To compare </w:t>
      </w:r>
      <w:r w:rsidRPr="002F16B9">
        <w:rPr>
          <w:rFonts w:ascii="Times New Roman" w:hAnsi="Times New Roman" w:cs="Times New Roman"/>
        </w:rPr>
        <w:t>the learning techniques, we use either mean regression coefficients (for OLS and Ridge regression), mean Shapley variable importance values (Kernel Ridge and SVM), or mean Gini variable importance values (Random Forest</w:t>
      </w:r>
      <w:r w:rsidR="001D0FF0">
        <w:rPr>
          <w:rFonts w:ascii="Times New Roman" w:hAnsi="Times New Roman" w:cs="Times New Roman"/>
        </w:rPr>
        <w:t>; Brieman, 2011</w:t>
      </w:r>
      <w:r w:rsidRPr="002F16B9">
        <w:rPr>
          <w:rFonts w:ascii="Times New Roman" w:hAnsi="Times New Roman" w:cs="Times New Roman"/>
        </w:rPr>
        <w:t>) to rank all variables such that each feature has an importance ranking for each of the several regression methods.</w:t>
      </w:r>
      <w:r w:rsidR="00E56C77">
        <w:rPr>
          <w:rFonts w:ascii="Times New Roman" w:hAnsi="Times New Roman" w:cs="Times New Roman"/>
        </w:rPr>
        <w:t xml:space="preserve"> </w:t>
      </w:r>
      <w:r w:rsidR="00331F6C">
        <w:rPr>
          <w:rFonts w:ascii="Times New Roman" w:hAnsi="Times New Roman" w:cs="Times New Roman"/>
        </w:rPr>
        <w:t>We</w:t>
      </w:r>
      <w:r w:rsidR="00895764">
        <w:rPr>
          <w:rFonts w:ascii="Times New Roman" w:hAnsi="Times New Roman" w:cs="Times New Roman"/>
        </w:rPr>
        <w:t xml:space="preserve"> use the</w:t>
      </w:r>
      <w:r w:rsidR="00331F6C">
        <w:rPr>
          <w:rFonts w:ascii="Times New Roman" w:hAnsi="Times New Roman" w:cs="Times New Roman"/>
        </w:rPr>
        <w:t xml:space="preserve"> sign of</w:t>
      </w:r>
      <w:r w:rsidR="00895764">
        <w:rPr>
          <w:rFonts w:ascii="Times New Roman" w:hAnsi="Times New Roman" w:cs="Times New Roman"/>
        </w:rPr>
        <w:t xml:space="preserve"> Shapley and coefficient values to compare the directionality of predicted trait drivers</w:t>
      </w:r>
      <w:r w:rsidR="00331F6C">
        <w:rPr>
          <w:rFonts w:ascii="Times New Roman" w:hAnsi="Times New Roman" w:cs="Times New Roman"/>
        </w:rPr>
        <w:t xml:space="preserve"> for models other than random f</w:t>
      </w:r>
      <w:r w:rsidR="00895764">
        <w:rPr>
          <w:rFonts w:ascii="Times New Roman" w:hAnsi="Times New Roman" w:cs="Times New Roman"/>
        </w:rPr>
        <w:t xml:space="preserve">orests (Gini scores are an </w:t>
      </w:r>
      <w:r w:rsidR="00331F6C">
        <w:rPr>
          <w:rFonts w:ascii="Times New Roman" w:hAnsi="Times New Roman" w:cs="Times New Roman"/>
        </w:rPr>
        <w:t xml:space="preserve">unsigned </w:t>
      </w:r>
      <w:r w:rsidR="00895764">
        <w:rPr>
          <w:rFonts w:ascii="Times New Roman" w:hAnsi="Times New Roman" w:cs="Times New Roman"/>
        </w:rPr>
        <w:t>information-theo</w:t>
      </w:r>
      <w:r w:rsidR="009E48BD">
        <w:rPr>
          <w:rFonts w:ascii="Times New Roman" w:hAnsi="Times New Roman" w:cs="Times New Roman"/>
        </w:rPr>
        <w:t>retic measure).</w:t>
      </w:r>
      <w:r w:rsidR="00895764">
        <w:rPr>
          <w:rFonts w:ascii="Times New Roman" w:hAnsi="Times New Roman" w:cs="Times New Roman"/>
        </w:rPr>
        <w:t xml:space="preserve"> </w:t>
      </w:r>
      <w:r w:rsidR="00E56C77">
        <w:rPr>
          <w:rFonts w:ascii="Times New Roman" w:hAnsi="Times New Roman" w:cs="Times New Roman"/>
        </w:rPr>
        <w:t xml:space="preserve">All means are </w:t>
      </w:r>
      <w:r w:rsidR="00E56C77">
        <w:rPr>
          <w:rFonts w:ascii="Times New Roman" w:hAnsi="Times New Roman" w:cs="Times New Roman"/>
          <w:i/>
        </w:rPr>
        <w:t>k</w:t>
      </w:r>
      <w:r w:rsidR="00E56C77">
        <w:rPr>
          <w:rFonts w:ascii="Times New Roman" w:hAnsi="Times New Roman" w:cs="Times New Roman"/>
        </w:rPr>
        <w:t>-fold cross-validated means.</w:t>
      </w:r>
    </w:p>
    <w:p w14:paraId="30445A0A" w14:textId="77777777" w:rsidR="002F16B9" w:rsidRPr="002F16B9" w:rsidRDefault="002F16B9" w:rsidP="002F16B9">
      <w:pPr>
        <w:spacing w:line="480" w:lineRule="auto"/>
        <w:rPr>
          <w:rFonts w:ascii="Times New Roman" w:hAnsi="Times New Roman" w:cs="Times New Roman"/>
        </w:rPr>
      </w:pPr>
    </w:p>
    <w:p w14:paraId="493F11B1" w14:textId="3108B6CF" w:rsidR="002F16B9" w:rsidRPr="001A1820" w:rsidRDefault="00A35ACE" w:rsidP="0068071B">
      <w:pPr>
        <w:spacing w:line="480" w:lineRule="auto"/>
        <w:outlineLvl w:val="0"/>
        <w:rPr>
          <w:rFonts w:ascii="Times New Roman" w:hAnsi="Times New Roman" w:cs="Times New Roman"/>
          <w:b/>
        </w:rPr>
      </w:pPr>
      <w:r w:rsidRPr="001A1820">
        <w:rPr>
          <w:rFonts w:ascii="Times New Roman" w:hAnsi="Times New Roman" w:cs="Times New Roman"/>
          <w:b/>
        </w:rPr>
        <w:t xml:space="preserve">2.4 </w:t>
      </w:r>
      <w:r w:rsidR="002F16B9" w:rsidRPr="001A1820">
        <w:rPr>
          <w:rFonts w:ascii="Times New Roman" w:hAnsi="Times New Roman" w:cs="Times New Roman"/>
          <w:b/>
        </w:rPr>
        <w:t>Trait and Range Shift Data</w:t>
      </w:r>
    </w:p>
    <w:p w14:paraId="32BB322F" w14:textId="022A925F" w:rsidR="005E6218" w:rsidRDefault="002F16B9" w:rsidP="004E055A">
      <w:pPr>
        <w:spacing w:line="480" w:lineRule="auto"/>
        <w:rPr>
          <w:rFonts w:ascii="Times New Roman" w:hAnsi="Times New Roman" w:cs="Times New Roman"/>
        </w:rPr>
      </w:pPr>
      <w:r w:rsidRPr="002F16B9">
        <w:rPr>
          <w:rFonts w:ascii="Times New Roman" w:hAnsi="Times New Roman" w:cs="Times New Roman"/>
        </w:rPr>
        <w:t xml:space="preserve">We evaluate our approach independently by replicating analysis across four datasets that (1) repeated historical surveys or conducted continuous surveys along latitudinal or elevational gradients to quantify shifts in northern or upper elevation range boundaries over at least three decades of change and (2) included all surveyed species (i.e. rather than including only species that shifted significantly). The first two data sets are those used by Angert et al. (2011) to assess the predictive power of traits. These datasets supplement trait data </w:t>
      </w:r>
      <w:r w:rsidR="00A35ACE">
        <w:rPr>
          <w:rFonts w:ascii="Times New Roman" w:hAnsi="Times New Roman" w:cs="Times New Roman"/>
        </w:rPr>
        <w:t>to</w:t>
      </w:r>
      <w:r w:rsidRPr="002F16B9">
        <w:rPr>
          <w:rFonts w:ascii="Times New Roman" w:hAnsi="Times New Roman" w:cs="Times New Roman"/>
        </w:rPr>
        <w:t xml:space="preserve"> elevational range shift</w:t>
      </w:r>
      <w:r w:rsidR="00A35ACE">
        <w:rPr>
          <w:rFonts w:ascii="Times New Roman" w:hAnsi="Times New Roman" w:cs="Times New Roman"/>
        </w:rPr>
        <w:t xml:space="preserve"> data</w:t>
      </w:r>
      <w:r w:rsidRPr="002F16B9">
        <w:rPr>
          <w:rFonts w:ascii="Times New Roman" w:hAnsi="Times New Roman" w:cs="Times New Roman"/>
        </w:rPr>
        <w:t xml:space="preserve"> for Swiss alpine plants (Holzinger et al. (2008), </w:t>
      </w:r>
      <w:r w:rsidRPr="002F16B9">
        <w:rPr>
          <w:rFonts w:ascii="Times New Roman" w:hAnsi="Times New Roman" w:cs="Times New Roman"/>
          <w:i/>
          <w:iCs/>
        </w:rPr>
        <w:t>N</w:t>
      </w:r>
      <w:r w:rsidRPr="002F16B9">
        <w:rPr>
          <w:rFonts w:ascii="Times New Roman" w:hAnsi="Times New Roman" w:cs="Times New Roman"/>
        </w:rPr>
        <w:t xml:space="preserve"> = 139) and for Western North American small mammals (Moritz et al (2008)). A th</w:t>
      </w:r>
      <w:r w:rsidR="00AB7803">
        <w:rPr>
          <w:rFonts w:ascii="Times New Roman" w:hAnsi="Times New Roman" w:cs="Times New Roman"/>
        </w:rPr>
        <w:t>ird database from Rumpf et al. (2018)</w:t>
      </w:r>
      <w:r w:rsidRPr="002F16B9">
        <w:rPr>
          <w:rFonts w:ascii="Times New Roman" w:hAnsi="Times New Roman" w:cs="Times New Roman"/>
        </w:rPr>
        <w:t xml:space="preserve"> consists of elevational range shifts for European montane plants coupled with trait data derived fr</w:t>
      </w:r>
      <w:r w:rsidR="00F11717">
        <w:rPr>
          <w:rFonts w:ascii="Times New Roman" w:hAnsi="Times New Roman" w:cs="Times New Roman"/>
        </w:rPr>
        <w:t xml:space="preserve">om the TRY Plant Trait Database </w:t>
      </w:r>
      <w:r w:rsidRPr="002F16B9">
        <w:rPr>
          <w:rFonts w:ascii="Times New Roman" w:hAnsi="Times New Roman" w:cs="Times New Roman"/>
        </w:rPr>
        <w:t>(</w:t>
      </w:r>
      <w:r w:rsidR="00F11717">
        <w:rPr>
          <w:rFonts w:ascii="Times New Roman" w:hAnsi="Times New Roman" w:cs="Times New Roman"/>
        </w:rPr>
        <w:t xml:space="preserve">Kattge et al., 2011; </w:t>
      </w:r>
      <w:r w:rsidR="00867D76" w:rsidRPr="00867D76">
        <w:rPr>
          <w:rFonts w:ascii="Times New Roman" w:hAnsi="Times New Roman" w:cs="Times New Roman"/>
        </w:rPr>
        <w:t>https://www.try-db.org)</w:t>
      </w:r>
      <w:r w:rsidR="00867D76">
        <w:rPr>
          <w:rFonts w:ascii="Times New Roman" w:hAnsi="Times New Roman" w:cs="Times New Roman"/>
        </w:rPr>
        <w:t xml:space="preserve"> and other </w:t>
      </w:r>
      <w:commentRangeStart w:id="23"/>
      <w:commentRangeStart w:id="24"/>
      <w:r w:rsidR="00867D76">
        <w:rPr>
          <w:rFonts w:ascii="Times New Roman" w:hAnsi="Times New Roman" w:cs="Times New Roman"/>
        </w:rPr>
        <w:t>databases</w:t>
      </w:r>
      <w:commentRangeEnd w:id="23"/>
      <w:commentRangeEnd w:id="24"/>
      <w:r w:rsidR="00634D67">
        <w:rPr>
          <w:rStyle w:val="CommentReference"/>
        </w:rPr>
        <w:commentReference w:id="23"/>
      </w:r>
      <w:ins w:id="25" w:author="Anthony F. Cannistra" w:date="2018-12-11T10:43:00Z">
        <w:r w:rsidR="0096524D">
          <w:rPr>
            <w:rFonts w:ascii="Times New Roman" w:hAnsi="Times New Roman" w:cs="Times New Roman"/>
          </w:rPr>
          <w:t xml:space="preserve"> (e.g. Bjorkman et al, 2018)</w:t>
        </w:r>
      </w:ins>
      <w:r w:rsidR="00A35ACE">
        <w:rPr>
          <w:rStyle w:val="CommentReference"/>
        </w:rPr>
        <w:commentReference w:id="24"/>
      </w:r>
      <w:r w:rsidRPr="002F16B9">
        <w:rPr>
          <w:rFonts w:ascii="Times New Roman" w:hAnsi="Times New Roman" w:cs="Times New Roman"/>
        </w:rPr>
        <w:t xml:space="preserve">. The fourth database was created by pairing estimates of </w:t>
      </w:r>
      <w:r w:rsidR="00D52972">
        <w:rPr>
          <w:rFonts w:ascii="Times New Roman" w:hAnsi="Times New Roman" w:cs="Times New Roman"/>
        </w:rPr>
        <w:t xml:space="preserve">latitudinal </w:t>
      </w:r>
      <w:r w:rsidRPr="002F16B9">
        <w:rPr>
          <w:rFonts w:ascii="Times New Roman" w:hAnsi="Times New Roman" w:cs="Times New Roman"/>
        </w:rPr>
        <w:t xml:space="preserve">range shifts from coastal North American marine fish surveys (Pinsky et al., 2013) with functional trait data in </w:t>
      </w:r>
      <w:r w:rsidRPr="002F16B9">
        <w:rPr>
          <w:rFonts w:ascii="Times New Roman" w:hAnsi="Times New Roman" w:cs="Times New Roman"/>
        </w:rPr>
        <w:lastRenderedPageBreak/>
        <w:t>Fishbase (</w:t>
      </w:r>
      <w:r w:rsidR="00C236D0">
        <w:fldChar w:fldCharType="begin"/>
      </w:r>
      <w:r w:rsidR="00C236D0">
        <w:instrText xml:space="preserve"> HYPERLINK "https://www.fishbase.org" </w:instrText>
      </w:r>
      <w:r w:rsidR="00C236D0">
        <w:fldChar w:fldCharType="separate"/>
      </w:r>
      <w:r w:rsidRPr="002F16B9">
        <w:rPr>
          <w:rStyle w:val="Hyperlink"/>
          <w:rFonts w:ascii="Times New Roman" w:hAnsi="Times New Roman" w:cs="Times New Roman"/>
        </w:rPr>
        <w:t>https://www.fishbase.org</w:t>
      </w:r>
      <w:r w:rsidR="00C236D0">
        <w:rPr>
          <w:rStyle w:val="Hyperlink"/>
          <w:rFonts w:ascii="Times New Roman" w:hAnsi="Times New Roman" w:cs="Times New Roman"/>
        </w:rPr>
        <w:fldChar w:fldCharType="end"/>
      </w:r>
      <w:r w:rsidRPr="002F16B9">
        <w:rPr>
          <w:rFonts w:ascii="Times New Roman" w:hAnsi="Times New Roman" w:cs="Times New Roman"/>
        </w:rPr>
        <w:t xml:space="preserve">, Froese and Pauly, 2018). </w:t>
      </w:r>
      <w:commentRangeStart w:id="26"/>
      <w:commentRangeStart w:id="27"/>
      <w:r w:rsidR="009979E3">
        <w:rPr>
          <w:rFonts w:ascii="Times New Roman" w:hAnsi="Times New Roman" w:cs="Times New Roman"/>
        </w:rPr>
        <w:t>Each</w:t>
      </w:r>
      <w:commentRangeEnd w:id="26"/>
      <w:r w:rsidR="009979E3">
        <w:rPr>
          <w:rStyle w:val="CommentReference"/>
        </w:rPr>
        <w:commentReference w:id="26"/>
      </w:r>
      <w:commentRangeEnd w:id="27"/>
      <w:r w:rsidR="00B61D42">
        <w:rPr>
          <w:rStyle w:val="CommentReference"/>
        </w:rPr>
        <w:commentReference w:id="27"/>
      </w:r>
      <w:r w:rsidR="009979E3">
        <w:rPr>
          <w:rFonts w:ascii="Times New Roman" w:hAnsi="Times New Roman" w:cs="Times New Roman"/>
        </w:rPr>
        <w:t xml:space="preserve"> dataset includes a directional range</w:t>
      </w:r>
      <w:r w:rsidR="008A2A96">
        <w:rPr>
          <w:rFonts w:ascii="Times New Roman" w:hAnsi="Times New Roman" w:cs="Times New Roman"/>
        </w:rPr>
        <w:t xml:space="preserve"> </w:t>
      </w:r>
      <w:r w:rsidR="009979E3">
        <w:rPr>
          <w:rFonts w:ascii="Times New Roman" w:hAnsi="Times New Roman" w:cs="Times New Roman"/>
        </w:rPr>
        <w:t xml:space="preserve">shift: </w:t>
      </w:r>
      <w:del w:id="28" w:author="Anthony F. Cannistra" w:date="2018-12-11T10:45:00Z">
        <w:r w:rsidR="009979E3" w:rsidDel="00EB38AC">
          <w:rPr>
            <w:rFonts w:ascii="Times New Roman" w:hAnsi="Times New Roman" w:cs="Times New Roman"/>
          </w:rPr>
          <w:delText xml:space="preserve"> </w:delText>
        </w:r>
      </w:del>
      <w:r w:rsidR="009979E3">
        <w:rPr>
          <w:rFonts w:ascii="Times New Roman" w:hAnsi="Times New Roman" w:cs="Times New Roman"/>
        </w:rPr>
        <w:t xml:space="preserve">negative values indicate shifts downward in elevation (m) for the first three datasets and equatorward in latitude (degrees) for the marine dataset. </w:t>
      </w:r>
      <w:r w:rsidRPr="002F16B9">
        <w:rPr>
          <w:rFonts w:ascii="Times New Roman" w:hAnsi="Times New Roman" w:cs="Times New Roman"/>
        </w:rPr>
        <w:t xml:space="preserve">We remove samples which are missing any </w:t>
      </w:r>
      <w:r w:rsidR="00A35ACE">
        <w:rPr>
          <w:rFonts w:ascii="Times New Roman" w:hAnsi="Times New Roman" w:cs="Times New Roman"/>
        </w:rPr>
        <w:t>traits</w:t>
      </w:r>
      <w:r w:rsidRPr="002F16B9">
        <w:rPr>
          <w:rFonts w:ascii="Times New Roman" w:hAnsi="Times New Roman" w:cs="Times New Roman"/>
        </w:rPr>
        <w:t xml:space="preserve">, one-hot encode categorical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(i.e., generate one boolean column for each category), and normalize/center the numeric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to have zero mean and unit norm. After this processing the Swiss plants dataset contains </w:t>
      </w:r>
      <w:r w:rsidRPr="002F16B9">
        <w:rPr>
          <w:rFonts w:ascii="Times New Roman" w:hAnsi="Times New Roman" w:cs="Times New Roman"/>
          <w:i/>
          <w:iCs/>
        </w:rPr>
        <w:t>N</w:t>
      </w:r>
      <w:r w:rsidRPr="002F16B9">
        <w:rPr>
          <w:rFonts w:ascii="Times New Roman" w:hAnsi="Times New Roman" w:cs="Times New Roman"/>
        </w:rPr>
        <w:t xml:space="preserve"> = 20 species and </w:t>
      </w:r>
      <w:r w:rsidRPr="002F16B9">
        <w:rPr>
          <w:rFonts w:ascii="Times New Roman" w:hAnsi="Times New Roman" w:cs="Times New Roman"/>
          <w:i/>
          <w:iCs/>
        </w:rPr>
        <w:t>d</w:t>
      </w:r>
      <w:r w:rsidRPr="002F16B9">
        <w:rPr>
          <w:rFonts w:ascii="Times New Roman" w:hAnsi="Times New Roman" w:cs="Times New Roman"/>
        </w:rPr>
        <w:t xml:space="preserve"> = 38 </w:t>
      </w:r>
      <w:r w:rsidR="00A35ACE">
        <w:rPr>
          <w:rFonts w:ascii="Times New Roman" w:hAnsi="Times New Roman" w:cs="Times New Roman"/>
        </w:rPr>
        <w:t>traits</w:t>
      </w:r>
      <w:r w:rsidRPr="002F16B9">
        <w:rPr>
          <w:rFonts w:ascii="Times New Roman" w:hAnsi="Times New Roman" w:cs="Times New Roman"/>
        </w:rPr>
        <w:t xml:space="preserve">; the Yosemite mammal dataset contains </w:t>
      </w:r>
      <w:r w:rsidRPr="002F16B9">
        <w:rPr>
          <w:rFonts w:ascii="Times New Roman" w:hAnsi="Times New Roman" w:cs="Times New Roman"/>
          <w:i/>
          <w:iCs/>
        </w:rPr>
        <w:t>N</w:t>
      </w:r>
      <w:r w:rsidRPr="002F16B9">
        <w:rPr>
          <w:rFonts w:ascii="Times New Roman" w:hAnsi="Times New Roman" w:cs="Times New Roman"/>
        </w:rPr>
        <w:t xml:space="preserve"> = 28 species and </w:t>
      </w:r>
      <w:r w:rsidRPr="002F16B9">
        <w:rPr>
          <w:rFonts w:ascii="Times New Roman" w:hAnsi="Times New Roman" w:cs="Times New Roman"/>
          <w:i/>
          <w:iCs/>
        </w:rPr>
        <w:t>d</w:t>
      </w:r>
      <w:r w:rsidRPr="002F16B9">
        <w:rPr>
          <w:rFonts w:ascii="Times New Roman" w:hAnsi="Times New Roman" w:cs="Times New Roman"/>
        </w:rPr>
        <w:t xml:space="preserve"> = 19 </w:t>
      </w:r>
      <w:r w:rsidR="00A35ACE">
        <w:rPr>
          <w:rFonts w:ascii="Times New Roman" w:hAnsi="Times New Roman" w:cs="Times New Roman"/>
        </w:rPr>
        <w:t>traits</w:t>
      </w:r>
      <w:r w:rsidRPr="002F16B9">
        <w:rPr>
          <w:rFonts w:ascii="Times New Roman" w:hAnsi="Times New Roman" w:cs="Times New Roman"/>
        </w:rPr>
        <w:t xml:space="preserve">; </w:t>
      </w:r>
      <w:ins w:id="29" w:author="Lauren Buckley" w:date="2018-12-05T10:39:00Z">
        <w:r w:rsidR="008A2A96" w:rsidRPr="002F16B9">
          <w:rPr>
            <w:rFonts w:ascii="Times New Roman" w:hAnsi="Times New Roman" w:cs="Times New Roman"/>
          </w:rPr>
          <w:t xml:space="preserve">the European plants dataset contains </w:t>
        </w:r>
        <w:r w:rsidR="008A2A96" w:rsidRPr="002F16B9">
          <w:rPr>
            <w:rFonts w:ascii="Times New Roman" w:hAnsi="Times New Roman" w:cs="Times New Roman"/>
            <w:i/>
            <w:iCs/>
          </w:rPr>
          <w:t>N =</w:t>
        </w:r>
        <w:r w:rsidR="008A2A96" w:rsidRPr="002F16B9">
          <w:rPr>
            <w:rFonts w:ascii="Times New Roman" w:hAnsi="Times New Roman" w:cs="Times New Roman"/>
          </w:rPr>
          <w:t xml:space="preserve"> 176 species and </w:t>
        </w:r>
        <w:r w:rsidR="008A2A96" w:rsidRPr="002F16B9">
          <w:rPr>
            <w:rFonts w:ascii="Times New Roman" w:hAnsi="Times New Roman" w:cs="Times New Roman"/>
            <w:i/>
            <w:iCs/>
          </w:rPr>
          <w:t>d</w:t>
        </w:r>
        <w:r w:rsidR="008A2A96" w:rsidRPr="002F16B9">
          <w:rPr>
            <w:rFonts w:ascii="Times New Roman" w:hAnsi="Times New Roman" w:cs="Times New Roman"/>
          </w:rPr>
          <w:t xml:space="preserve"> = 18 </w:t>
        </w:r>
        <w:r w:rsidR="008A2A96">
          <w:rPr>
            <w:rFonts w:ascii="Times New Roman" w:hAnsi="Times New Roman" w:cs="Times New Roman"/>
          </w:rPr>
          <w:t>traits;</w:t>
        </w:r>
        <w:r w:rsidR="008A2A96" w:rsidRPr="002F16B9">
          <w:rPr>
            <w:rFonts w:ascii="Times New Roman" w:hAnsi="Times New Roman" w:cs="Times New Roman"/>
          </w:rPr>
          <w:t xml:space="preserve"> </w:t>
        </w:r>
      </w:ins>
      <w:r w:rsidRPr="002F16B9">
        <w:rPr>
          <w:rFonts w:ascii="Times New Roman" w:hAnsi="Times New Roman" w:cs="Times New Roman"/>
        </w:rPr>
        <w:t xml:space="preserve">the marine fish dataset contains </w:t>
      </w:r>
      <w:r w:rsidRPr="002F16B9">
        <w:rPr>
          <w:rFonts w:ascii="Times New Roman" w:hAnsi="Times New Roman" w:cs="Times New Roman"/>
          <w:i/>
          <w:iCs/>
        </w:rPr>
        <w:t xml:space="preserve">N = </w:t>
      </w:r>
      <w:r w:rsidRPr="002F16B9">
        <w:rPr>
          <w:rFonts w:ascii="Times New Roman" w:hAnsi="Times New Roman" w:cs="Times New Roman"/>
        </w:rPr>
        <w:t xml:space="preserve">76 species and </w:t>
      </w:r>
      <w:r w:rsidRPr="002F16B9">
        <w:rPr>
          <w:rFonts w:ascii="Times New Roman" w:hAnsi="Times New Roman" w:cs="Times New Roman"/>
          <w:i/>
          <w:iCs/>
        </w:rPr>
        <w:t>d</w:t>
      </w:r>
      <w:r w:rsidRPr="002F16B9">
        <w:rPr>
          <w:rFonts w:ascii="Times New Roman" w:hAnsi="Times New Roman" w:cs="Times New Roman"/>
        </w:rPr>
        <w:t xml:space="preserve"> = 17 </w:t>
      </w:r>
      <w:r w:rsidR="00A35ACE">
        <w:rPr>
          <w:rFonts w:ascii="Times New Roman" w:hAnsi="Times New Roman" w:cs="Times New Roman"/>
        </w:rPr>
        <w:t>traits</w:t>
      </w:r>
      <w:r w:rsidRPr="002F16B9">
        <w:rPr>
          <w:rFonts w:ascii="Times New Roman" w:hAnsi="Times New Roman" w:cs="Times New Roman"/>
        </w:rPr>
        <w:t>.</w:t>
      </w:r>
    </w:p>
    <w:p w14:paraId="62B6409B" w14:textId="77777777" w:rsidR="00AB7803" w:rsidRPr="002F16B9" w:rsidRDefault="00AB7803" w:rsidP="004E055A">
      <w:pPr>
        <w:spacing w:line="480" w:lineRule="auto"/>
        <w:rPr>
          <w:rFonts w:ascii="Times New Roman" w:hAnsi="Times New Roman" w:cs="Times New Roman"/>
        </w:rPr>
      </w:pPr>
    </w:p>
    <w:p w14:paraId="5280F1FD" w14:textId="20FBF24E" w:rsidR="005E6218" w:rsidRPr="00331F6C" w:rsidRDefault="00A35ACE" w:rsidP="00331F6C">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RESULTS</w:t>
      </w:r>
    </w:p>
    <w:p w14:paraId="48918799" w14:textId="77777777" w:rsidR="00AB7803" w:rsidRDefault="00AB7803" w:rsidP="004E055A">
      <w:pPr>
        <w:spacing w:line="480" w:lineRule="auto"/>
        <w:rPr>
          <w:rFonts w:ascii="Times New Roman" w:hAnsi="Times New Roman" w:cs="Times New Roman"/>
          <w:b/>
        </w:rPr>
      </w:pPr>
    </w:p>
    <w:p w14:paraId="161A8C3A" w14:textId="38BB6315"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We find that the machine learning approaches </w:t>
      </w:r>
      <w:del w:id="30" w:author="Anthony F. Cannistra" w:date="2018-12-10T16:54:00Z">
        <w:r w:rsidRPr="00AB7803" w:rsidDel="0033186D">
          <w:rPr>
            <w:rFonts w:ascii="Times New Roman" w:hAnsi="Times New Roman" w:cs="Times New Roman"/>
          </w:rPr>
          <w:delText xml:space="preserve">universally </w:delText>
        </w:r>
      </w:del>
      <w:r w:rsidRPr="00AB7803">
        <w:rPr>
          <w:rFonts w:ascii="Times New Roman" w:hAnsi="Times New Roman" w:cs="Times New Roman"/>
        </w:rPr>
        <w:t xml:space="preserve">improve predictive performance over an ordinary least squares (OLS) model baseline. For two datasets (Swiss alpine plants and Western NA mammals), the four machine learning approaches perform substantially better than the OLS models but similarly to each other. For the other two datasets (European montane plants and </w:t>
      </w:r>
      <w:ins w:id="31" w:author="Anthony F. Cannistra" w:date="2018-12-10T17:11:00Z">
        <w:r w:rsidR="00903562">
          <w:rPr>
            <w:rFonts w:ascii="Times New Roman" w:hAnsi="Times New Roman" w:cs="Times New Roman"/>
          </w:rPr>
          <w:t>marine fish</w:t>
        </w:r>
      </w:ins>
      <w:del w:id="32" w:author="Anthony F. Cannistra" w:date="2018-12-10T17:11:00Z">
        <w:r w:rsidRPr="00AB7803" w:rsidDel="00903562">
          <w:rPr>
            <w:rFonts w:ascii="Times New Roman" w:hAnsi="Times New Roman" w:cs="Times New Roman"/>
          </w:rPr>
          <w:delText xml:space="preserve">coastal </w:delText>
        </w:r>
      </w:del>
      <w:ins w:id="33" w:author="Lauren Buckley" w:date="2018-12-05T10:39:00Z">
        <w:del w:id="34" w:author="Anthony F. Cannistra" w:date="2018-12-10T16:55:00Z">
          <w:r w:rsidR="008A2A96" w:rsidDel="0033186D">
            <w:rPr>
              <w:rFonts w:ascii="Times New Roman" w:hAnsi="Times New Roman" w:cs="Times New Roman"/>
            </w:rPr>
            <w:delText>marine</w:delText>
          </w:r>
          <w:r w:rsidR="008A2A96" w:rsidRPr="00AB7803" w:rsidDel="0033186D">
            <w:rPr>
              <w:rFonts w:ascii="Times New Roman" w:hAnsi="Times New Roman" w:cs="Times New Roman"/>
            </w:rPr>
            <w:delText xml:space="preserve"> </w:delText>
          </w:r>
        </w:del>
      </w:ins>
      <w:del w:id="35" w:author="Anthony F. Cannistra" w:date="2018-12-10T16:55:00Z">
        <w:r w:rsidRPr="00AB7803" w:rsidDel="0033186D">
          <w:rPr>
            <w:rFonts w:ascii="Times New Roman" w:hAnsi="Times New Roman" w:cs="Times New Roman"/>
          </w:rPr>
          <w:delText>fish</w:delText>
        </w:r>
      </w:del>
      <w:r w:rsidRPr="00AB7803">
        <w:rPr>
          <w:rFonts w:ascii="Times New Roman" w:hAnsi="Times New Roman" w:cs="Times New Roman"/>
        </w:rPr>
        <w:t xml:space="preserve">), the performance advantages of the machine learning approaches are less substantial and the four machine learning approaches differ more in their performance. Support Vector Regression (SVR) and Kernel Ridge emerge as the most performant methods across datasets </w:t>
      </w: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w:t>
      </w:r>
      <w:r w:rsidR="008514AE">
        <w:rPr>
          <w:rFonts w:ascii="Times New Roman" w:hAnsi="Times New Roman" w:cs="Times New Roman"/>
        </w:rPr>
        <w:t xml:space="preserve">reducing </w:t>
      </w:r>
      <w:ins w:id="36" w:author="Anthony F. Cannistra" w:date="2018-12-11T10:03:00Z">
        <w:r w:rsidR="003D5897">
          <w:rPr>
            <w:rFonts w:ascii="Times New Roman" w:hAnsi="Times New Roman" w:cs="Times New Roman"/>
          </w:rPr>
          <w:t xml:space="preserve">mean </w:t>
        </w:r>
      </w:ins>
      <w:r w:rsidR="008514AE">
        <w:rPr>
          <w:rFonts w:ascii="Times New Roman" w:hAnsi="Times New Roman" w:cs="Times New Roman"/>
        </w:rPr>
        <w:t xml:space="preserve">error in range shift estimates by an average </w:t>
      </w:r>
      <w:commentRangeStart w:id="37"/>
      <w:r w:rsidR="008514AE">
        <w:rPr>
          <w:rFonts w:ascii="Times New Roman" w:hAnsi="Times New Roman" w:cs="Times New Roman"/>
        </w:rPr>
        <w:t>of</w:t>
      </w:r>
      <w:del w:id="38" w:author="Anthony F. Cannistra" w:date="2018-12-11T10:03:00Z">
        <w:r w:rsidR="008514AE" w:rsidDel="003D5897">
          <w:rPr>
            <w:rFonts w:ascii="Times New Roman" w:hAnsi="Times New Roman" w:cs="Times New Roman"/>
          </w:rPr>
          <w:delText xml:space="preserve"> </w:delText>
        </w:r>
        <w:r w:rsidRPr="00AB7803" w:rsidDel="003D5897">
          <w:rPr>
            <w:rFonts w:ascii="Times New Roman" w:hAnsi="Times New Roman" w:cs="Times New Roman"/>
          </w:rPr>
          <w:delText>of</w:delText>
        </w:r>
      </w:del>
      <w:r w:rsidRPr="00AB7803">
        <w:rPr>
          <w:rFonts w:ascii="Times New Roman" w:hAnsi="Times New Roman" w:cs="Times New Roman"/>
        </w:rPr>
        <w:t xml:space="preserve"> </w:t>
      </w:r>
      <w:ins w:id="39" w:author="Anthony F. Cannistra" w:date="2018-12-11T10:02:00Z">
        <w:r w:rsidR="00AD3EDC">
          <w:rPr>
            <w:rFonts w:ascii="Times New Roman" w:hAnsi="Times New Roman" w:cs="Times New Roman"/>
          </w:rPr>
          <w:t>62.8</w:t>
        </w:r>
      </w:ins>
      <w:del w:id="40" w:author="Anthony F. Cannistra" w:date="2018-12-11T10:02:00Z">
        <w:r w:rsidRPr="00AB7803" w:rsidDel="00AD3EDC">
          <w:rPr>
            <w:rFonts w:ascii="Times New Roman" w:hAnsi="Times New Roman" w:cs="Times New Roman"/>
          </w:rPr>
          <w:delText>67.6</w:delText>
        </w:r>
      </w:del>
      <w:r w:rsidRPr="00AB7803">
        <w:rPr>
          <w:rFonts w:ascii="Times New Roman" w:hAnsi="Times New Roman" w:cs="Times New Roman"/>
        </w:rPr>
        <w:t>% and 6</w:t>
      </w:r>
      <w:ins w:id="41" w:author="Anthony F. Cannistra" w:date="2018-12-11T10:02:00Z">
        <w:r w:rsidR="003D5897">
          <w:rPr>
            <w:rFonts w:ascii="Times New Roman" w:hAnsi="Times New Roman" w:cs="Times New Roman"/>
          </w:rPr>
          <w:t>1.6</w:t>
        </w:r>
      </w:ins>
      <w:del w:id="42" w:author="Anthony F. Cannistra" w:date="2018-12-11T10:02:00Z">
        <w:r w:rsidRPr="00AB7803" w:rsidDel="003D5897">
          <w:rPr>
            <w:rFonts w:ascii="Times New Roman" w:hAnsi="Times New Roman" w:cs="Times New Roman"/>
          </w:rPr>
          <w:delText>7.5</w:delText>
        </w:r>
      </w:del>
      <w:r w:rsidRPr="00AB7803">
        <w:rPr>
          <w:rFonts w:ascii="Times New Roman" w:hAnsi="Times New Roman" w:cs="Times New Roman"/>
        </w:rPr>
        <w:t xml:space="preserve">% relative to OLS, </w:t>
      </w:r>
      <w:commentRangeEnd w:id="37"/>
      <w:r w:rsidR="00B3498D">
        <w:rPr>
          <w:rStyle w:val="CommentReference"/>
        </w:rPr>
        <w:commentReference w:id="37"/>
      </w:r>
      <w:r w:rsidRPr="00AB7803">
        <w:rPr>
          <w:rFonts w:ascii="Times New Roman" w:hAnsi="Times New Roman" w:cs="Times New Roman"/>
        </w:rPr>
        <w:t>respectively. We focus on results from the Swiss alpine plants dataset (Holzinger et al. (2008) and Angert et al. (2011)) to demonstrate findings</w:t>
      </w:r>
      <w:del w:id="43" w:author="Anthony F. Cannistra" w:date="2018-12-10T17:09:00Z">
        <w:r w:rsidRPr="00AB7803" w:rsidDel="00492A22">
          <w:rPr>
            <w:rFonts w:ascii="Times New Roman" w:hAnsi="Times New Roman" w:cs="Times New Roman"/>
          </w:rPr>
          <w:delText xml:space="preserve"> which are recapitulated across the other datasets in this study</w:delText>
        </w:r>
      </w:del>
      <w:r w:rsidRPr="00AB7803">
        <w:rPr>
          <w:rFonts w:ascii="Times New Roman" w:hAnsi="Times New Roman" w:cs="Times New Roman"/>
        </w:rPr>
        <w:t xml:space="preserve">. </w:t>
      </w:r>
      <w:r w:rsidR="008514AE">
        <w:rPr>
          <w:rFonts w:ascii="Times New Roman" w:hAnsi="Times New Roman" w:cs="Times New Roman"/>
        </w:rPr>
        <w:t>The initial OLS analysis found that individual predictors accounted for relatively little variance in the extent of the plants’ elevational range shifts (R</w:t>
      </w:r>
      <w:r w:rsidR="008514AE" w:rsidRPr="00BC5E65">
        <w:rPr>
          <w:rFonts w:ascii="Times New Roman" w:hAnsi="Times New Roman" w:cs="Times New Roman"/>
          <w:vertAlign w:val="superscript"/>
        </w:rPr>
        <w:t>2</w:t>
      </w:r>
      <w:r w:rsidR="008514AE">
        <w:rPr>
          <w:rFonts w:ascii="Times New Roman" w:hAnsi="Times New Roman" w:cs="Times New Roman"/>
        </w:rPr>
        <w:t>= 0.05-0.18, Angert et al. 2011)</w:t>
      </w:r>
    </w:p>
    <w:p w14:paraId="356E9386" w14:textId="2B872012" w:rsidR="00AB7803" w:rsidRPr="00AB7803" w:rsidRDefault="00AB7803" w:rsidP="00AB7803">
      <w:pPr>
        <w:spacing w:line="480" w:lineRule="auto"/>
        <w:rPr>
          <w:rFonts w:ascii="Times New Roman" w:hAnsi="Times New Roman" w:cs="Times New Roman"/>
        </w:rPr>
      </w:pPr>
      <w:del w:id="44" w:author="Anthony F. Cannistra" w:date="2018-12-10T16:47:00Z">
        <w:r w:rsidDel="00596D3D">
          <w:rPr>
            <w:rFonts w:ascii="Times New Roman" w:hAnsi="Times New Roman" w:cs="Times New Roman"/>
            <w:noProof/>
          </w:rPr>
          <w:lastRenderedPageBreak/>
          <w:drawing>
            <wp:inline distT="0" distB="0" distL="0" distR="0" wp14:anchorId="2DB3B92D" wp14:editId="7FEE385B">
              <wp:extent cx="5930265" cy="823595"/>
              <wp:effectExtent l="0" t="0" r="0" b="0"/>
              <wp:docPr id="2" name="Picture 2"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45" w:author="Anthony F. Cannistra" w:date="2018-12-10T16:47:00Z">
        <w:r w:rsidR="00596D3D">
          <w:rPr>
            <w:rFonts w:ascii="Times New Roman" w:hAnsi="Times New Roman" w:cs="Times New Roman"/>
            <w:noProof/>
          </w:rPr>
          <w:drawing>
            <wp:inline distT="0" distB="0" distL="0" distR="0" wp14:anchorId="79E61EBD" wp14:editId="5F6073BB">
              <wp:extent cx="5943600" cy="827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d-boxplot-mses.psd"/>
                      <pic:cNvPicPr/>
                    </pic:nvPicPr>
                    <pic:blipFill>
                      <a:blip r:embed="rId10">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45E632E1" w14:textId="18D1FBF6"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four 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w:t>
      </w:r>
      <w:ins w:id="46" w:author="Anthony F. Cannistra" w:date="2018-12-10T16:47:00Z">
        <w:r w:rsidR="00596D3D">
          <w:rPr>
            <w:rFonts w:ascii="Times New Roman" w:hAnsi="Times New Roman" w:cs="Times New Roman"/>
          </w:rPr>
          <w:t xml:space="preserve">three of four </w:t>
        </w:r>
      </w:ins>
      <w:del w:id="47" w:author="Anthony F. Cannistra" w:date="2018-12-10T16:47:00Z">
        <w:r w:rsidRPr="00AB7803" w:rsidDel="00596D3D">
          <w:rPr>
            <w:rFonts w:ascii="Times New Roman" w:hAnsi="Times New Roman" w:cs="Times New Roman"/>
          </w:rPr>
          <w:delText xml:space="preserve">all four </w:delText>
        </w:r>
      </w:del>
      <w:r w:rsidRPr="00AB7803">
        <w:rPr>
          <w:rFonts w:ascii="Times New Roman" w:hAnsi="Times New Roman" w:cs="Times New Roman"/>
        </w:rPr>
        <w:t>datasets</w:t>
      </w:r>
      <w:r>
        <w:rPr>
          <w:rFonts w:ascii="Times New Roman" w:hAnsi="Times New Roman" w:cs="Times New Roman"/>
        </w:rPr>
        <w:t xml:space="preserve"> (A</w:t>
      </w:r>
      <w:ins w:id="48" w:author="Anthony F. Cannistra" w:date="2018-12-10T16:47:00Z">
        <w:r w:rsidR="00596D3D">
          <w:rPr>
            <w:rFonts w:ascii="Times New Roman" w:hAnsi="Times New Roman" w:cs="Times New Roman"/>
          </w:rPr>
          <w:t xml:space="preserve">, C, </w:t>
        </w:r>
      </w:ins>
      <w:del w:id="49" w:author="Anthony F. Cannistra" w:date="2018-12-10T16:47: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Support Vector Regression (SVR) and Kernel Ridge models exhibit stronger performance than ridge regularized linear (Ridge) or Random Forest (RF) models across the datasets.</w:t>
      </w:r>
      <w:r w:rsidR="00A35ACE">
        <w:rPr>
          <w:rFonts w:ascii="Times New Roman" w:hAnsi="Times New Roman" w:cs="Times New Roman"/>
        </w:rPr>
        <w:t xml:space="preserve"> The MSE units correspond to the range shift metric (</w:t>
      </w:r>
      <w:ins w:id="50" w:author="Lauren Buckley" w:date="2018-12-05T09:18:00Z">
        <w:r w:rsidR="001A1820">
          <w:rPr>
            <w:rFonts w:ascii="Times New Roman" w:hAnsi="Times New Roman" w:cs="Times New Roman"/>
          </w:rPr>
          <w:t xml:space="preserve">A-C: </w:t>
        </w:r>
      </w:ins>
      <w:r w:rsidR="00A35ACE">
        <w:rPr>
          <w:rFonts w:ascii="Times New Roman" w:hAnsi="Times New Roman" w:cs="Times New Roman"/>
        </w:rPr>
        <w:t>m</w:t>
      </w:r>
      <w:ins w:id="51" w:author="Lauren Buckley" w:date="2018-12-05T09:18:00Z">
        <w:r w:rsidR="001A1820">
          <w:rPr>
            <w:rFonts w:ascii="Times New Roman" w:hAnsi="Times New Roman" w:cs="Times New Roman"/>
          </w:rPr>
          <w:t>, D:</w:t>
        </w:r>
      </w:ins>
      <w:ins w:id="52" w:author="Anthony F. Cannistra" w:date="2018-12-11T10:46:00Z">
        <w:r w:rsidR="00B61D42">
          <w:rPr>
            <w:rFonts w:ascii="Times New Roman" w:hAnsi="Times New Roman" w:cs="Times New Roman"/>
          </w:rPr>
          <w:t xml:space="preserve"> </w:t>
        </w:r>
      </w:ins>
      <w:r w:rsidR="00BC5E65">
        <w:rPr>
          <w:rFonts w:ascii="Times New Roman" w:hAnsi="Times New Roman" w:cs="Times New Roman"/>
        </w:rPr>
        <w:t>degrees latitude</w:t>
      </w:r>
      <w:r w:rsidR="00A35ACE">
        <w:rPr>
          <w:rFonts w:ascii="Times New Roman" w:hAnsi="Times New Roman" w:cs="Times New Roman"/>
        </w:rPr>
        <w:t>) and thus directly indicate model performance.</w:t>
      </w:r>
      <w:r w:rsidRPr="00AB7803">
        <w:rPr>
          <w:rFonts w:ascii="Times New Roman" w:hAnsi="Times New Roman" w:cs="Times New Roman"/>
        </w:rPr>
        <w:t xml:space="preserve"> </w:t>
      </w:r>
    </w:p>
    <w:p w14:paraId="201DE3B3" w14:textId="77777777" w:rsidR="00AB7803" w:rsidRPr="00AB7803" w:rsidRDefault="00AB7803" w:rsidP="00AB7803">
      <w:pPr>
        <w:spacing w:line="480" w:lineRule="auto"/>
        <w:jc w:val="center"/>
        <w:rPr>
          <w:rFonts w:ascii="Times New Roman" w:hAnsi="Times New Roman" w:cs="Times New Roman"/>
        </w:rPr>
      </w:pPr>
    </w:p>
    <w:p w14:paraId="35B51183" w14:textId="7E7E93D4"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addition to reducing MSE, the </w:t>
      </w:r>
      <w:r w:rsidR="003E582F">
        <w:rPr>
          <w:rFonts w:ascii="Times New Roman" w:hAnsi="Times New Roman" w:cs="Times New Roman"/>
        </w:rPr>
        <w:t xml:space="preserve">traits found to be important predictors in </w:t>
      </w:r>
      <w:r w:rsidRPr="00AB7803">
        <w:rPr>
          <w:rFonts w:ascii="Times New Roman" w:hAnsi="Times New Roman" w:cs="Times New Roman"/>
        </w:rPr>
        <w:t xml:space="preserve">machine learning models </w:t>
      </w:r>
      <w:r w:rsidR="003E582F">
        <w:rPr>
          <w:rFonts w:ascii="Times New Roman" w:hAnsi="Times New Roman" w:cs="Times New Roman"/>
        </w:rPr>
        <w:t>correspond to those identified in</w:t>
      </w:r>
      <w:r w:rsidRPr="00AB7803">
        <w:rPr>
          <w:rFonts w:ascii="Times New Roman" w:hAnsi="Times New Roman" w:cs="Times New Roman"/>
        </w:rPr>
        <w:t xml:space="preserve"> previous </w:t>
      </w:r>
      <w:r w:rsidR="003E582F">
        <w:rPr>
          <w:rFonts w:ascii="Times New Roman" w:hAnsi="Times New Roman" w:cs="Times New Roman"/>
        </w:rPr>
        <w:t>analyses</w:t>
      </w:r>
      <w:r w:rsidR="003E582F" w:rsidRPr="00AB7803">
        <w:rPr>
          <w:rFonts w:ascii="Times New Roman" w:hAnsi="Times New Roman" w:cs="Times New Roman"/>
        </w:rPr>
        <w:t xml:space="preserve"> </w:t>
      </w:r>
      <w:r w:rsidRPr="00AB7803">
        <w:rPr>
          <w:rFonts w:ascii="Times New Roman" w:hAnsi="Times New Roman" w:cs="Times New Roman"/>
        </w:rPr>
        <w:t xml:space="preserve">and ecological theory. The most performant models for these data (SVR and Kernel Ridge, lowest MSE: </w:t>
      </w:r>
      <w:r>
        <w:rPr>
          <w:rFonts w:ascii="Times New Roman" w:hAnsi="Times New Roman" w:cs="Times New Roman"/>
          <w:b/>
          <w:bCs/>
        </w:rPr>
        <w:t>Figure 1</w:t>
      </w:r>
      <w:r w:rsidR="003E582F">
        <w:rPr>
          <w:rFonts w:ascii="Times New Roman" w:hAnsi="Times New Roman" w:cs="Times New Roman"/>
          <w:b/>
          <w:bCs/>
        </w:rPr>
        <w:t>a</w:t>
      </w:r>
      <w:r w:rsidRPr="00AB7803">
        <w:rPr>
          <w:rFonts w:ascii="Times New Roman" w:hAnsi="Times New Roman" w:cs="Times New Roman"/>
          <w:b/>
          <w:bCs/>
        </w:rPr>
        <w:t xml:space="preserve">) </w:t>
      </w:r>
      <w:r w:rsidRPr="00AB7803">
        <w:rPr>
          <w:rFonts w:ascii="Times New Roman" w:hAnsi="Times New Roman" w:cs="Times New Roman"/>
        </w:rPr>
        <w:t>identify dispersal-related traits</w:t>
      </w:r>
      <w:r w:rsidR="003E582F">
        <w:rPr>
          <w:rFonts w:ascii="Times New Roman" w:hAnsi="Times New Roman" w:cs="Times New Roman"/>
        </w:rPr>
        <w:t xml:space="preserve"> (e.g., the timing, height, and duration of seed shed along with seed size and dispersal mode</w:t>
      </w:r>
      <w:r w:rsidR="0013623F">
        <w:rPr>
          <w:rFonts w:ascii="Times New Roman" w:hAnsi="Times New Roman" w:cs="Times New Roman"/>
        </w:rPr>
        <w:t xml:space="preserve"> for the Alpine and European Plants</w:t>
      </w:r>
      <w:r w:rsidR="003E582F">
        <w:rPr>
          <w:rFonts w:ascii="Times New Roman" w:hAnsi="Times New Roman" w:cs="Times New Roman"/>
        </w:rPr>
        <w:t>)</w:t>
      </w:r>
      <w:r w:rsidRPr="00AB7803">
        <w:rPr>
          <w:rFonts w:ascii="Times New Roman" w:hAnsi="Times New Roman" w:cs="Times New Roman"/>
        </w:rPr>
        <w:t xml:space="preserve"> as the most important variables in predicting range shift magnitude </w:t>
      </w:r>
      <w:r>
        <w:rPr>
          <w:rFonts w:ascii="Times New Roman" w:hAnsi="Times New Roman" w:cs="Times New Roman"/>
          <w:b/>
          <w:bCs/>
        </w:rPr>
        <w:t>(Figure 2</w:t>
      </w:r>
      <w:r w:rsidR="008514AE">
        <w:rPr>
          <w:rFonts w:ascii="Times New Roman" w:hAnsi="Times New Roman" w:cs="Times New Roman"/>
          <w:b/>
          <w:bCs/>
        </w:rPr>
        <w:t>a</w:t>
      </w:r>
      <w:r w:rsidRPr="00AB7803">
        <w:rPr>
          <w:rFonts w:ascii="Times New Roman" w:hAnsi="Times New Roman" w:cs="Times New Roman"/>
          <w:b/>
          <w:bCs/>
        </w:rPr>
        <w:t>)</w:t>
      </w:r>
      <w:r w:rsidRPr="00AB7803">
        <w:rPr>
          <w:rFonts w:ascii="Times New Roman" w:hAnsi="Times New Roman" w:cs="Times New Roman"/>
        </w:rPr>
        <w:t>, which is consistent with our expectation and prior work</w:t>
      </w:r>
      <w:r w:rsidR="0074231B">
        <w:rPr>
          <w:rFonts w:ascii="Times New Roman" w:hAnsi="Times New Roman" w:cs="Times New Roman"/>
        </w:rPr>
        <w:t xml:space="preserve"> </w:t>
      </w:r>
      <w:r w:rsidR="0074231B" w:rsidRPr="00AB7803">
        <w:rPr>
          <w:rFonts w:ascii="Times New Roman" w:hAnsi="Times New Roman" w:cs="Times New Roman"/>
        </w:rPr>
        <w:t>(Angert et al. 2011)</w:t>
      </w:r>
      <w:r w:rsidRPr="00AB7803">
        <w:rPr>
          <w:rFonts w:ascii="Times New Roman" w:hAnsi="Times New Roman" w:cs="Times New Roman"/>
        </w:rPr>
        <w:t>. In the original analysis of the European Plants data (Rumpf et al</w:t>
      </w:r>
      <w:r>
        <w:rPr>
          <w:rFonts w:ascii="Times New Roman" w:hAnsi="Times New Roman" w:cs="Times New Roman"/>
        </w:rPr>
        <w:t>.</w:t>
      </w:r>
      <w:r w:rsidRPr="00AB7803">
        <w:rPr>
          <w:rFonts w:ascii="Times New Roman" w:hAnsi="Times New Roman" w:cs="Times New Roman"/>
        </w:rPr>
        <w:t>, 2018) the</w:t>
      </w:r>
      <w:r w:rsidR="0074231B">
        <w:rPr>
          <w:rFonts w:ascii="Times New Roman" w:hAnsi="Times New Roman" w:cs="Times New Roman"/>
        </w:rPr>
        <w:t xml:space="preserve"> indicator of thermal adaptation (cool to warm adaptation,</w:t>
      </w:r>
      <w:r w:rsidRPr="00AB7803">
        <w:rPr>
          <w:rFonts w:ascii="Times New Roman" w:hAnsi="Times New Roman" w:cs="Times New Roman"/>
        </w:rPr>
        <w:t xml:space="preserve"> “TemperatureIndicator”</w:t>
      </w:r>
      <w:r w:rsidR="0074231B">
        <w:rPr>
          <w:rFonts w:ascii="Times New Roman" w:hAnsi="Times New Roman" w:cs="Times New Roman"/>
        </w:rPr>
        <w:t>)</w:t>
      </w:r>
      <w:r w:rsidRPr="00AB7803">
        <w:rPr>
          <w:rFonts w:ascii="Times New Roman" w:hAnsi="Times New Roman" w:cs="Times New Roman"/>
        </w:rPr>
        <w:t xml:space="preserve"> was a primary predictor of range shifts; our models selected the same variable as most important (</w:t>
      </w:r>
      <w:r>
        <w:rPr>
          <w:rFonts w:ascii="Times New Roman" w:hAnsi="Times New Roman" w:cs="Times New Roman"/>
          <w:b/>
          <w:bCs/>
        </w:rPr>
        <w:t>Figure 2</w:t>
      </w:r>
      <w:r w:rsidR="0074231B">
        <w:rPr>
          <w:rFonts w:ascii="Times New Roman" w:hAnsi="Times New Roman" w:cs="Times New Roman"/>
          <w:b/>
          <w:bCs/>
        </w:rPr>
        <w:t>b</w:t>
      </w:r>
      <w:r w:rsidRPr="00AB7803">
        <w:rPr>
          <w:rFonts w:ascii="Times New Roman" w:hAnsi="Times New Roman" w:cs="Times New Roman"/>
        </w:rPr>
        <w:t>).  The previous Western NA mammal analysis (Angert et al. 2011) identified altitudinal limit as a significant predictor and longevity as a relatively strong, but non-significant, predictor. Our models select those two variables as the most important predictors</w:t>
      </w:r>
      <w:r w:rsidR="0068071B">
        <w:rPr>
          <w:rFonts w:ascii="Times New Roman" w:hAnsi="Times New Roman" w:cs="Times New Roman"/>
        </w:rPr>
        <w:t xml:space="preserve"> (Figure 2c)</w:t>
      </w:r>
      <w:r w:rsidRPr="00AB7803">
        <w:rPr>
          <w:rFonts w:ascii="Times New Roman" w:hAnsi="Times New Roman" w:cs="Times New Roman"/>
        </w:rPr>
        <w:t xml:space="preserve">. </w:t>
      </w:r>
      <w:r w:rsidR="0013623F">
        <w:rPr>
          <w:rFonts w:ascii="Times New Roman" w:hAnsi="Times New Roman" w:cs="Times New Roman"/>
        </w:rPr>
        <w:lastRenderedPageBreak/>
        <w:t xml:space="preserve">Both the initial [Pinsky] and our analysis failed to identify strong trait predictors of marine range shifts and non-linear methods </w:t>
      </w:r>
      <w:r w:rsidR="009979E3">
        <w:rPr>
          <w:rFonts w:ascii="Times New Roman" w:hAnsi="Times New Roman" w:cs="Times New Roman"/>
        </w:rPr>
        <w:t xml:space="preserve">yielded less </w:t>
      </w:r>
      <w:r w:rsidR="0013623F">
        <w:rPr>
          <w:rFonts w:ascii="Times New Roman" w:hAnsi="Times New Roman" w:cs="Times New Roman"/>
        </w:rPr>
        <w:t>improve</w:t>
      </w:r>
      <w:r w:rsidR="009979E3">
        <w:rPr>
          <w:rFonts w:ascii="Times New Roman" w:hAnsi="Times New Roman" w:cs="Times New Roman"/>
        </w:rPr>
        <w:t>ment of</w:t>
      </w:r>
      <w:r w:rsidR="0013623F">
        <w:rPr>
          <w:rFonts w:ascii="Times New Roman" w:hAnsi="Times New Roman" w:cs="Times New Roman"/>
        </w:rPr>
        <w:t xml:space="preserve"> MSE</w:t>
      </w:r>
      <w:r w:rsidR="009979E3">
        <w:rPr>
          <w:rFonts w:ascii="Times New Roman" w:hAnsi="Times New Roman" w:cs="Times New Roman"/>
        </w:rPr>
        <w:t xml:space="preserve"> than the other datasets. However, habitat traits such as whether species are pelagic are top predictors consistent with compilations of individual studies </w:t>
      </w:r>
      <w:r w:rsidR="009A7CF2">
        <w:rPr>
          <w:rFonts w:ascii="Times New Roman" w:hAnsi="Times New Roman" w:cs="Times New Roman"/>
        </w:rPr>
        <w:t>(</w:t>
      </w:r>
      <w:commentRangeStart w:id="53"/>
      <w:r w:rsidR="009979E3">
        <w:rPr>
          <w:rFonts w:ascii="Times New Roman" w:hAnsi="Times New Roman" w:cs="Times New Roman"/>
        </w:rPr>
        <w:t>Poloczanska et al. 2013</w:t>
      </w:r>
      <w:commentRangeEnd w:id="53"/>
      <w:r w:rsidR="009979E3">
        <w:rPr>
          <w:rStyle w:val="CommentReference"/>
        </w:rPr>
        <w:commentReference w:id="53"/>
      </w:r>
      <w:r w:rsidR="009A7CF2">
        <w:rPr>
          <w:rFonts w:ascii="Times New Roman" w:hAnsi="Times New Roman" w:cs="Times New Roman"/>
        </w:rPr>
        <w:t>)</w:t>
      </w:r>
      <w:r w:rsidR="009979E3">
        <w:rPr>
          <w:rFonts w:ascii="Times New Roman" w:hAnsi="Times New Roman" w:cs="Times New Roman"/>
        </w:rPr>
        <w:t>.</w:t>
      </w:r>
      <w:r w:rsidR="0013623F">
        <w:rPr>
          <w:rFonts w:ascii="Times New Roman" w:hAnsi="Times New Roman" w:cs="Times New Roman"/>
        </w:rPr>
        <w:t xml:space="preserve">    </w:t>
      </w:r>
      <w:r w:rsidRPr="00AB7803">
        <w:rPr>
          <w:rFonts w:ascii="Times New Roman" w:hAnsi="Times New Roman" w:cs="Times New Roman"/>
        </w:rPr>
        <w:t xml:space="preserve">  </w:t>
      </w:r>
    </w:p>
    <w:p w14:paraId="3E1D54C2" w14:textId="77777777" w:rsidR="00AB7803" w:rsidRDefault="00AB7803" w:rsidP="00AB7803">
      <w:pPr>
        <w:spacing w:line="480" w:lineRule="auto"/>
        <w:rPr>
          <w:rFonts w:ascii="Times New Roman" w:hAnsi="Times New Roman" w:cs="Times New Roman"/>
        </w:rPr>
      </w:pPr>
    </w:p>
    <w:p w14:paraId="4DFD85C5" w14:textId="587F919E" w:rsidR="00AB7803" w:rsidRDefault="00752329" w:rsidP="00AB7803">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642196A" wp14:editId="7A4494F2">
            <wp:extent cx="5446395" cy="8229600"/>
            <wp:effectExtent l="0" t="0" r="0" b="0"/>
            <wp:docPr id="8" name="Picture 8"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Projects/UW/cc_traits/plots/traits-ranks-new-titles-new-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110E16E0" w14:textId="327C34DB"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The model approaches</w:t>
      </w:r>
      <w:r w:rsidR="0068071B">
        <w:rPr>
          <w:rFonts w:ascii="Times New Roman" w:hAnsi="Times New Roman" w:cs="Times New Roman"/>
        </w:rPr>
        <w:t xml:space="preserve"> generally</w:t>
      </w:r>
      <w:r w:rsidRPr="00AB7803">
        <w:rPr>
          <w:rFonts w:ascii="Times New Roman" w:hAnsi="Times New Roman" w:cs="Times New Roman"/>
        </w:rPr>
        <w:t xml:space="preserve"> select similar traits as important (larger and red = </w:t>
      </w:r>
      <w:r w:rsidR="0068071B">
        <w:rPr>
          <w:rFonts w:ascii="Times New Roman" w:hAnsi="Times New Roman" w:cs="Times New Roman"/>
        </w:rPr>
        <w:t xml:space="preserve">lower rank and </w:t>
      </w:r>
      <w:r w:rsidRPr="00AB7803">
        <w:rPr>
          <w:rFonts w:ascii="Times New Roman" w:hAnsi="Times New Roman" w:cs="Times New Roman"/>
        </w:rPr>
        <w:t xml:space="preserve">more important) for predicting range shifts across datasets. Traits are listed in order of decreasing mean importance (increasing mean rank, right column) across all methods </w:t>
      </w:r>
      <w:r w:rsidR="00962098">
        <w:rPr>
          <w:rFonts w:ascii="Times New Roman" w:hAnsi="Times New Roman" w:cs="Times New Roman"/>
        </w:rPr>
        <w:t xml:space="preserve">(except OLS) </w:t>
      </w:r>
      <w:r w:rsidRPr="00AB7803">
        <w:rPr>
          <w:rFonts w:ascii="Times New Roman" w:hAnsi="Times New Roman" w:cs="Times New Roman"/>
        </w:rPr>
        <w:t xml:space="preserve">for each dataset (panels).  Model abbreviations are as in Figure 1. </w:t>
      </w:r>
    </w:p>
    <w:p w14:paraId="737D7228" w14:textId="77777777" w:rsidR="00AB7803" w:rsidRPr="00AB7803" w:rsidRDefault="00AB7803" w:rsidP="00AB7803">
      <w:pPr>
        <w:spacing w:line="480" w:lineRule="auto"/>
        <w:jc w:val="center"/>
        <w:rPr>
          <w:rFonts w:ascii="Times New Roman" w:hAnsi="Times New Roman" w:cs="Times New Roman"/>
        </w:rPr>
      </w:pPr>
    </w:p>
    <w:p w14:paraId="7E6D8D00" w14:textId="77777777" w:rsidR="00AB7803" w:rsidRPr="00AB7803" w:rsidRDefault="00AB7803" w:rsidP="00AB7803">
      <w:pPr>
        <w:spacing w:line="480" w:lineRule="auto"/>
        <w:rPr>
          <w:rFonts w:ascii="Times New Roman" w:hAnsi="Times New Roman" w:cs="Times New Roman"/>
        </w:rPr>
      </w:pPr>
    </w:p>
    <w:p w14:paraId="4BC744F7" w14:textId="6DBDFD7F" w:rsidR="00AB7803" w:rsidRPr="00AB7803" w:rsidRDefault="00AB7803" w:rsidP="00CA6549">
      <w:pPr>
        <w:spacing w:line="480" w:lineRule="auto"/>
        <w:rPr>
          <w:rFonts w:ascii="Times New Roman" w:hAnsi="Times New Roman" w:cs="Times New Roman"/>
        </w:rPr>
      </w:pPr>
      <w:r w:rsidRPr="00AB7803">
        <w:rPr>
          <w:rFonts w:ascii="Times New Roman" w:hAnsi="Times New Roman" w:cs="Times New Roman"/>
        </w:rPr>
        <w:t>The models employed in this analysis also demonstrate cross-model consistency in identifying trait drivers of range shifts (</w:t>
      </w:r>
      <w:r>
        <w:rPr>
          <w:rFonts w:ascii="Times New Roman" w:hAnsi="Times New Roman" w:cs="Times New Roman"/>
          <w:b/>
          <w:bCs/>
        </w:rPr>
        <w:t>Figure 2</w:t>
      </w:r>
      <w:r w:rsidRPr="00AB7803">
        <w:rPr>
          <w:rFonts w:ascii="Times New Roman" w:hAnsi="Times New Roman" w:cs="Times New Roman"/>
          <w:b/>
          <w:bCs/>
        </w:rPr>
        <w:t>)</w:t>
      </w:r>
      <w:r w:rsidRPr="00AB7803">
        <w:rPr>
          <w:rFonts w:ascii="Times New Roman" w:hAnsi="Times New Roman" w:cs="Times New Roman"/>
        </w:rPr>
        <w:t xml:space="preserve">. In other words, separate models tend to agree on trait rank, especially in the top 5 traits, suggesting a common effect despite significantly different modeling methodologies (and evaluation strategies). </w:t>
      </w:r>
      <w:r w:rsidR="0068071B">
        <w:rPr>
          <w:rFonts w:ascii="Times New Roman" w:hAnsi="Times New Roman" w:cs="Times New Roman"/>
        </w:rPr>
        <w:t xml:space="preserve">However, there tends to be more agreement among machine learning models than between OLS and machine learning models. </w:t>
      </w:r>
      <w:r w:rsidR="00CA6549">
        <w:rPr>
          <w:rFonts w:ascii="Times New Roman" w:hAnsi="Times New Roman" w:cs="Times New Roman"/>
        </w:rPr>
        <w:t>In particular, some t</w:t>
      </w:r>
      <w:r w:rsidR="0068071B">
        <w:rPr>
          <w:rFonts w:ascii="Times New Roman" w:hAnsi="Times New Roman" w:cs="Times New Roman"/>
        </w:rPr>
        <w:t xml:space="preserve">raits for which thresholds </w:t>
      </w:r>
      <w:r w:rsidR="00CA6549">
        <w:rPr>
          <w:rFonts w:ascii="Times New Roman" w:hAnsi="Times New Roman" w:cs="Times New Roman"/>
        </w:rPr>
        <w:t>seem likely are less important predictors in OLS than in machine learning models: higher seed shed heights and longer seed shed durations in alpine plants may not lead to more dispersal once thresholds are reached (</w:t>
      </w:r>
      <w:r w:rsidR="0068071B">
        <w:rPr>
          <w:rFonts w:ascii="Times New Roman" w:hAnsi="Times New Roman" w:cs="Times New Roman"/>
        </w:rPr>
        <w:t>Figure 2a)</w:t>
      </w:r>
      <w:r w:rsidR="00CA6549">
        <w:rPr>
          <w:rFonts w:ascii="Times New Roman" w:hAnsi="Times New Roman" w:cs="Times New Roman"/>
        </w:rPr>
        <w:t>.</w:t>
      </w:r>
    </w:p>
    <w:p w14:paraId="36AD9D42" w14:textId="77777777" w:rsidR="00AB7803" w:rsidRPr="00AB7803" w:rsidRDefault="00AB7803" w:rsidP="00AB7803">
      <w:pPr>
        <w:spacing w:line="480" w:lineRule="auto"/>
        <w:rPr>
          <w:rFonts w:ascii="Times New Roman" w:hAnsi="Times New Roman" w:cs="Times New Roman"/>
        </w:rPr>
      </w:pPr>
    </w:p>
    <w:p w14:paraId="3D76CB89" w14:textId="5743A6DE" w:rsidR="00AB7803" w:rsidRDefault="00AB7803" w:rsidP="00AB7803">
      <w:pPr>
        <w:spacing w:line="480" w:lineRule="auto"/>
        <w:rPr>
          <w:rFonts w:ascii="Times New Roman" w:hAnsi="Times New Roman" w:cs="Times New Roman"/>
        </w:rPr>
      </w:pPr>
      <w:r w:rsidRPr="00AB7803">
        <w:rPr>
          <w:rFonts w:ascii="Times New Roman" w:hAnsi="Times New Roman" w:cs="Times New Roman"/>
        </w:rPr>
        <w:t>Finally, models that assign directionality to a modeled effect (all models except Random Forest), tend to agree in the directionality of how tr</w:t>
      </w:r>
      <w:r w:rsidR="00570CC3">
        <w:rPr>
          <w:rFonts w:ascii="Times New Roman" w:hAnsi="Times New Roman" w:cs="Times New Roman"/>
        </w:rPr>
        <w:t xml:space="preserve">aits influence range shifts </w:t>
      </w:r>
      <w:r w:rsidR="00570CC3">
        <w:rPr>
          <w:rFonts w:ascii="Times New Roman" w:hAnsi="Times New Roman" w:cs="Times New Roman"/>
          <w:b/>
        </w:rPr>
        <w:t>(Figure 3)</w:t>
      </w:r>
      <w:r w:rsidR="00F76855">
        <w:rPr>
          <w:rFonts w:ascii="Times New Roman" w:hAnsi="Times New Roman" w:cs="Times New Roman"/>
        </w:rPr>
        <w:t>.</w:t>
      </w:r>
      <w:r w:rsidR="005209D2">
        <w:rPr>
          <w:rFonts w:ascii="Times New Roman" w:hAnsi="Times New Roman" w:cs="Times New Roman"/>
        </w:rPr>
        <w:t xml:space="preserve"> </w:t>
      </w:r>
      <w:r w:rsidR="00CA6549">
        <w:rPr>
          <w:rFonts w:ascii="Times New Roman" w:hAnsi="Times New Roman" w:cs="Times New Roman"/>
        </w:rPr>
        <w:t xml:space="preserve">For example, </w:t>
      </w:r>
      <w:r w:rsidR="001C4F08">
        <w:rPr>
          <w:rFonts w:ascii="Times New Roman" w:hAnsi="Times New Roman" w:cs="Times New Roman"/>
        </w:rPr>
        <w:t xml:space="preserve">all models for European plants (except Kernel Ridge) suggest that thermophilic species that release seeds higher have shifted their </w:t>
      </w:r>
      <w:r w:rsidR="009E402D">
        <w:rPr>
          <w:rFonts w:ascii="Times New Roman" w:hAnsi="Times New Roman" w:cs="Times New Roman"/>
        </w:rPr>
        <w:t xml:space="preserve">altitudinal distribution </w:t>
      </w:r>
      <w:r w:rsidR="009979E3">
        <w:rPr>
          <w:rFonts w:ascii="Times New Roman" w:hAnsi="Times New Roman" w:cs="Times New Roman"/>
        </w:rPr>
        <w:t>higher in elevation</w:t>
      </w:r>
      <w:r w:rsidR="009E402D">
        <w:rPr>
          <w:rFonts w:ascii="Times New Roman" w:hAnsi="Times New Roman" w:cs="Times New Roman"/>
        </w:rPr>
        <w:t>. A</w:t>
      </w:r>
      <w:r w:rsidR="001C4F08">
        <w:rPr>
          <w:rFonts w:ascii="Times New Roman" w:hAnsi="Times New Roman" w:cs="Times New Roman"/>
        </w:rPr>
        <w:t xml:space="preserve">ll models (except SVR) find that mammals with greater longevity and higher altitudinal limits exhibit smaller altitudinal range shifts. </w:t>
      </w:r>
      <w:r w:rsidR="009E402D">
        <w:rPr>
          <w:rFonts w:ascii="Times New Roman" w:hAnsi="Times New Roman" w:cs="Times New Roman"/>
        </w:rPr>
        <w:t>In both these examples, the exceptional model</w:t>
      </w:r>
      <w:r w:rsidR="001C4F08">
        <w:rPr>
          <w:rFonts w:ascii="Times New Roman" w:hAnsi="Times New Roman" w:cs="Times New Roman"/>
        </w:rPr>
        <w:t xml:space="preserve"> suggests the opposite relationship for both traits. </w:t>
      </w:r>
      <w:r w:rsidR="009E402D">
        <w:rPr>
          <w:rFonts w:ascii="Times New Roman" w:hAnsi="Times New Roman" w:cs="Times New Roman"/>
        </w:rPr>
        <w:t xml:space="preserve">Agreement is sometimes strongest within regression (OLS, Ridge) and machine learning (Kernal Ridge, SVR) type models.  For example, the machine learning </w:t>
      </w:r>
      <w:r w:rsidR="009E402D">
        <w:rPr>
          <w:rFonts w:ascii="Times New Roman" w:hAnsi="Times New Roman" w:cs="Times New Roman"/>
        </w:rPr>
        <w:lastRenderedPageBreak/>
        <w:t xml:space="preserve">models suggest alpine plants with higher seed shed shift their distribution further, contrary to the findings of regression models. </w:t>
      </w:r>
      <w:r w:rsidR="005209D2">
        <w:rPr>
          <w:rFonts w:ascii="Times New Roman" w:hAnsi="Times New Roman" w:cs="Times New Roman"/>
        </w:rPr>
        <w:t>However, the mixed</w:t>
      </w:r>
      <w:r w:rsidR="009E402D">
        <w:rPr>
          <w:rFonts w:ascii="Times New Roman" w:hAnsi="Times New Roman" w:cs="Times New Roman"/>
        </w:rPr>
        <w:t xml:space="preserve"> results suggest limits to the predictive capacity of species’ traits (see Discussion)</w:t>
      </w:r>
      <w:r w:rsidR="005209D2">
        <w:rPr>
          <w:rFonts w:ascii="Times New Roman" w:hAnsi="Times New Roman" w:cs="Times New Roman"/>
        </w:rPr>
        <w:t>.</w:t>
      </w:r>
      <w:r w:rsidR="00F76855">
        <w:rPr>
          <w:rFonts w:ascii="Times New Roman" w:hAnsi="Times New Roman" w:cs="Times New Roman"/>
        </w:rPr>
        <w:t xml:space="preserve"> It is important to note that these measure</w:t>
      </w:r>
      <w:r w:rsidR="008776EB">
        <w:rPr>
          <w:rFonts w:ascii="Times New Roman" w:hAnsi="Times New Roman" w:cs="Times New Roman"/>
        </w:rPr>
        <w:t>s of variable contribution are computed in distinct ways depending on the modeling methodology</w:t>
      </w:r>
      <w:r w:rsidR="005209D2">
        <w:rPr>
          <w:rFonts w:ascii="Times New Roman" w:hAnsi="Times New Roman" w:cs="Times New Roman"/>
        </w:rPr>
        <w:t>, and it remains to be seen whether these methods of variable importance are suitable to determine effect directionality.</w:t>
      </w:r>
      <w:r w:rsidR="008776EB">
        <w:rPr>
          <w:rFonts w:ascii="Times New Roman" w:hAnsi="Times New Roman" w:cs="Times New Roman"/>
        </w:rPr>
        <w:t xml:space="preserve"> </w:t>
      </w:r>
      <w:r w:rsidR="005209D2">
        <w:rPr>
          <w:rFonts w:ascii="Times New Roman" w:hAnsi="Times New Roman" w:cs="Times New Roman"/>
        </w:rPr>
        <w:t>In addition, u</w:t>
      </w:r>
      <w:r w:rsidR="008776EB">
        <w:rPr>
          <w:rFonts w:ascii="Times New Roman" w:hAnsi="Times New Roman" w:cs="Times New Roman"/>
        </w:rPr>
        <w:t>sing these heterogeneous metrics to compare effect directionality must be done with caution.</w:t>
      </w:r>
    </w:p>
    <w:p w14:paraId="0F2CD561" w14:textId="31068A26" w:rsidR="008776EB" w:rsidRDefault="000E5A03" w:rsidP="008776E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7FF75D7" wp14:editId="0C75EB2E">
            <wp:extent cx="5943600" cy="410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4602927A" w14:textId="50D2A8BF" w:rsidR="008776EB" w:rsidRPr="00956180" w:rsidRDefault="008776EB" w:rsidP="008776EB">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w:t>
      </w:r>
      <w:r w:rsidR="00CA6549">
        <w:rPr>
          <w:rFonts w:ascii="Times New Roman" w:hAnsi="Times New Roman" w:cs="Times New Roman"/>
        </w:rPr>
        <w:t xml:space="preserve">which do not indicate directionality, </w:t>
      </w:r>
      <w:r w:rsidRPr="00956180">
        <w:rPr>
          <w:rFonts w:ascii="Times New Roman" w:hAnsi="Times New Roman" w:cs="Times New Roman"/>
        </w:rPr>
        <w:lastRenderedPageBreak/>
        <w:t xml:space="preserve">RF) for top ten traits by rank (Figure </w:t>
      </w:r>
      <w:r w:rsidR="00962098">
        <w:rPr>
          <w:rFonts w:ascii="Times New Roman" w:hAnsi="Times New Roman" w:cs="Times New Roman"/>
        </w:rPr>
        <w:t>2</w:t>
      </w:r>
      <w:r w:rsidRPr="00956180">
        <w:rPr>
          <w:rFonts w:ascii="Times New Roman" w:hAnsi="Times New Roman" w:cs="Times New Roman"/>
        </w:rPr>
        <w:t>) for each dataset (rows). Model abbreviations are as in Figure 1 and traits are as in Figure 2</w:t>
      </w:r>
      <w:r>
        <w:rPr>
          <w:rFonts w:ascii="Times New Roman" w:hAnsi="Times New Roman" w:cs="Times New Roman"/>
        </w:rPr>
        <w:t>.</w:t>
      </w:r>
      <w:r w:rsidR="00CA6549">
        <w:rPr>
          <w:rFonts w:ascii="Times New Roman" w:hAnsi="Times New Roman" w:cs="Times New Roman"/>
        </w:rPr>
        <w:t xml:space="preserve"> </w:t>
      </w:r>
    </w:p>
    <w:p w14:paraId="0E8025C0" w14:textId="77777777" w:rsidR="008776EB" w:rsidRPr="00AB7803" w:rsidRDefault="008776EB" w:rsidP="00AB7803">
      <w:pPr>
        <w:spacing w:line="480" w:lineRule="auto"/>
        <w:rPr>
          <w:rFonts w:ascii="Times New Roman" w:hAnsi="Times New Roman" w:cs="Times New Roman"/>
        </w:rPr>
      </w:pPr>
    </w:p>
    <w:p w14:paraId="116B2974" w14:textId="77777777" w:rsidR="00AB7803" w:rsidRPr="00AB7803" w:rsidRDefault="00AB7803" w:rsidP="00AB7803">
      <w:pPr>
        <w:spacing w:line="480" w:lineRule="auto"/>
        <w:rPr>
          <w:rFonts w:ascii="Times New Roman" w:hAnsi="Times New Roman" w:cs="Times New Roman"/>
        </w:rPr>
      </w:pPr>
    </w:p>
    <w:p w14:paraId="57220315" w14:textId="77777777" w:rsidR="00AB7803" w:rsidRP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summary, we find that non-linear methods increase predictive accuracy while identifying similar predictive traits and directionality of the traits.  Strong predictor traits are similar across the non-linear methods. These results are consistent across the four datasets examined in this study despite their taxonomic and geographic breadth. </w:t>
      </w:r>
    </w:p>
    <w:p w14:paraId="4EDD2275" w14:textId="77777777" w:rsidR="00AB7803" w:rsidRPr="00AB7803" w:rsidRDefault="00AB7803" w:rsidP="00AB7803">
      <w:pPr>
        <w:spacing w:line="480" w:lineRule="auto"/>
        <w:rPr>
          <w:rFonts w:ascii="Times New Roman" w:hAnsi="Times New Roman" w:cs="Times New Roman"/>
        </w:rPr>
      </w:pPr>
    </w:p>
    <w:p w14:paraId="37D06A9A" w14:textId="77777777" w:rsidR="005E6218" w:rsidRPr="00AB7803" w:rsidRDefault="005E6218" w:rsidP="004E055A">
      <w:pPr>
        <w:spacing w:line="480" w:lineRule="auto"/>
        <w:rPr>
          <w:rFonts w:ascii="Times New Roman" w:hAnsi="Times New Roman" w:cs="Times New Roman"/>
        </w:rPr>
      </w:pPr>
    </w:p>
    <w:p w14:paraId="51965AC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Tables</w:t>
      </w:r>
    </w:p>
    <w:p w14:paraId="5F9502F2" w14:textId="1F5CAA43" w:rsidR="00AB7803" w:rsidRPr="00AB7803" w:rsidRDefault="00AB7803" w:rsidP="0068071B">
      <w:pPr>
        <w:spacing w:line="480" w:lineRule="auto"/>
        <w:outlineLvl w:val="0"/>
        <w:rPr>
          <w:rFonts w:ascii="Times New Roman" w:hAnsi="Times New Roman" w:cs="Times New Roman"/>
        </w:rPr>
      </w:pPr>
      <w:r>
        <w:rPr>
          <w:rFonts w:ascii="Times New Roman" w:hAnsi="Times New Roman" w:cs="Times New Roman"/>
        </w:rPr>
        <w:t>N/A</w:t>
      </w:r>
    </w:p>
    <w:p w14:paraId="102667E8" w14:textId="77777777" w:rsidR="005E6218" w:rsidRDefault="005E6218" w:rsidP="004E055A">
      <w:pPr>
        <w:spacing w:line="480" w:lineRule="auto"/>
        <w:rPr>
          <w:rFonts w:ascii="Times New Roman" w:hAnsi="Times New Roman" w:cs="Times New Roman"/>
          <w:b/>
        </w:rPr>
      </w:pPr>
    </w:p>
    <w:p w14:paraId="2C6CE54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Figures and Figure Legends</w:t>
      </w:r>
    </w:p>
    <w:p w14:paraId="7E445931" w14:textId="0AD98DB9" w:rsidR="00E52847" w:rsidRPr="00AB7803" w:rsidRDefault="00E52847" w:rsidP="00E52847">
      <w:pPr>
        <w:spacing w:line="480" w:lineRule="auto"/>
        <w:rPr>
          <w:rFonts w:ascii="Times New Roman" w:hAnsi="Times New Roman" w:cs="Times New Roman"/>
        </w:rPr>
      </w:pPr>
      <w:del w:id="55" w:author="Anthony F. Cannistra" w:date="2018-12-10T16:44:00Z">
        <w:r w:rsidDel="002E2613">
          <w:rPr>
            <w:rFonts w:ascii="Times New Roman" w:hAnsi="Times New Roman" w:cs="Times New Roman"/>
            <w:noProof/>
          </w:rPr>
          <w:drawing>
            <wp:inline distT="0" distB="0" distL="0" distR="0" wp14:anchorId="75252506" wp14:editId="2A19611C">
              <wp:extent cx="5930265" cy="823595"/>
              <wp:effectExtent l="0" t="0" r="0" b="0"/>
              <wp:docPr id="4" name="Picture 4"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56" w:author="Anthony F. Cannistra" w:date="2018-12-10T16:46:00Z">
        <w:r w:rsidR="00596D3D">
          <w:rPr>
            <w:rFonts w:ascii="Times New Roman" w:hAnsi="Times New Roman" w:cs="Times New Roman"/>
            <w:noProof/>
          </w:rPr>
          <w:drawing>
            <wp:inline distT="0" distB="0" distL="0" distR="0" wp14:anchorId="571EB4AB" wp14:editId="380B3D5E">
              <wp:extent cx="5943600" cy="827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d-boxplot-mses.psd"/>
                      <pic:cNvPicPr/>
                    </pic:nvPicPr>
                    <pic:blipFill>
                      <a:blip r:embed="rId10">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1F1EA177" w14:textId="5AFAC493" w:rsidR="00E52847" w:rsidRPr="00AB7803" w:rsidRDefault="00E52847" w:rsidP="00E52847">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w:t>
      </w:r>
      <w:del w:id="57"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all </w:t>
      </w:r>
      <w:ins w:id="58" w:author="Anthony F. Cannistra" w:date="2018-12-10T16:46:00Z">
        <w:r w:rsidR="00596D3D">
          <w:rPr>
            <w:rFonts w:ascii="Times New Roman" w:hAnsi="Times New Roman" w:cs="Times New Roman"/>
          </w:rPr>
          <w:t xml:space="preserve">three of four </w:t>
        </w:r>
      </w:ins>
      <w:del w:id="59"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datasets</w:t>
      </w:r>
      <w:r>
        <w:rPr>
          <w:rFonts w:ascii="Times New Roman" w:hAnsi="Times New Roman" w:cs="Times New Roman"/>
        </w:rPr>
        <w:t xml:space="preserve"> (A</w:t>
      </w:r>
      <w:ins w:id="60" w:author="Anthony F. Cannistra" w:date="2018-12-10T16:46:00Z">
        <w:r w:rsidR="00596D3D">
          <w:rPr>
            <w:rFonts w:ascii="Times New Roman" w:hAnsi="Times New Roman" w:cs="Times New Roman"/>
          </w:rPr>
          <w:t xml:space="preserve">, C, </w:t>
        </w:r>
      </w:ins>
      <w:del w:id="61" w:author="Anthony F. Cannistra" w:date="2018-12-10T16:46: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xml:space="preserve">. Support Vector Regression (SVR) and Kernel Ridge models exhibit stronger performance than ridge regularized linear (Ridge) or Random Forest (RF) models across the datasets. </w:t>
      </w:r>
      <w:r w:rsidR="00962098">
        <w:rPr>
          <w:rFonts w:ascii="Times New Roman" w:hAnsi="Times New Roman" w:cs="Times New Roman"/>
        </w:rPr>
        <w:t>The MSE units correspond to the range shift metric (</w:t>
      </w:r>
      <w:r w:rsidR="000137FE">
        <w:rPr>
          <w:rFonts w:ascii="Times New Roman" w:hAnsi="Times New Roman" w:cs="Times New Roman"/>
        </w:rPr>
        <w:t xml:space="preserve">A-C: </w:t>
      </w:r>
      <w:r w:rsidR="00962098">
        <w:rPr>
          <w:rFonts w:ascii="Times New Roman" w:hAnsi="Times New Roman" w:cs="Times New Roman"/>
        </w:rPr>
        <w:t>m</w:t>
      </w:r>
      <w:r w:rsidR="000137FE">
        <w:rPr>
          <w:rFonts w:ascii="Times New Roman" w:hAnsi="Times New Roman" w:cs="Times New Roman"/>
        </w:rPr>
        <w:t>, D:</w:t>
      </w:r>
      <w:r w:rsidR="00962098">
        <w:rPr>
          <w:rFonts w:ascii="Times New Roman" w:hAnsi="Times New Roman" w:cs="Times New Roman"/>
        </w:rPr>
        <w:t>degrees latitude) and thus directly indicate model performance.</w:t>
      </w:r>
    </w:p>
    <w:p w14:paraId="68A5B9C0" w14:textId="77777777" w:rsidR="005E6218" w:rsidRDefault="005E6218" w:rsidP="004E055A">
      <w:pPr>
        <w:spacing w:line="480" w:lineRule="auto"/>
        <w:rPr>
          <w:rFonts w:ascii="Times New Roman" w:hAnsi="Times New Roman" w:cs="Times New Roman"/>
          <w:b/>
        </w:rPr>
      </w:pPr>
    </w:p>
    <w:p w14:paraId="61B99407" w14:textId="7AFBC6AD" w:rsidR="00E52847" w:rsidRDefault="001124DE" w:rsidP="00E5284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2581C2B" wp14:editId="659D2B1B">
            <wp:extent cx="5446395" cy="8229600"/>
            <wp:effectExtent l="0" t="0" r="0" b="0"/>
            <wp:docPr id="9" name="Picture 9"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Projects/UW/cc_traits/plots/traits-ranks-new-titles-new-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2770CCB3" w14:textId="1E179341" w:rsidR="00E52847" w:rsidRDefault="00E52847" w:rsidP="00E52847">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xml:space="preserve">: The model approaches select similar traits as important (larger and red = more important) for predicting range shifts across datasets. Traits are listed in order of decreasing mean importance (increasing mean rank, right column) across all methods </w:t>
      </w:r>
      <w:r w:rsidR="008F6D0C">
        <w:rPr>
          <w:rFonts w:ascii="Times New Roman" w:hAnsi="Times New Roman" w:cs="Times New Roman"/>
        </w:rPr>
        <w:t xml:space="preserve">(except OLS) </w:t>
      </w:r>
      <w:r w:rsidRPr="00AB7803">
        <w:rPr>
          <w:rFonts w:ascii="Times New Roman" w:hAnsi="Times New Roman" w:cs="Times New Roman"/>
        </w:rPr>
        <w:t>for each dataset (panels)</w:t>
      </w:r>
      <w:r w:rsidR="0033546E">
        <w:rPr>
          <w:rFonts w:ascii="Times New Roman" w:hAnsi="Times New Roman" w:cs="Times New Roman"/>
        </w:rPr>
        <w:t xml:space="preserve">. </w:t>
      </w:r>
      <w:r w:rsidRPr="0033546E">
        <w:rPr>
          <w:rFonts w:ascii="Times New Roman" w:hAnsi="Times New Roman" w:cs="Times New Roman"/>
        </w:rPr>
        <w:t>Model</w:t>
      </w:r>
      <w:r w:rsidRPr="00AB7803">
        <w:rPr>
          <w:rFonts w:ascii="Times New Roman" w:hAnsi="Times New Roman" w:cs="Times New Roman"/>
        </w:rPr>
        <w:t xml:space="preserve"> abbreviations are as in Figure 1. </w:t>
      </w:r>
    </w:p>
    <w:p w14:paraId="6D1A3A26" w14:textId="77777777" w:rsidR="00885C4B" w:rsidRDefault="00885C4B" w:rsidP="00E52847">
      <w:pPr>
        <w:spacing w:line="480" w:lineRule="auto"/>
        <w:jc w:val="center"/>
        <w:rPr>
          <w:rFonts w:ascii="Times New Roman" w:hAnsi="Times New Roman" w:cs="Times New Roman"/>
        </w:rPr>
      </w:pPr>
    </w:p>
    <w:p w14:paraId="6B0039B3" w14:textId="7B7D9006" w:rsidR="00885C4B" w:rsidRDefault="001124DE" w:rsidP="00E5284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F5977F0" wp14:editId="2DAC3B47">
            <wp:extent cx="5943600" cy="410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14C88026" w14:textId="3FA2C0F3" w:rsidR="00956180" w:rsidRPr="00956180" w:rsidRDefault="00956180" w:rsidP="00956180">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(RF) for top ten traits by rank (Figure [ranks]) for each dataset (rows). Model abbreviations are as in Figure 1 and traits are as in Figure 2</w:t>
      </w:r>
      <w:r>
        <w:rPr>
          <w:rFonts w:ascii="Times New Roman" w:hAnsi="Times New Roman" w:cs="Times New Roman"/>
        </w:rPr>
        <w:t>.</w:t>
      </w:r>
    </w:p>
    <w:p w14:paraId="228998D4" w14:textId="77777777" w:rsidR="00E52847" w:rsidRPr="00956180" w:rsidRDefault="00E52847" w:rsidP="00956180">
      <w:pPr>
        <w:spacing w:line="480" w:lineRule="auto"/>
        <w:jc w:val="center"/>
        <w:rPr>
          <w:rFonts w:ascii="Times New Roman" w:hAnsi="Times New Roman" w:cs="Times New Roman"/>
        </w:rPr>
      </w:pPr>
    </w:p>
    <w:p w14:paraId="430986FE" w14:textId="7074CCCE" w:rsidR="008C34D3" w:rsidRPr="001124DE" w:rsidRDefault="00A35ACE" w:rsidP="000137FE">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lastRenderedPageBreak/>
        <w:t>DISCUSSION</w:t>
      </w:r>
    </w:p>
    <w:p w14:paraId="47F20131" w14:textId="0CF2EE98"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Previous studies using linear modelling have found that species’ traits are significant but weak predictors of variation in observed historical range shifts (Angert</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2011; MacLean and </w:t>
      </w:r>
      <w:r w:rsidR="00E56C77" w:rsidRPr="00C7248E">
        <w:rPr>
          <w:rFonts w:ascii="Times New Roman" w:hAnsi="Times New Roman" w:cs="Times New Roman"/>
        </w:rPr>
        <w:t>Beissinger</w:t>
      </w:r>
      <w:r>
        <w:rPr>
          <w:rFonts w:ascii="Times New Roman" w:hAnsi="Times New Roman" w:cs="Times New Roman"/>
        </w:rPr>
        <w:t>, 2017</w:t>
      </w:r>
      <w:r w:rsidRPr="008C34D3">
        <w:rPr>
          <w:rFonts w:ascii="Times New Roman" w:hAnsi="Times New Roman" w:cs="Times New Roman"/>
        </w:rPr>
        <w:t>). We find that non</w:t>
      </w:r>
      <w:r w:rsidR="009E402D">
        <w:rPr>
          <w:rFonts w:ascii="Times New Roman" w:hAnsi="Times New Roman" w:cs="Times New Roman"/>
        </w:rPr>
        <w:t>-</w:t>
      </w:r>
      <w:r w:rsidRPr="008C34D3">
        <w:rPr>
          <w:rFonts w:ascii="Times New Roman" w:hAnsi="Times New Roman" w:cs="Times New Roman"/>
        </w:rPr>
        <w:t>linear modeling methods enhance the ability of traits to accurately predict observed range shifts. Our findings match biological intuition that biological processes, which respond to environmental conditions and are mediated by species’ traits, are rarely linear (</w:t>
      </w:r>
      <w:r>
        <w:rPr>
          <w:rFonts w:ascii="Times New Roman" w:hAnsi="Times New Roman" w:cs="Times New Roman"/>
        </w:rPr>
        <w:t>Stenseth and</w:t>
      </w:r>
      <w:r w:rsidRPr="008C34D3">
        <w:rPr>
          <w:rFonts w:ascii="Times New Roman" w:hAnsi="Times New Roman" w:cs="Times New Roman"/>
        </w:rPr>
        <w:t xml:space="preserve"> Mysterud, 2002). Importantly, we have also shown that the novel statistical models maintain biological rigor by identifying similar predictor traits. </w:t>
      </w:r>
      <w:r w:rsidR="00A37CB8">
        <w:rPr>
          <w:rFonts w:ascii="Times New Roman" w:hAnsi="Times New Roman" w:cs="Times New Roman"/>
        </w:rPr>
        <w:t xml:space="preserve">However, some disagreements in the directionality of the relationship between trait values and range shift magnitude suggest limits to trait-based </w:t>
      </w:r>
      <w:r w:rsidR="00D533E2">
        <w:rPr>
          <w:rFonts w:ascii="Times New Roman" w:hAnsi="Times New Roman" w:cs="Times New Roman"/>
        </w:rPr>
        <w:t xml:space="preserve">statistical </w:t>
      </w:r>
      <w:r w:rsidR="00A37CB8">
        <w:rPr>
          <w:rFonts w:ascii="Times New Roman" w:hAnsi="Times New Roman" w:cs="Times New Roman"/>
        </w:rPr>
        <w:t>prediction frameworks. Our finding that even non-linear models with strong predictive performance sometimes fail to generalize the influence of traits suggests the need to further test</w:t>
      </w:r>
      <w:r w:rsidR="00E12B5B">
        <w:rPr>
          <w:rFonts w:ascii="Times New Roman" w:hAnsi="Times New Roman" w:cs="Times New Roman"/>
        </w:rPr>
        <w:t xml:space="preserve"> and perhaps reconsider</w:t>
      </w:r>
      <w:r w:rsidR="00A37CB8">
        <w:rPr>
          <w:rFonts w:ascii="Times New Roman" w:hAnsi="Times New Roman" w:cs="Times New Roman"/>
        </w:rPr>
        <w:t xml:space="preserve"> </w:t>
      </w:r>
      <w:r w:rsidR="00D533E2">
        <w:rPr>
          <w:rFonts w:ascii="Times New Roman" w:hAnsi="Times New Roman" w:cs="Times New Roman"/>
        </w:rPr>
        <w:t xml:space="preserve">the use of traits in </w:t>
      </w:r>
      <w:r w:rsidR="00A37CB8">
        <w:rPr>
          <w:rFonts w:ascii="Times New Roman" w:hAnsi="Times New Roman" w:cs="Times New Roman"/>
        </w:rPr>
        <w:t xml:space="preserve">climate change decision-making tools such as vulnerability analysis. </w:t>
      </w:r>
      <w:ins w:id="62" w:author="Anthony F. Cannistra" w:date="2018-12-11T10:29:00Z">
        <w:r w:rsidR="009A7CF2">
          <w:rPr>
            <w:rFonts w:ascii="Times New Roman" w:hAnsi="Times New Roman" w:cs="Times New Roman"/>
          </w:rPr>
          <w:t>Further</w:t>
        </w:r>
      </w:ins>
      <w:ins w:id="63" w:author="Anthony F. Cannistra" w:date="2018-12-11T10:27:00Z">
        <w:r w:rsidR="009A7CF2">
          <w:rPr>
            <w:rFonts w:ascii="Times New Roman" w:hAnsi="Times New Roman" w:cs="Times New Roman"/>
          </w:rPr>
          <w:t xml:space="preserve">, the discrepancy in </w:t>
        </w:r>
      </w:ins>
      <w:ins w:id="64" w:author="Anthony F. Cannistra" w:date="2018-12-11T10:28:00Z">
        <w:r w:rsidR="009A7CF2">
          <w:rPr>
            <w:rFonts w:ascii="Times New Roman" w:hAnsi="Times New Roman" w:cs="Times New Roman"/>
          </w:rPr>
          <w:t xml:space="preserve">predictive </w:t>
        </w:r>
      </w:ins>
      <w:ins w:id="65" w:author="Anthony F. Cannistra" w:date="2018-12-11T10:27:00Z">
        <w:r w:rsidR="009A7CF2">
          <w:rPr>
            <w:rFonts w:ascii="Times New Roman" w:hAnsi="Times New Roman" w:cs="Times New Roman"/>
          </w:rPr>
          <w:t xml:space="preserve">performance improvement </w:t>
        </w:r>
      </w:ins>
      <w:ins w:id="66" w:author="Anthony F. Cannistra" w:date="2018-12-11T10:28:00Z">
        <w:r w:rsidR="009A7CF2">
          <w:rPr>
            <w:rFonts w:ascii="Times New Roman" w:hAnsi="Times New Roman" w:cs="Times New Roman"/>
          </w:rPr>
          <w:t>across</w:t>
        </w:r>
      </w:ins>
      <w:ins w:id="67" w:author="Anthony F. Cannistra" w:date="2018-12-11T10:27:00Z">
        <w:r w:rsidR="009A7CF2">
          <w:rPr>
            <w:rFonts w:ascii="Times New Roman" w:hAnsi="Times New Roman" w:cs="Times New Roman"/>
          </w:rPr>
          <w:t xml:space="preserve"> datasets </w:t>
        </w:r>
      </w:ins>
      <w:ins w:id="68" w:author="Anthony F. Cannistra" w:date="2018-12-11T10:28:00Z">
        <w:r w:rsidR="009A7CF2">
          <w:rPr>
            <w:rFonts w:ascii="Times New Roman" w:hAnsi="Times New Roman" w:cs="Times New Roman"/>
          </w:rPr>
          <w:t>highlights a need both for more and higher-quality data to underpin predictive analyses.</w:t>
        </w:r>
      </w:ins>
    </w:p>
    <w:p w14:paraId="2A2497B5" w14:textId="77777777" w:rsidR="008C34D3" w:rsidRPr="008C34D3" w:rsidRDefault="008C34D3" w:rsidP="008C34D3">
      <w:pPr>
        <w:spacing w:line="480" w:lineRule="auto"/>
        <w:rPr>
          <w:rFonts w:ascii="Times New Roman" w:hAnsi="Times New Roman" w:cs="Times New Roman"/>
        </w:rPr>
      </w:pPr>
    </w:p>
    <w:p w14:paraId="58DCCB9A" w14:textId="5B09CB2E" w:rsidR="008C34D3" w:rsidRPr="008C34D3" w:rsidRDefault="00D533E2" w:rsidP="008C34D3">
      <w:pPr>
        <w:spacing w:line="480" w:lineRule="auto"/>
        <w:rPr>
          <w:rFonts w:ascii="Times New Roman" w:hAnsi="Times New Roman" w:cs="Times New Roman"/>
        </w:rPr>
      </w:pPr>
      <w:r>
        <w:rPr>
          <w:rFonts w:ascii="Times New Roman" w:hAnsi="Times New Roman" w:cs="Times New Roman"/>
        </w:rPr>
        <w:t>Models that allow for n</w:t>
      </w:r>
      <w:r w:rsidR="008C34D3" w:rsidRPr="008C34D3">
        <w:rPr>
          <w:rFonts w:ascii="Times New Roman" w:hAnsi="Times New Roman" w:cs="Times New Roman"/>
        </w:rPr>
        <w:t xml:space="preserve">on-linearities should be employed to further reevaluate expectations for how traits govern range shifts. Consideration of the processes associated with range shifts can help select predictor traits: four sequential processes underlying range shifts have been classified as emigration, movement, establishment, and proliferation </w:t>
      </w:r>
      <w:r w:rsidR="008F6D0C">
        <w:rPr>
          <w:rFonts w:ascii="Times New Roman" w:hAnsi="Times New Roman" w:cs="Times New Roman"/>
        </w:rPr>
        <w:t>(E</w:t>
      </w:r>
      <w:r w:rsidR="008C34D3" w:rsidRPr="008C34D3">
        <w:rPr>
          <w:rFonts w:ascii="Times New Roman" w:hAnsi="Times New Roman" w:cs="Times New Roman"/>
        </w:rPr>
        <w:t>strada et al. 2016</w:t>
      </w:r>
      <w:r w:rsidR="008F6D0C">
        <w:rPr>
          <w:rFonts w:ascii="Times New Roman" w:hAnsi="Times New Roman" w:cs="Times New Roman"/>
        </w:rPr>
        <w:t>)</w:t>
      </w:r>
      <w:ins w:id="69" w:author="Lauren Buckley" w:date="2018-12-05T10:42:00Z">
        <w:r w:rsidR="00C30839">
          <w:rPr>
            <w:rFonts w:ascii="Times New Roman" w:hAnsi="Times New Roman" w:cs="Times New Roman"/>
          </w:rPr>
          <w:t>.</w:t>
        </w:r>
      </w:ins>
      <w:r w:rsidR="008F6D0C" w:rsidRPr="008C34D3">
        <w:rPr>
          <w:rFonts w:ascii="Times New Roman" w:hAnsi="Times New Roman" w:cs="Times New Roman"/>
        </w:rPr>
        <w:t xml:space="preserve"> </w:t>
      </w:r>
      <w:r w:rsidR="008C34D3" w:rsidRPr="008C34D3">
        <w:rPr>
          <w:rFonts w:ascii="Times New Roman" w:hAnsi="Times New Roman" w:cs="Times New Roman"/>
        </w:rPr>
        <w:t xml:space="preserve">Generally, larger range shifts are expected for species with greater dispersal ability, reproductive potential, and ecological generalization </w:t>
      </w:r>
      <w:r w:rsidR="00A0792F">
        <w:rPr>
          <w:rFonts w:ascii="Times New Roman" w:hAnsi="Times New Roman" w:cs="Times New Roman"/>
        </w:rPr>
        <w:t>(</w:t>
      </w:r>
      <w:r w:rsidR="008C34D3" w:rsidRPr="008C34D3">
        <w:rPr>
          <w:rFonts w:ascii="Times New Roman" w:hAnsi="Times New Roman" w:cs="Times New Roman"/>
        </w:rPr>
        <w:t xml:space="preserve">Buckley and Kingsolver 2012, MacLean and </w:t>
      </w:r>
      <w:r w:rsidR="00E56C77" w:rsidRPr="00C7248E">
        <w:rPr>
          <w:rFonts w:ascii="Times New Roman" w:hAnsi="Times New Roman" w:cs="Times New Roman"/>
        </w:rPr>
        <w:t>Beissinger</w:t>
      </w:r>
      <w:r w:rsidR="00E56C77">
        <w:rPr>
          <w:rFonts w:ascii="Times New Roman" w:hAnsi="Times New Roman" w:cs="Times New Roman"/>
        </w:rPr>
        <w:t xml:space="preserve"> </w:t>
      </w:r>
      <w:r w:rsidR="008C34D3">
        <w:rPr>
          <w:rFonts w:ascii="Times New Roman" w:hAnsi="Times New Roman" w:cs="Times New Roman"/>
        </w:rPr>
        <w:t>2017</w:t>
      </w:r>
      <w:r w:rsidR="00A0792F">
        <w:rPr>
          <w:rFonts w:ascii="Times New Roman" w:hAnsi="Times New Roman" w:cs="Times New Roman"/>
        </w:rPr>
        <w:t>).</w:t>
      </w:r>
      <w:r w:rsidR="008C34D3" w:rsidRPr="008C34D3">
        <w:rPr>
          <w:rFonts w:ascii="Times New Roman" w:hAnsi="Times New Roman" w:cs="Times New Roman"/>
        </w:rPr>
        <w:t xml:space="preserve"> However, a meta-analysis across range shift studies found at best moderate support for dispersal </w:t>
      </w:r>
      <w:r w:rsidR="008C34D3" w:rsidRPr="008C34D3">
        <w:rPr>
          <w:rFonts w:ascii="Times New Roman" w:hAnsi="Times New Roman" w:cs="Times New Roman"/>
        </w:rPr>
        <w:lastRenderedPageBreak/>
        <w:t>ability (body size: 22%, migratory strategy: 10%, movement ability: 50%</w:t>
      </w:r>
      <w:ins w:id="70" w:author="Lauren Buckley" w:date="2018-12-05T10:51:00Z">
        <w:r w:rsidR="00C94390">
          <w:rPr>
            <w:rFonts w:ascii="Times New Roman" w:hAnsi="Times New Roman" w:cs="Times New Roman"/>
          </w:rPr>
          <w:t xml:space="preserve"> of studies uphold predicted relationship</w:t>
        </w:r>
      </w:ins>
      <w:r w:rsidR="008C34D3" w:rsidRPr="008C34D3">
        <w:rPr>
          <w:rFonts w:ascii="Times New Roman" w:hAnsi="Times New Roman" w:cs="Times New Roman"/>
        </w:rPr>
        <w:t>), reproductive potential (fecundity: 36%, longevity: 60%) and ecological generalization (diet breadth: 27%, habitat breadth: 43%) as predictors of range shif</w:t>
      </w:r>
      <w:r w:rsidR="00E56C77">
        <w:rPr>
          <w:rFonts w:ascii="Times New Roman" w:hAnsi="Times New Roman" w:cs="Times New Roman"/>
        </w:rPr>
        <w:t xml:space="preserve">t magnitude (MacLean and </w:t>
      </w:r>
      <w:r w:rsidR="00E56C77" w:rsidRPr="00C7248E">
        <w:rPr>
          <w:rFonts w:ascii="Times New Roman" w:hAnsi="Times New Roman" w:cs="Times New Roman"/>
        </w:rPr>
        <w:t>Beissinger</w:t>
      </w:r>
      <w:r w:rsidR="00E56C77">
        <w:rPr>
          <w:rFonts w:ascii="Times New Roman" w:hAnsi="Times New Roman" w:cs="Times New Roman"/>
        </w:rPr>
        <w:t xml:space="preserve"> 2017)</w:t>
      </w:r>
      <w:r w:rsidR="008C34D3" w:rsidRPr="008C34D3">
        <w:rPr>
          <w:rFonts w:ascii="Times New Roman" w:hAnsi="Times New Roman" w:cs="Times New Roman"/>
        </w:rPr>
        <w:t xml:space="preserve">. The large gap between expectations and observations highlights the need for novel predictive methods. Alternative expectations for traits such as ecological generalization further reinforces the need to allow for non-linear relationships between traits and climate change responses </w:t>
      </w:r>
      <w:del w:id="71" w:author="Lauren Buckley" w:date="2018-12-05T10:52:00Z">
        <w:r w:rsidR="008C34D3" w:rsidRPr="008C34D3" w:rsidDel="00C94390">
          <w:rPr>
            <w:rFonts w:ascii="Times New Roman" w:hAnsi="Times New Roman" w:cs="Times New Roman"/>
          </w:rPr>
          <w:delText>[</w:delText>
        </w:r>
      </w:del>
      <w:ins w:id="72" w:author="Lauren Buckley" w:date="2018-12-05T10:52:00Z">
        <w:r w:rsidR="00C94390">
          <w:rPr>
            <w:rFonts w:ascii="Times New Roman" w:hAnsi="Times New Roman" w:cs="Times New Roman"/>
          </w:rPr>
          <w:t>(</w:t>
        </w:r>
      </w:ins>
      <w:r w:rsidR="008C34D3" w:rsidRPr="008C34D3">
        <w:rPr>
          <w:rFonts w:ascii="Times New Roman" w:hAnsi="Times New Roman" w:cs="Times New Roman"/>
        </w:rPr>
        <w:t>Buckley and Kingsolver 2012</w:t>
      </w:r>
      <w:del w:id="73" w:author="Lauren Buckley" w:date="2018-12-05T10:52:00Z">
        <w:r w:rsidR="008C34D3" w:rsidRPr="008C34D3" w:rsidDel="00C94390">
          <w:rPr>
            <w:rFonts w:ascii="Times New Roman" w:hAnsi="Times New Roman" w:cs="Times New Roman"/>
          </w:rPr>
          <w:delText xml:space="preserve">]. </w:delText>
        </w:r>
      </w:del>
      <w:ins w:id="74" w:author="Lauren Buckley" w:date="2018-12-05T10:52:00Z">
        <w:r w:rsidR="00C94390">
          <w:rPr>
            <w:rFonts w:ascii="Times New Roman" w:hAnsi="Times New Roman" w:cs="Times New Roman"/>
          </w:rPr>
          <w:t>)</w:t>
        </w:r>
        <w:r w:rsidR="00C94390" w:rsidRPr="008C34D3">
          <w:rPr>
            <w:rFonts w:ascii="Times New Roman" w:hAnsi="Times New Roman" w:cs="Times New Roman"/>
          </w:rPr>
          <w:t xml:space="preserve">. </w:t>
        </w:r>
      </w:ins>
      <w:r w:rsidR="008C34D3" w:rsidRPr="008C34D3">
        <w:rPr>
          <w:rFonts w:ascii="Times New Roman" w:hAnsi="Times New Roman" w:cs="Times New Roman"/>
        </w:rPr>
        <w:t xml:space="preserve">Translating spatial range shifts into metrics of the extent to which species track their environmental niche (e.g., velocity of climate change, Loarie et al. 2009) may also enhance predictive capacity. </w:t>
      </w:r>
    </w:p>
    <w:p w14:paraId="297BAC69" w14:textId="53A4F739" w:rsidR="008C34D3" w:rsidRDefault="008C34D3" w:rsidP="008C34D3">
      <w:pPr>
        <w:spacing w:line="480" w:lineRule="auto"/>
        <w:rPr>
          <w:rFonts w:ascii="Times New Roman" w:hAnsi="Times New Roman" w:cs="Times New Roman"/>
        </w:rPr>
      </w:pPr>
    </w:p>
    <w:p w14:paraId="2EC34A39" w14:textId="26BC830B" w:rsidR="00D533E2" w:rsidRDefault="009928D1" w:rsidP="009928D1">
      <w:pPr>
        <w:spacing w:line="480" w:lineRule="auto"/>
        <w:rPr>
          <w:rFonts w:ascii="Times New Roman" w:hAnsi="Times New Roman" w:cs="Times New Roman"/>
        </w:rPr>
      </w:pPr>
      <w:r>
        <w:rPr>
          <w:rFonts w:ascii="Times New Roman" w:hAnsi="Times New Roman" w:cs="Times New Roman"/>
        </w:rPr>
        <w:t xml:space="preserve">Reevaluation with non-linear methods </w:t>
      </w:r>
      <w:r w:rsidR="00E07B6E">
        <w:rPr>
          <w:rFonts w:ascii="Times New Roman" w:hAnsi="Times New Roman" w:cs="Times New Roman"/>
        </w:rPr>
        <w:t>will</w:t>
      </w:r>
      <w:r>
        <w:rPr>
          <w:rFonts w:ascii="Times New Roman" w:hAnsi="Times New Roman" w:cs="Times New Roman"/>
        </w:rPr>
        <w:t xml:space="preserve"> provide insight into selecting appropriate predictor traits.  The availability of trait data has increased substantially since some of our datasets were compiled (e.g., Angert et. al 2011), so refining traits may improve predictive capacity.</w:t>
      </w:r>
      <w:r w:rsidR="002E30C8">
        <w:rPr>
          <w:rFonts w:ascii="Times New Roman" w:hAnsi="Times New Roman" w:cs="Times New Roman"/>
        </w:rPr>
        <w:t xml:space="preserve"> Still, needs for additional trait data addressing issues such as physiology and evolutionary potential are substantial and will likely require concerted data collection efforts </w:t>
      </w:r>
      <w:r w:rsidR="00A0792F">
        <w:rPr>
          <w:rFonts w:ascii="Times New Roman" w:hAnsi="Times New Roman" w:cs="Times New Roman"/>
        </w:rPr>
        <w:t>(</w:t>
      </w:r>
      <w:r w:rsidR="002E30C8">
        <w:rPr>
          <w:rFonts w:ascii="Times New Roman" w:hAnsi="Times New Roman" w:cs="Times New Roman"/>
        </w:rPr>
        <w:t>Urban et al. 2016</w:t>
      </w:r>
      <w:r w:rsidR="00A0792F">
        <w:rPr>
          <w:rFonts w:ascii="Times New Roman" w:hAnsi="Times New Roman" w:cs="Times New Roman"/>
        </w:rPr>
        <w:t>)</w:t>
      </w:r>
      <w:r w:rsidR="002E30C8">
        <w:rPr>
          <w:rFonts w:ascii="Times New Roman" w:hAnsi="Times New Roman" w:cs="Times New Roman"/>
        </w:rPr>
        <w:t>.</w:t>
      </w:r>
      <w:r>
        <w:rPr>
          <w:rFonts w:ascii="Times New Roman" w:hAnsi="Times New Roman" w:cs="Times New Roman"/>
        </w:rPr>
        <w:t xml:space="preserve"> Since s</w:t>
      </w:r>
      <w:r w:rsidR="00D533E2">
        <w:rPr>
          <w:rFonts w:ascii="Times New Roman" w:hAnsi="Times New Roman" w:cs="Times New Roman"/>
        </w:rPr>
        <w:t xml:space="preserve">pecies’ traits are likely to be phylogenetically conserved, </w:t>
      </w:r>
      <w:r>
        <w:rPr>
          <w:rFonts w:ascii="Times New Roman" w:hAnsi="Times New Roman" w:cs="Times New Roman"/>
        </w:rPr>
        <w:t xml:space="preserve">phylogenetic signal in range shifts can be used to assess the potential to use traits to predict range shifts. High phylogenetic signal but weak predictive performance of traits would suggest that improving the traits used as predictors can enhance predictive capacity.  </w:t>
      </w:r>
      <w:r w:rsidR="00E07B6E">
        <w:rPr>
          <w:rFonts w:ascii="Times New Roman" w:hAnsi="Times New Roman" w:cs="Times New Roman"/>
        </w:rPr>
        <w:t xml:space="preserve">The initial analyses (e.g., Angert et. al 2011) that accounted for phylogeny found limited phylogenetic signal in range shifts. We did not account for phylogeny because it is not straightforward to do so in the machine learning models. A recent synthesis of range shift studies </w:t>
      </w:r>
      <w:r w:rsidR="00533306">
        <w:rPr>
          <w:rFonts w:ascii="Times New Roman" w:hAnsi="Times New Roman" w:cs="Times New Roman"/>
        </w:rPr>
        <w:t>(</w:t>
      </w:r>
      <w:r w:rsidR="00E07B6E">
        <w:rPr>
          <w:rFonts w:ascii="Times New Roman" w:hAnsi="Times New Roman" w:cs="Times New Roman"/>
        </w:rPr>
        <w:t>Diamond 2018</w:t>
      </w:r>
      <w:r w:rsidR="00533306">
        <w:rPr>
          <w:rFonts w:ascii="Times New Roman" w:hAnsi="Times New Roman" w:cs="Times New Roman"/>
        </w:rPr>
        <w:t>)</w:t>
      </w:r>
      <w:r w:rsidR="00E07B6E">
        <w:rPr>
          <w:rFonts w:ascii="Times New Roman" w:hAnsi="Times New Roman" w:cs="Times New Roman"/>
        </w:rPr>
        <w:t xml:space="preserve"> found variable but generally weaker phylogenetic signal in range shifts than in physiological, morphological, and life-history traits.  The finding indicates </w:t>
      </w:r>
      <w:r w:rsidR="00E07B6E">
        <w:rPr>
          <w:rFonts w:ascii="Times New Roman" w:hAnsi="Times New Roman" w:cs="Times New Roman"/>
        </w:rPr>
        <w:lastRenderedPageBreak/>
        <w:t>limits to the predictive capacity of traits. However,</w:t>
      </w:r>
      <w:ins w:id="75" w:author="Lauren Buckley" w:date="2018-12-05T10:53:00Z">
        <w:r w:rsidR="00C94390">
          <w:rPr>
            <w:rFonts w:ascii="Times New Roman" w:hAnsi="Times New Roman" w:cs="Times New Roman"/>
          </w:rPr>
          <w:t xml:space="preserve"> local adaptation and resultant intraspecific tr</w:t>
        </w:r>
      </w:ins>
      <w:ins w:id="76" w:author="Lauren Buckley" w:date="2018-12-05T10:54:00Z">
        <w:r w:rsidR="00C94390">
          <w:rPr>
            <w:rFonts w:ascii="Times New Roman" w:hAnsi="Times New Roman" w:cs="Times New Roman"/>
          </w:rPr>
          <w:t>ait variation may weaken phylogenetic signal and complicate using species-level traits</w:t>
        </w:r>
      </w:ins>
      <w:ins w:id="77" w:author="Lauren Buckley" w:date="2018-12-05T10:53:00Z">
        <w:r w:rsidR="00C94390">
          <w:rPr>
            <w:rFonts w:ascii="Times New Roman" w:hAnsi="Times New Roman" w:cs="Times New Roman"/>
          </w:rPr>
          <w:t>.</w:t>
        </w:r>
      </w:ins>
      <w:r w:rsidR="00E07B6E">
        <w:rPr>
          <w:rFonts w:ascii="Times New Roman" w:hAnsi="Times New Roman" w:cs="Times New Roman"/>
        </w:rPr>
        <w:t xml:space="preserve"> </w:t>
      </w:r>
      <w:del w:id="78" w:author="Lauren Buckley" w:date="2018-12-05T10:53:00Z">
        <w:r w:rsidR="00E07B6E" w:rsidDel="00C94390">
          <w:rPr>
            <w:rFonts w:ascii="Times New Roman" w:hAnsi="Times New Roman" w:cs="Times New Roman"/>
          </w:rPr>
          <w:delText xml:space="preserve">higher </w:delText>
        </w:r>
      </w:del>
      <w:ins w:id="79" w:author="Lauren Buckley" w:date="2018-12-05T10:53:00Z">
        <w:r w:rsidR="00C94390">
          <w:rPr>
            <w:rFonts w:ascii="Times New Roman" w:hAnsi="Times New Roman" w:cs="Times New Roman"/>
          </w:rPr>
          <w:t xml:space="preserve">Higher </w:t>
        </w:r>
      </w:ins>
      <w:r w:rsidR="00E07B6E">
        <w:rPr>
          <w:rFonts w:ascii="Times New Roman" w:hAnsi="Times New Roman" w:cs="Times New Roman"/>
        </w:rPr>
        <w:t>phylogenetic signal in other climate change responses such as phenological and abundance shifts</w:t>
      </w:r>
      <w:r w:rsidR="009703C6">
        <w:rPr>
          <w:rFonts w:ascii="Times New Roman" w:hAnsi="Times New Roman" w:cs="Times New Roman"/>
        </w:rPr>
        <w:t xml:space="preserve"> </w:t>
      </w:r>
      <w:r w:rsidR="00533306">
        <w:rPr>
          <w:rFonts w:ascii="Times New Roman" w:hAnsi="Times New Roman" w:cs="Times New Roman"/>
        </w:rPr>
        <w:t>(</w:t>
      </w:r>
      <w:r w:rsidR="009703C6">
        <w:rPr>
          <w:rFonts w:ascii="Times New Roman" w:hAnsi="Times New Roman" w:cs="Times New Roman"/>
        </w:rPr>
        <w:t xml:space="preserve">reviewed in </w:t>
      </w:r>
      <w:r w:rsidR="009703C6" w:rsidRPr="008C34D3">
        <w:rPr>
          <w:rFonts w:ascii="Times New Roman" w:hAnsi="Times New Roman" w:cs="Times New Roman"/>
        </w:rPr>
        <w:t>Buckley and Kingsolver 2012</w:t>
      </w:r>
      <w:r w:rsidR="00533306">
        <w:rPr>
          <w:rFonts w:ascii="Times New Roman" w:hAnsi="Times New Roman" w:cs="Times New Roman"/>
        </w:rPr>
        <w:t>)</w:t>
      </w:r>
      <w:r w:rsidR="00E07B6E">
        <w:rPr>
          <w:rFonts w:ascii="Times New Roman" w:hAnsi="Times New Roman" w:cs="Times New Roman"/>
        </w:rPr>
        <w:t xml:space="preserve"> suggests they may be more conducive to trait-based prediction</w:t>
      </w:r>
      <w:r w:rsidR="009703C6">
        <w:rPr>
          <w:rFonts w:ascii="Times New Roman" w:hAnsi="Times New Roman" w:cs="Times New Roman"/>
        </w:rPr>
        <w:t xml:space="preserve"> using our methodology</w:t>
      </w:r>
      <w:r w:rsidR="00E07B6E">
        <w:rPr>
          <w:rFonts w:ascii="Times New Roman" w:hAnsi="Times New Roman" w:cs="Times New Roman"/>
        </w:rPr>
        <w:t>.</w:t>
      </w:r>
    </w:p>
    <w:p w14:paraId="0301D38D" w14:textId="77777777" w:rsidR="00D533E2" w:rsidRPr="008C34D3" w:rsidRDefault="00D533E2" w:rsidP="008C34D3">
      <w:pPr>
        <w:spacing w:line="480" w:lineRule="auto"/>
        <w:rPr>
          <w:rFonts w:ascii="Times New Roman" w:hAnsi="Times New Roman" w:cs="Times New Roman"/>
        </w:rPr>
      </w:pPr>
    </w:p>
    <w:p w14:paraId="08920D57" w14:textId="46EC78D2"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Our</w:t>
      </w:r>
      <w:r>
        <w:rPr>
          <w:rFonts w:ascii="Times New Roman" w:hAnsi="Times New Roman" w:cs="Times New Roman"/>
        </w:rPr>
        <w:t xml:space="preserve"> methodology––</w:t>
      </w:r>
      <w:r w:rsidRPr="008C34D3">
        <w:rPr>
          <w:rFonts w:ascii="Times New Roman" w:hAnsi="Times New Roman" w:cs="Times New Roman"/>
        </w:rPr>
        <w:t>flexible statistical models paired with robust evaluation methods and m</w:t>
      </w:r>
      <w:r>
        <w:rPr>
          <w:rFonts w:ascii="Times New Roman" w:hAnsi="Times New Roman" w:cs="Times New Roman"/>
        </w:rPr>
        <w:t>odel interrogation approaches––</w:t>
      </w:r>
      <w:r w:rsidRPr="008C34D3">
        <w:rPr>
          <w:rFonts w:ascii="Times New Roman" w:hAnsi="Times New Roman" w:cs="Times New Roman"/>
        </w:rPr>
        <w:t>has been reliably employed across many predictive contexts</w:t>
      </w:r>
      <w:r w:rsidR="008F6D0C">
        <w:rPr>
          <w:rFonts w:ascii="Times New Roman" w:hAnsi="Times New Roman" w:cs="Times New Roman"/>
        </w:rPr>
        <w:t xml:space="preserve"> </w:t>
      </w:r>
      <w:r w:rsidRPr="008C34D3">
        <w:rPr>
          <w:rFonts w:ascii="Times New Roman" w:hAnsi="Times New Roman" w:cs="Times New Roman"/>
        </w:rPr>
        <w:t xml:space="preserve">but has yet to be fully embraced by ecologists. The emerging wealth of publicly-available ecological and environmental data, combined with the pressing need for reliable ecological forecasts that are useful in decision-making frameworks, makes this flexible and data-intensive approach a natural fit. Despite promising results, our approach presents several challenges to adoption. Of particular relevance to the ecology community is the lack of traditional statistical techniques to evaluate these methods. Following the machine learning community, we employ </w:t>
      </w:r>
      <w:r w:rsidRPr="008C34D3">
        <w:rPr>
          <w:rFonts w:ascii="Times New Roman" w:hAnsi="Times New Roman" w:cs="Times New Roman"/>
          <w:i/>
          <w:iCs/>
        </w:rPr>
        <w:t>k</w:t>
      </w:r>
      <w:r w:rsidR="00E56C77">
        <w:rPr>
          <w:rFonts w:ascii="Times New Roman" w:hAnsi="Times New Roman" w:cs="Times New Roman"/>
        </w:rPr>
        <w:t>-fold cross-</w:t>
      </w:r>
      <w:r w:rsidRPr="008C34D3">
        <w:rPr>
          <w:rFonts w:ascii="Times New Roman" w:hAnsi="Times New Roman" w:cs="Times New Roman"/>
        </w:rPr>
        <w:t>validation to lend statistical robustness to the pertinent evaluative criteria for our models (here, mean squared error). In addition, the use of recent advances in model inspection methods (Shapley values from Lundberg et al.</w:t>
      </w:r>
      <w:r>
        <w:rPr>
          <w:rFonts w:ascii="Times New Roman" w:hAnsi="Times New Roman" w:cs="Times New Roman"/>
        </w:rPr>
        <w:t>, 2017</w:t>
      </w:r>
      <w:r w:rsidRPr="008C34D3">
        <w:rPr>
          <w:rFonts w:ascii="Times New Roman" w:hAnsi="Times New Roman" w:cs="Times New Roman"/>
        </w:rPr>
        <w:t>) represents a necessary departure from the manual inspection and testing of linear model coefficients. As the field of model interpretation grows, ecologists can leverage these developments to verify the ecological processes underpinning the predictions of these unconventional modeling approaches. Understanding and acknowledging these shifts in method evaluation and inspection approaches are critical steps to leveraging these more performant statistical modeling approaches in the ecology community.</w:t>
      </w:r>
    </w:p>
    <w:p w14:paraId="66168A3C" w14:textId="77777777" w:rsidR="008C34D3" w:rsidRPr="008C34D3" w:rsidRDefault="008C34D3" w:rsidP="008C34D3">
      <w:pPr>
        <w:spacing w:line="480" w:lineRule="auto"/>
        <w:rPr>
          <w:rFonts w:ascii="Times New Roman" w:hAnsi="Times New Roman" w:cs="Times New Roman"/>
        </w:rPr>
      </w:pPr>
    </w:p>
    <w:p w14:paraId="2B09AB0F" w14:textId="7D6DCAC3" w:rsidR="00E52847" w:rsidRDefault="008C34D3" w:rsidP="004E055A">
      <w:pPr>
        <w:spacing w:line="480" w:lineRule="auto"/>
        <w:rPr>
          <w:rFonts w:ascii="Times New Roman" w:hAnsi="Times New Roman" w:cs="Times New Roman"/>
        </w:rPr>
      </w:pPr>
      <w:r w:rsidRPr="008C34D3">
        <w:rPr>
          <w:rFonts w:ascii="Times New Roman" w:hAnsi="Times New Roman" w:cs="Times New Roman"/>
        </w:rPr>
        <w:lastRenderedPageBreak/>
        <w:t>The general applicability of this approach should be confirmed by studies including additional taxa, a greater number of species, and using novel model interrogation techniques</w:t>
      </w:r>
      <w:ins w:id="80" w:author="Anthony F. Cannistra" w:date="2018-12-11T10:35:00Z">
        <w:r w:rsidR="009D5387">
          <w:rPr>
            <w:rFonts w:ascii="Times New Roman" w:hAnsi="Times New Roman" w:cs="Times New Roman"/>
          </w:rPr>
          <w:t>.</w:t>
        </w:r>
      </w:ins>
      <w:r w:rsidRPr="008C34D3">
        <w:rPr>
          <w:rFonts w:ascii="Times New Roman" w:hAnsi="Times New Roman" w:cs="Times New Roman"/>
        </w:rPr>
        <w:t xml:space="preserve"> In addition, the approach has the potential to improve predictive accuracy in other ecological domains relevant to policy and decisions making (species distribution modeling, forecasting of ecological carbon flux, etc.).</w:t>
      </w:r>
      <w:ins w:id="81" w:author="Anthony F. Cannistra" w:date="2018-12-11T10:31:00Z">
        <w:r w:rsidR="009A7CF2">
          <w:rPr>
            <w:rFonts w:ascii="Times New Roman" w:hAnsi="Times New Roman" w:cs="Times New Roman"/>
          </w:rPr>
          <w:t xml:space="preserve"> However, as is demonstrated by the </w:t>
        </w:r>
      </w:ins>
      <w:ins w:id="82" w:author="Anthony F. Cannistra" w:date="2018-12-11T10:32:00Z">
        <w:r w:rsidR="009A7CF2">
          <w:rPr>
            <w:rFonts w:ascii="Times New Roman" w:hAnsi="Times New Roman" w:cs="Times New Roman"/>
          </w:rPr>
          <w:t>range of</w:t>
        </w:r>
      </w:ins>
      <w:ins w:id="83" w:author="Anthony F. Cannistra" w:date="2018-12-11T10:31:00Z">
        <w:r w:rsidR="009A7CF2">
          <w:rPr>
            <w:rFonts w:ascii="Times New Roman" w:hAnsi="Times New Roman" w:cs="Times New Roman"/>
          </w:rPr>
          <w:t xml:space="preserve"> predictive performance improvement across datasets (e.g. between the Alpine Plants </w:t>
        </w:r>
      </w:ins>
      <w:ins w:id="84" w:author="Anthony F. Cannistra" w:date="2018-12-11T10:32:00Z">
        <w:r w:rsidR="009A7CF2">
          <w:rPr>
            <w:rFonts w:ascii="Times New Roman" w:hAnsi="Times New Roman" w:cs="Times New Roman"/>
          </w:rPr>
          <w:t xml:space="preserve">and the European Plants datasets, Figure 1), </w:t>
        </w:r>
      </w:ins>
      <w:ins w:id="85" w:author="Anthony F. Cannistra" w:date="2018-12-11T10:33:00Z">
        <w:r w:rsidR="009A7CF2">
          <w:rPr>
            <w:rFonts w:ascii="Times New Roman" w:hAnsi="Times New Roman" w:cs="Times New Roman"/>
          </w:rPr>
          <w:t xml:space="preserve">care must be taken to </w:t>
        </w:r>
      </w:ins>
      <w:ins w:id="86" w:author="Anthony F. Cannistra" w:date="2018-12-11T10:36:00Z">
        <w:r w:rsidR="009D5387">
          <w:rPr>
            <w:rFonts w:ascii="Times New Roman" w:hAnsi="Times New Roman" w:cs="Times New Roman"/>
          </w:rPr>
          <w:t xml:space="preserve">evaluate any </w:t>
        </w:r>
      </w:ins>
      <w:ins w:id="87" w:author="Anthony F. Cannistra" w:date="2018-12-11T10:37:00Z">
        <w:r w:rsidR="009D5387">
          <w:rPr>
            <w:rFonts w:ascii="Times New Roman" w:hAnsi="Times New Roman" w:cs="Times New Roman"/>
          </w:rPr>
          <w:t xml:space="preserve">novel </w:t>
        </w:r>
      </w:ins>
      <w:ins w:id="88" w:author="Anthony F. Cannistra" w:date="2018-12-11T10:36:00Z">
        <w:r w:rsidR="009D5387">
          <w:rPr>
            <w:rFonts w:ascii="Times New Roman" w:hAnsi="Times New Roman" w:cs="Times New Roman"/>
          </w:rPr>
          <w:t xml:space="preserve">modeling result conservatively and through a lens of data quality and </w:t>
        </w:r>
      </w:ins>
      <w:ins w:id="89" w:author="Anthony F. Cannistra" w:date="2018-12-11T10:37:00Z">
        <w:r w:rsidR="009D5387">
          <w:rPr>
            <w:rFonts w:ascii="Times New Roman" w:hAnsi="Times New Roman" w:cs="Times New Roman"/>
          </w:rPr>
          <w:t>available latitude</w:t>
        </w:r>
      </w:ins>
      <w:ins w:id="90" w:author="Anthony F. Cannistra" w:date="2018-12-11T10:36:00Z">
        <w:r w:rsidR="009D5387">
          <w:rPr>
            <w:rFonts w:ascii="Times New Roman" w:hAnsi="Times New Roman" w:cs="Times New Roman"/>
          </w:rPr>
          <w:t xml:space="preserve"> </w:t>
        </w:r>
      </w:ins>
      <w:ins w:id="91" w:author="Anthony F. Cannistra" w:date="2018-12-11T10:37:00Z">
        <w:r w:rsidR="009D5387">
          <w:rPr>
            <w:rFonts w:ascii="Times New Roman" w:hAnsi="Times New Roman" w:cs="Times New Roman"/>
          </w:rPr>
          <w:t xml:space="preserve">for improvement. </w:t>
        </w:r>
      </w:ins>
    </w:p>
    <w:p w14:paraId="5696267E" w14:textId="2938B7C6" w:rsidR="009703C6" w:rsidRDefault="009703C6" w:rsidP="004E055A">
      <w:pPr>
        <w:spacing w:line="480" w:lineRule="auto"/>
        <w:rPr>
          <w:rFonts w:ascii="Times New Roman" w:hAnsi="Times New Roman" w:cs="Times New Roman"/>
        </w:rPr>
      </w:pPr>
    </w:p>
    <w:p w14:paraId="6482EC46" w14:textId="5C769EA1" w:rsidR="009703C6" w:rsidRDefault="009703C6" w:rsidP="004E055A">
      <w:pPr>
        <w:spacing w:line="480" w:lineRule="auto"/>
        <w:rPr>
          <w:rFonts w:ascii="Times New Roman" w:hAnsi="Times New Roman" w:cs="Times New Roman"/>
        </w:rPr>
      </w:pPr>
      <w:r>
        <w:rPr>
          <w:rFonts w:ascii="Times New Roman" w:hAnsi="Times New Roman" w:cs="Times New Roman"/>
        </w:rPr>
        <w:t xml:space="preserve">Overall, our analysis offers a mixed outlook for using species’ traits in applied predictions, such as analyses of climate change vulnerability. The substantially better predictive performance of non-linear models relative to linear models suggests vulnerability analyses frameworks based on species’ traits </w:t>
      </w:r>
      <w:r w:rsidRPr="004E055A">
        <w:rPr>
          <w:rFonts w:ascii="Times New Roman" w:hAnsi="Times New Roman" w:cs="Times New Roman"/>
        </w:rPr>
        <w:t>(</w:t>
      </w:r>
      <w:r>
        <w:rPr>
          <w:rFonts w:ascii="Times New Roman" w:hAnsi="Times New Roman" w:cs="Times New Roman"/>
        </w:rPr>
        <w:t xml:space="preserve">e.g., </w:t>
      </w:r>
      <w:r w:rsidRPr="004E055A">
        <w:rPr>
          <w:rFonts w:ascii="Times New Roman" w:hAnsi="Times New Roman" w:cs="Times New Roman"/>
        </w:rPr>
        <w:t xml:space="preserve">Williams </w:t>
      </w:r>
      <w:r w:rsidRPr="004E055A">
        <w:rPr>
          <w:rFonts w:ascii="Times New Roman" w:hAnsi="Times New Roman" w:cs="Times New Roman"/>
          <w:i/>
          <w:iCs/>
        </w:rPr>
        <w:t>et al.</w:t>
      </w:r>
      <w:r w:rsidRPr="004E055A">
        <w:rPr>
          <w:rFonts w:ascii="Times New Roman" w:hAnsi="Times New Roman" w:cs="Times New Roman"/>
        </w:rPr>
        <w:t xml:space="preserve">, 2008; Foden </w:t>
      </w:r>
      <w:r w:rsidRPr="004E055A">
        <w:rPr>
          <w:rFonts w:ascii="Times New Roman" w:hAnsi="Times New Roman" w:cs="Times New Roman"/>
          <w:i/>
          <w:iCs/>
        </w:rPr>
        <w:t>et al.</w:t>
      </w:r>
      <w:r w:rsidRPr="004E055A">
        <w:rPr>
          <w:rFonts w:ascii="Times New Roman" w:hAnsi="Times New Roman" w:cs="Times New Roman"/>
        </w:rPr>
        <w:t xml:space="preserve">, 2013; Pacifici </w:t>
      </w:r>
      <w:r w:rsidRPr="004E055A">
        <w:rPr>
          <w:rFonts w:ascii="Times New Roman" w:hAnsi="Times New Roman" w:cs="Times New Roman"/>
          <w:i/>
          <w:iCs/>
        </w:rPr>
        <w:t>et al.</w:t>
      </w:r>
      <w:r w:rsidRPr="004E055A">
        <w:rPr>
          <w:rFonts w:ascii="Times New Roman" w:hAnsi="Times New Roman" w:cs="Times New Roman"/>
        </w:rPr>
        <w:t>, 2015)</w:t>
      </w:r>
      <w:r>
        <w:rPr>
          <w:rFonts w:ascii="Times New Roman" w:hAnsi="Times New Roman" w:cs="Times New Roman"/>
        </w:rPr>
        <w:t xml:space="preserve"> should be adapted to account for non-linearities. However, disagreements in the directionality of trait predictors </w:t>
      </w:r>
      <w:ins w:id="92" w:author="Anthony F. Cannistra" w:date="2018-12-11T10:38:00Z">
        <w:r w:rsidR="009D5387">
          <w:rPr>
            <w:rFonts w:ascii="Times New Roman" w:hAnsi="Times New Roman" w:cs="Times New Roman"/>
          </w:rPr>
          <w:t xml:space="preserve">and the </w:t>
        </w:r>
      </w:ins>
      <w:ins w:id="93" w:author="Anthony F. Cannistra" w:date="2018-12-11T10:39:00Z">
        <w:r w:rsidR="009D5387">
          <w:rPr>
            <w:rFonts w:ascii="Times New Roman" w:hAnsi="Times New Roman" w:cs="Times New Roman"/>
          </w:rPr>
          <w:t>variability of</w:t>
        </w:r>
      </w:ins>
      <w:ins w:id="94" w:author="Anthony F. Cannistra" w:date="2018-12-11T10:38:00Z">
        <w:r w:rsidR="009D5387">
          <w:rPr>
            <w:rFonts w:ascii="Times New Roman" w:hAnsi="Times New Roman" w:cs="Times New Roman"/>
          </w:rPr>
          <w:t xml:space="preserve"> performance improvement </w:t>
        </w:r>
      </w:ins>
      <w:r>
        <w:rPr>
          <w:rFonts w:ascii="Times New Roman" w:hAnsi="Times New Roman" w:cs="Times New Roman"/>
        </w:rPr>
        <w:t>suggest that even non-linear methods for relating traits to climate change responses may have limited predicti</w:t>
      </w:r>
      <w:r w:rsidR="00296F7A">
        <w:rPr>
          <w:rFonts w:ascii="Times New Roman" w:hAnsi="Times New Roman" w:cs="Times New Roman"/>
        </w:rPr>
        <w:t>ve</w:t>
      </w:r>
      <w:r>
        <w:rPr>
          <w:rFonts w:ascii="Times New Roman" w:hAnsi="Times New Roman" w:cs="Times New Roman"/>
        </w:rPr>
        <w:t xml:space="preserve"> accuracy. More mechanistic approaches that describe the processes by which traits mediate </w:t>
      </w:r>
      <w:r w:rsidR="002E30C8">
        <w:rPr>
          <w:rFonts w:ascii="Times New Roman" w:hAnsi="Times New Roman" w:cs="Times New Roman"/>
        </w:rPr>
        <w:t xml:space="preserve">fitness and demographic responses to the environment may be required for predictions that require high levels of accuracy </w:t>
      </w:r>
      <w:r w:rsidR="00533306">
        <w:rPr>
          <w:rFonts w:ascii="Times New Roman" w:hAnsi="Times New Roman" w:cs="Times New Roman"/>
        </w:rPr>
        <w:t>(</w:t>
      </w:r>
      <w:r w:rsidR="002E30C8" w:rsidRPr="008C34D3">
        <w:rPr>
          <w:rFonts w:ascii="Times New Roman" w:hAnsi="Times New Roman" w:cs="Times New Roman"/>
        </w:rPr>
        <w:t>Buckley and Kingsolver 2012</w:t>
      </w:r>
      <w:r w:rsidR="002E30C8">
        <w:rPr>
          <w:rFonts w:ascii="Times New Roman" w:hAnsi="Times New Roman" w:cs="Times New Roman"/>
        </w:rPr>
        <w:t xml:space="preserve">, </w:t>
      </w:r>
      <w:r w:rsidR="00C65F5D">
        <w:rPr>
          <w:rFonts w:ascii="Times New Roman" w:hAnsi="Times New Roman" w:cs="Times New Roman"/>
        </w:rPr>
        <w:t>Urban et al. 2016</w:t>
      </w:r>
      <w:r w:rsidR="00533306">
        <w:rPr>
          <w:rFonts w:ascii="Times New Roman" w:hAnsi="Times New Roman" w:cs="Times New Roman"/>
        </w:rPr>
        <w:t>)</w:t>
      </w:r>
      <w:r>
        <w:rPr>
          <w:rFonts w:ascii="Times New Roman" w:hAnsi="Times New Roman" w:cs="Times New Roman"/>
        </w:rPr>
        <w:t>.</w:t>
      </w:r>
      <w:r w:rsidR="00296F7A">
        <w:rPr>
          <w:rFonts w:ascii="Times New Roman" w:hAnsi="Times New Roman" w:cs="Times New Roman"/>
        </w:rPr>
        <w:t xml:space="preserve"> At a minimum, these mechanistic approaches will be useful for refining non-linear methodologies for using traits to predict climate change response</w:t>
      </w:r>
      <w:r w:rsidR="00C65F5D">
        <w:rPr>
          <w:rFonts w:ascii="Times New Roman" w:hAnsi="Times New Roman" w:cs="Times New Roman"/>
        </w:rPr>
        <w:t>s.</w:t>
      </w:r>
    </w:p>
    <w:p w14:paraId="337DE049" w14:textId="77777777" w:rsidR="005E6218" w:rsidRDefault="005E6218" w:rsidP="004E055A">
      <w:pPr>
        <w:spacing w:line="480" w:lineRule="auto"/>
        <w:rPr>
          <w:rFonts w:ascii="Times New Roman" w:hAnsi="Times New Roman" w:cs="Times New Roman"/>
          <w:b/>
        </w:rPr>
      </w:pPr>
    </w:p>
    <w:p w14:paraId="7F12179F" w14:textId="3A5782A8" w:rsidR="005E6218" w:rsidRDefault="00A35ACE" w:rsidP="0068071B">
      <w:pPr>
        <w:spacing w:line="480" w:lineRule="auto"/>
        <w:outlineLvl w:val="0"/>
        <w:rPr>
          <w:rFonts w:ascii="Times New Roman" w:hAnsi="Times New Roman" w:cs="Times New Roman"/>
          <w:b/>
        </w:rPr>
      </w:pPr>
      <w:r>
        <w:rPr>
          <w:rFonts w:ascii="Times New Roman" w:hAnsi="Times New Roman" w:cs="Times New Roman"/>
          <w:b/>
        </w:rPr>
        <w:t>ACKNOWLEDGEMENTS</w:t>
      </w:r>
    </w:p>
    <w:p w14:paraId="26D3E525" w14:textId="3D5F4C68" w:rsidR="00F7499D" w:rsidRPr="00F7499D" w:rsidRDefault="000A6746" w:rsidP="00F7499D">
      <w:pPr>
        <w:pStyle w:val="NormalWeb"/>
        <w:spacing w:line="408" w:lineRule="atLeast"/>
        <w:textAlignment w:val="baseline"/>
        <w:rPr>
          <w:rFonts w:eastAsia="Times New Roman"/>
          <w:color w:val="2A2A2A"/>
        </w:rPr>
      </w:pPr>
      <w:r>
        <w:lastRenderedPageBreak/>
        <w:t>We thank</w:t>
      </w:r>
      <w:r w:rsidR="001405EC">
        <w:t xml:space="preserve"> the many individuals whose efforts have contributed to the datasets critical to this work, especially those who have made their</w:t>
      </w:r>
      <w:r w:rsidR="0027417E">
        <w:t xml:space="preserve"> trait</w:t>
      </w:r>
      <w:r w:rsidR="001405EC">
        <w:t xml:space="preserve"> data available on the TRY and FishBase databases. In particular we would like to thank</w:t>
      </w:r>
      <w:r>
        <w:t xml:space="preserve"> Sabine Rumpf </w:t>
      </w:r>
      <w:r w:rsidR="001405EC">
        <w:t xml:space="preserve">for </w:t>
      </w:r>
      <w:r w:rsidR="0027417E">
        <w:t xml:space="preserve">her substantial efforts to coordinate the sharing of the </w:t>
      </w:r>
      <w:r w:rsidR="001405EC">
        <w:t>European plants</w:t>
      </w:r>
      <w:r w:rsidR="0027417E">
        <w:t xml:space="preserve"> trait</w:t>
      </w:r>
      <w:r w:rsidR="001405EC">
        <w:t xml:space="preserve"> data.</w:t>
      </w:r>
      <w:r w:rsidR="0027417E">
        <w:t xml:space="preserve"> </w:t>
      </w:r>
      <w:r w:rsidR="001405EC">
        <w:t xml:space="preserve"> </w:t>
      </w:r>
      <w:r w:rsidR="0027417E">
        <w:t xml:space="preserve">We thank Amy Angert and Malin Pinsky for sharing </w:t>
      </w:r>
      <w:r w:rsidR="00F7499D">
        <w:t xml:space="preserve">and aiding our interpretation of their datasets. We thank Ray Huey and members of our research group for comments. </w:t>
      </w:r>
      <w:r w:rsidR="00F7499D" w:rsidRPr="00F7499D">
        <w:rPr>
          <w:rFonts w:eastAsia="Times New Roman"/>
          <w:color w:val="2A2A2A"/>
        </w:rPr>
        <w:t>This work was supported by the National Science Foundation [IGERT DGE-1258485 fellowship to A.F.C.</w:t>
      </w:r>
      <w:r w:rsidR="00F7499D">
        <w:rPr>
          <w:rFonts w:eastAsia="Times New Roman"/>
          <w:color w:val="2A2A2A"/>
        </w:rPr>
        <w:t xml:space="preserve">, a Graduate Research Fellowship to A.F.C, and </w:t>
      </w:r>
      <w:r w:rsidR="00F7499D" w:rsidRPr="00F7499D">
        <w:rPr>
          <w:rFonts w:eastAsia="Times New Roman"/>
          <w:color w:val="2A2A2A"/>
        </w:rPr>
        <w:t>DBI-1349865 to L.B.B.].</w:t>
      </w:r>
    </w:p>
    <w:p w14:paraId="2A0A71DE" w14:textId="77777777" w:rsidR="00F7499D" w:rsidRPr="00F7499D" w:rsidRDefault="00F7499D" w:rsidP="00F7499D">
      <w:pPr>
        <w:rPr>
          <w:rFonts w:ascii="Times New Roman" w:eastAsia="Times New Roman" w:hAnsi="Times New Roman" w:cs="Times New Roman"/>
        </w:rPr>
      </w:pPr>
    </w:p>
    <w:p w14:paraId="74213D6C" w14:textId="5C670FC7" w:rsidR="005E6218" w:rsidRPr="000A6746" w:rsidRDefault="00F7499D" w:rsidP="004E055A">
      <w:pPr>
        <w:spacing w:line="480" w:lineRule="auto"/>
        <w:rPr>
          <w:rFonts w:ascii="Times New Roman" w:hAnsi="Times New Roman" w:cs="Times New Roman"/>
        </w:rPr>
      </w:pPr>
      <w:r>
        <w:rPr>
          <w:rFonts w:ascii="Times New Roman" w:hAnsi="Times New Roman" w:cs="Times New Roman"/>
        </w:rPr>
        <w:t xml:space="preserve"> </w:t>
      </w:r>
    </w:p>
    <w:p w14:paraId="3A3E5271"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References</w:t>
      </w:r>
    </w:p>
    <w:p w14:paraId="45F78FFD" w14:textId="11312971" w:rsidR="00A73AF3" w:rsidRDefault="00A73AF3">
      <w:pPr>
        <w:pStyle w:val="NormalWeb"/>
        <w:spacing w:line="480" w:lineRule="auto"/>
        <w:ind w:left="480" w:hanging="480"/>
        <w:rPr>
          <w:ins w:id="95" w:author="Anthony F. Cannistra" w:date="2018-12-07T11:34:00Z"/>
        </w:rPr>
        <w:pPrChange w:id="96" w:author="Anthony F. Cannistra" w:date="2018-12-07T11:35:00Z">
          <w:pPr>
            <w:pStyle w:val="NormalWeb"/>
            <w:ind w:left="480" w:hanging="480"/>
          </w:pPr>
        </w:pPrChange>
      </w:pPr>
      <w:ins w:id="97" w:author="Anthony F. Cannistra" w:date="2018-12-07T11:34:00Z">
        <w:r>
          <w:t xml:space="preserve">Adrian, R., Wilhelm, S., &amp; Gerten, D. (2006). Life-history traits of lake plankton species may govern their phenological response to climate warming. </w:t>
        </w:r>
        <w:r>
          <w:rPr>
            <w:i/>
            <w:iCs/>
          </w:rPr>
          <w:t>Global Change Biology</w:t>
        </w:r>
        <w:r>
          <w:t xml:space="preserve">, </w:t>
        </w:r>
        <w:r>
          <w:rPr>
            <w:i/>
            <w:iCs/>
          </w:rPr>
          <w:t>12</w:t>
        </w:r>
        <w:r>
          <w:t>(4), 652–661. http://doi.org</w:t>
        </w:r>
        <w:r w:rsidR="009D5387">
          <w:t>/10.1111/j.1365-2486.2006.0112</w:t>
        </w:r>
        <w:r>
          <w:t>x</w:t>
        </w:r>
      </w:ins>
    </w:p>
    <w:p w14:paraId="0D0A9ABC" w14:textId="374AA70E" w:rsidR="00867D76" w:rsidRPr="00867D76" w:rsidDel="00A73AF3" w:rsidRDefault="00867D76" w:rsidP="00867D76">
      <w:pPr>
        <w:spacing w:line="480" w:lineRule="auto"/>
        <w:ind w:left="720" w:hanging="720"/>
        <w:rPr>
          <w:del w:id="98" w:author="Anthony F. Cannistra" w:date="2018-12-07T11:34:00Z"/>
          <w:rFonts w:ascii="Times New Roman" w:hAnsi="Times New Roman" w:cs="Times New Roman"/>
        </w:rPr>
      </w:pPr>
      <w:commentRangeStart w:id="99"/>
      <w:del w:id="100" w:author="Anthony F. Cannistra" w:date="2018-12-07T11:34:00Z">
        <w:r w:rsidRPr="00867D76" w:rsidDel="00A73AF3">
          <w:rPr>
            <w:rFonts w:ascii="Times New Roman" w:hAnsi="Times New Roman" w:cs="Times New Roman"/>
          </w:rPr>
          <w:delText xml:space="preserve">ADRIAN, R., WILHELM, S., &amp; GERTEN, D. </w:delText>
        </w:r>
        <w:commentRangeEnd w:id="99"/>
        <w:r w:rsidR="00E00682" w:rsidDel="00A73AF3">
          <w:rPr>
            <w:rStyle w:val="CommentReference"/>
          </w:rPr>
          <w:commentReference w:id="99"/>
        </w:r>
        <w:r w:rsidRPr="00867D76" w:rsidDel="00A73AF3">
          <w:rPr>
            <w:rFonts w:ascii="Times New Roman" w:hAnsi="Times New Roman" w:cs="Times New Roman"/>
          </w:rPr>
          <w:delText xml:space="preserve">(2006). Life-history traits of lake plankton species may govern their phenological response to climate warming. </w:delText>
        </w:r>
        <w:r w:rsidRPr="00867D76" w:rsidDel="00A73AF3">
          <w:rPr>
            <w:rFonts w:ascii="Times New Roman" w:hAnsi="Times New Roman" w:cs="Times New Roman"/>
            <w:i/>
            <w:iCs/>
          </w:rPr>
          <w:delText>Global Change Biology</w:delText>
        </w:r>
        <w:r w:rsidRPr="00867D76" w:rsidDel="00A73AF3">
          <w:rPr>
            <w:rFonts w:ascii="Times New Roman" w:hAnsi="Times New Roman" w:cs="Times New Roman"/>
          </w:rPr>
          <w:delText xml:space="preserve">, </w:delText>
        </w:r>
        <w:r w:rsidRPr="00867D76" w:rsidDel="00A73AF3">
          <w:rPr>
            <w:rFonts w:ascii="Times New Roman" w:hAnsi="Times New Roman" w:cs="Times New Roman"/>
            <w:i/>
            <w:iCs/>
          </w:rPr>
          <w:delText>12</w:delText>
        </w:r>
        <w:r w:rsidRPr="00867D76" w:rsidDel="00A73AF3">
          <w:rPr>
            <w:rFonts w:ascii="Times New Roman" w:hAnsi="Times New Roman" w:cs="Times New Roman"/>
          </w:rPr>
          <w:delText>(4), 652–661. http://doi.org/10.1111/j.1365-2486.2006.01125.x</w:delText>
        </w:r>
      </w:del>
    </w:p>
    <w:p w14:paraId="6ADEC5EF"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Altermatt, F. (2010). Tell me what you eat and I’ll tell you when you fly: diet can predict phenological changes in response to climate change. </w:t>
      </w:r>
      <w:r w:rsidRPr="00867D76">
        <w:rPr>
          <w:rFonts w:ascii="Times New Roman" w:hAnsi="Times New Roman" w:cs="Times New Roman"/>
          <w:i/>
          <w:iCs/>
        </w:rPr>
        <w:t>Ecology Letters</w:t>
      </w:r>
      <w:r w:rsidRPr="00867D76">
        <w:rPr>
          <w:rFonts w:ascii="Times New Roman" w:hAnsi="Times New Roman" w:cs="Times New Roman"/>
        </w:rPr>
        <w:t xml:space="preserve">, </w:t>
      </w:r>
      <w:r w:rsidRPr="00867D76">
        <w:rPr>
          <w:rFonts w:ascii="Times New Roman" w:hAnsi="Times New Roman" w:cs="Times New Roman"/>
          <w:i/>
          <w:iCs/>
        </w:rPr>
        <w:t>13</w:t>
      </w:r>
      <w:r w:rsidRPr="00867D76">
        <w:rPr>
          <w:rFonts w:ascii="Times New Roman" w:hAnsi="Times New Roman" w:cs="Times New Roman"/>
        </w:rPr>
        <w:t>(12), 1475–1484. http://doi.org/10.1111/j.1461-0248.2010.01534.x</w:t>
      </w:r>
    </w:p>
    <w:p w14:paraId="7F5C3F08"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Angert, A. L., Crozier, L. G., Rissler, L. J., Gilman, S. E., Tewksbury, J. J., &amp; Chunco, A. J. (2011). Do species’ traits predict recent shifts at expanding range edges? </w:t>
      </w:r>
      <w:r w:rsidRPr="00867D76">
        <w:rPr>
          <w:rFonts w:ascii="Times New Roman" w:hAnsi="Times New Roman" w:cs="Times New Roman"/>
          <w:i/>
          <w:iCs/>
        </w:rPr>
        <w:t>Ecology Letters</w:t>
      </w:r>
      <w:r w:rsidRPr="00867D76">
        <w:rPr>
          <w:rFonts w:ascii="Times New Roman" w:hAnsi="Times New Roman" w:cs="Times New Roman"/>
        </w:rPr>
        <w:t xml:space="preserve">, </w:t>
      </w:r>
      <w:r w:rsidRPr="00867D76">
        <w:rPr>
          <w:rFonts w:ascii="Times New Roman" w:hAnsi="Times New Roman" w:cs="Times New Roman"/>
          <w:i/>
          <w:iCs/>
        </w:rPr>
        <w:t>14</w:t>
      </w:r>
      <w:r w:rsidRPr="00867D76">
        <w:rPr>
          <w:rFonts w:ascii="Times New Roman" w:hAnsi="Times New Roman" w:cs="Times New Roman"/>
        </w:rPr>
        <w:t>(7), 677–689. http://doi.org/10.1111/j.1461-0248.2011.01620.x</w:t>
      </w:r>
    </w:p>
    <w:p w14:paraId="10EB149D" w14:textId="0DA4C026" w:rsidR="00867D76" w:rsidRDefault="00867D76" w:rsidP="00867D76">
      <w:pPr>
        <w:spacing w:line="480" w:lineRule="auto"/>
        <w:ind w:left="720" w:hanging="720"/>
        <w:rPr>
          <w:ins w:id="101" w:author="Anthony F. Cannistra" w:date="2018-12-11T10:44:00Z"/>
          <w:rFonts w:ascii="Times New Roman" w:hAnsi="Times New Roman" w:cs="Times New Roman"/>
        </w:rPr>
      </w:pPr>
      <w:r w:rsidRPr="00867D76">
        <w:rPr>
          <w:rFonts w:ascii="Times New Roman" w:hAnsi="Times New Roman" w:cs="Times New Roman"/>
        </w:rPr>
        <w:t xml:space="preserve">Baltensperger, A. P., &amp; Huettmann, F. (2015). Predicted shifts in small mammal distributions and biodiversity in the altered future environment of Alaska: An open access data and machine learning perspective. </w:t>
      </w:r>
      <w:r w:rsidRPr="00867D76">
        <w:rPr>
          <w:rFonts w:ascii="Times New Roman" w:hAnsi="Times New Roman" w:cs="Times New Roman"/>
          <w:i/>
          <w:iCs/>
        </w:rPr>
        <w:t>PLoS ONE</w:t>
      </w:r>
      <w:r w:rsidRPr="00867D76">
        <w:rPr>
          <w:rFonts w:ascii="Times New Roman" w:hAnsi="Times New Roman" w:cs="Times New Roman"/>
        </w:rPr>
        <w:t xml:space="preserve">, </w:t>
      </w:r>
      <w:r w:rsidRPr="00867D76">
        <w:rPr>
          <w:rFonts w:ascii="Times New Roman" w:hAnsi="Times New Roman" w:cs="Times New Roman"/>
          <w:i/>
          <w:iCs/>
        </w:rPr>
        <w:t>10</w:t>
      </w:r>
      <w:r w:rsidRPr="00867D76">
        <w:rPr>
          <w:rFonts w:ascii="Times New Roman" w:hAnsi="Times New Roman" w:cs="Times New Roman"/>
        </w:rPr>
        <w:t xml:space="preserve">(7), e0132054. </w:t>
      </w:r>
      <w:ins w:id="102" w:author="Anthony F. Cannistra" w:date="2018-12-11T10:44:00Z">
        <w:r w:rsidR="0096524D">
          <w:rPr>
            <w:rFonts w:ascii="Times New Roman" w:hAnsi="Times New Roman" w:cs="Times New Roman"/>
          </w:rPr>
          <w:fldChar w:fldCharType="begin"/>
        </w:r>
        <w:r w:rsidR="0096524D">
          <w:rPr>
            <w:rFonts w:ascii="Times New Roman" w:hAnsi="Times New Roman" w:cs="Times New Roman"/>
          </w:rPr>
          <w:instrText xml:space="preserve"> HYPERLINK "</w:instrText>
        </w:r>
      </w:ins>
      <w:r w:rsidR="0096524D" w:rsidRPr="00867D76">
        <w:rPr>
          <w:rFonts w:ascii="Times New Roman" w:hAnsi="Times New Roman" w:cs="Times New Roman"/>
        </w:rPr>
        <w:instrText>http://doi.org/10.1371/journal.pone.0132054</w:instrText>
      </w:r>
      <w:ins w:id="103" w:author="Anthony F. Cannistra" w:date="2018-12-11T10:44:00Z">
        <w:r w:rsidR="0096524D">
          <w:rPr>
            <w:rFonts w:ascii="Times New Roman" w:hAnsi="Times New Roman" w:cs="Times New Roman"/>
          </w:rPr>
          <w:instrText xml:space="preserve">" </w:instrText>
        </w:r>
        <w:r w:rsidR="0096524D">
          <w:rPr>
            <w:rFonts w:ascii="Times New Roman" w:hAnsi="Times New Roman" w:cs="Times New Roman"/>
          </w:rPr>
          <w:fldChar w:fldCharType="separate"/>
        </w:r>
      </w:ins>
      <w:r w:rsidR="0096524D" w:rsidRPr="00F244EB">
        <w:rPr>
          <w:rStyle w:val="Hyperlink"/>
          <w:rFonts w:ascii="Times New Roman" w:hAnsi="Times New Roman" w:cs="Times New Roman"/>
        </w:rPr>
        <w:t>http://doi.org/10.1371/journal.pone.0132054</w:t>
      </w:r>
      <w:ins w:id="104" w:author="Anthony F. Cannistra" w:date="2018-12-11T10:44:00Z">
        <w:r w:rsidR="0096524D">
          <w:rPr>
            <w:rFonts w:ascii="Times New Roman" w:hAnsi="Times New Roman" w:cs="Times New Roman"/>
          </w:rPr>
          <w:fldChar w:fldCharType="end"/>
        </w:r>
      </w:ins>
    </w:p>
    <w:p w14:paraId="78F5ACD8" w14:textId="79DFD008" w:rsidR="0096524D" w:rsidRPr="00867D76" w:rsidRDefault="0096524D" w:rsidP="0096524D">
      <w:pPr>
        <w:spacing w:line="480" w:lineRule="auto"/>
        <w:ind w:left="720" w:hanging="720"/>
        <w:rPr>
          <w:rFonts w:ascii="Times New Roman" w:hAnsi="Times New Roman" w:cs="Times New Roman"/>
        </w:rPr>
      </w:pPr>
      <w:ins w:id="105" w:author="Anthony F. Cannistra" w:date="2018-12-11T10:44:00Z">
        <w:r w:rsidRPr="0096524D">
          <w:rPr>
            <w:rFonts w:ascii="Times New Roman" w:hAnsi="Times New Roman" w:cs="Times New Roman"/>
          </w:rPr>
          <w:lastRenderedPageBreak/>
          <w:t xml:space="preserve">Bjorkman, A. D., Myers-Smith, I. H., Elmendorf, S. C., Normand, S., Thomas, H. J. D., Alatalo, J. M., … Zamin, T. (2018). Tundra Trait Team: A database of plant traits spanning the tundra biome. </w:t>
        </w:r>
        <w:r w:rsidRPr="0096524D">
          <w:rPr>
            <w:rFonts w:ascii="Times New Roman" w:hAnsi="Times New Roman" w:cs="Times New Roman"/>
            <w:i/>
            <w:iCs/>
          </w:rPr>
          <w:t>Global Ecology and Biogeography</w:t>
        </w:r>
        <w:r w:rsidRPr="0096524D">
          <w:rPr>
            <w:rFonts w:ascii="Times New Roman" w:hAnsi="Times New Roman" w:cs="Times New Roman"/>
          </w:rPr>
          <w:t xml:space="preserve">, </w:t>
        </w:r>
        <w:r w:rsidRPr="0096524D">
          <w:rPr>
            <w:rFonts w:ascii="Times New Roman" w:hAnsi="Times New Roman" w:cs="Times New Roman"/>
            <w:i/>
            <w:iCs/>
          </w:rPr>
          <w:t>27</w:t>
        </w:r>
        <w:r w:rsidRPr="0096524D">
          <w:rPr>
            <w:rFonts w:ascii="Times New Roman" w:hAnsi="Times New Roman" w:cs="Times New Roman"/>
          </w:rPr>
          <w:t>(12), 1402–1411. http://doi.org/10.1111/geb.12821</w:t>
        </w:r>
      </w:ins>
    </w:p>
    <w:p w14:paraId="25828482"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Buckley, L. B., &amp; Kingsolver, J. G. (2012). Functional and Phylogenetic Approaches to Forecasting Species’ Responses to Climate Change. </w:t>
      </w:r>
      <w:r w:rsidRPr="00867D76">
        <w:rPr>
          <w:rFonts w:ascii="Times New Roman" w:hAnsi="Times New Roman" w:cs="Times New Roman"/>
          <w:i/>
          <w:iCs/>
        </w:rPr>
        <w:t>Annual Review of Ecology, Evolution, and Systematics</w:t>
      </w:r>
      <w:r w:rsidRPr="00867D76">
        <w:rPr>
          <w:rFonts w:ascii="Times New Roman" w:hAnsi="Times New Roman" w:cs="Times New Roman"/>
        </w:rPr>
        <w:t xml:space="preserve">, </w:t>
      </w:r>
      <w:r w:rsidRPr="00867D76">
        <w:rPr>
          <w:rFonts w:ascii="Times New Roman" w:hAnsi="Times New Roman" w:cs="Times New Roman"/>
          <w:i/>
          <w:iCs/>
        </w:rPr>
        <w:t>43</w:t>
      </w:r>
      <w:r w:rsidRPr="00867D76">
        <w:rPr>
          <w:rFonts w:ascii="Times New Roman" w:hAnsi="Times New Roman" w:cs="Times New Roman"/>
        </w:rPr>
        <w:t>(1), 205–226. http://doi.org/10.1146/annurev-ecolsys-110411-160516</w:t>
      </w:r>
    </w:p>
    <w:p w14:paraId="4F6E4F88" w14:textId="4A3C7691" w:rsidR="001D0FF0" w:rsidRDefault="00867D76" w:rsidP="001D0FF0">
      <w:pPr>
        <w:spacing w:line="480" w:lineRule="auto"/>
        <w:ind w:left="720" w:hanging="720"/>
        <w:rPr>
          <w:rFonts w:ascii="Times New Roman" w:hAnsi="Times New Roman" w:cs="Times New Roman"/>
        </w:rPr>
      </w:pPr>
      <w:r w:rsidRPr="00867D76">
        <w:rPr>
          <w:rFonts w:ascii="Times New Roman" w:hAnsi="Times New Roman" w:cs="Times New Roman"/>
        </w:rPr>
        <w:t xml:space="preserve">Buckley, L. B., Miller, E. F., &amp; Kingsolver, J. G. (2013). Ectotherm Thermal Stress and Specialization Across Altitude and Latitude. </w:t>
      </w:r>
      <w:r w:rsidRPr="00867D76">
        <w:rPr>
          <w:rFonts w:ascii="Times New Roman" w:hAnsi="Times New Roman" w:cs="Times New Roman"/>
          <w:i/>
          <w:iCs/>
        </w:rPr>
        <w:t>Integrative and Comparative Biology</w:t>
      </w:r>
      <w:r w:rsidRPr="00867D76">
        <w:rPr>
          <w:rFonts w:ascii="Times New Roman" w:hAnsi="Times New Roman" w:cs="Times New Roman"/>
        </w:rPr>
        <w:t xml:space="preserve">, </w:t>
      </w:r>
      <w:r w:rsidRPr="00867D76">
        <w:rPr>
          <w:rFonts w:ascii="Times New Roman" w:hAnsi="Times New Roman" w:cs="Times New Roman"/>
          <w:i/>
          <w:iCs/>
        </w:rPr>
        <w:t>53</w:t>
      </w:r>
      <w:r w:rsidRPr="00867D76">
        <w:rPr>
          <w:rFonts w:ascii="Times New Roman" w:hAnsi="Times New Roman" w:cs="Times New Roman"/>
        </w:rPr>
        <w:t xml:space="preserve">(4), 571–581. </w:t>
      </w:r>
      <w:r w:rsidR="00C236D0">
        <w:fldChar w:fldCharType="begin"/>
      </w:r>
      <w:r w:rsidR="00C236D0">
        <w:instrText xml:space="preserve"> HYPERLINK "http://doi.org/10.1093/icb/ict026" </w:instrText>
      </w:r>
      <w:r w:rsidR="00C236D0">
        <w:fldChar w:fldCharType="separate"/>
      </w:r>
      <w:r w:rsidR="001D0FF0" w:rsidRPr="00ED2521">
        <w:rPr>
          <w:rStyle w:val="Hyperlink"/>
          <w:rFonts w:ascii="Times New Roman" w:hAnsi="Times New Roman" w:cs="Times New Roman"/>
        </w:rPr>
        <w:t>http://doi.org/10.1093/icb/ict026</w:t>
      </w:r>
      <w:r w:rsidR="00C236D0">
        <w:rPr>
          <w:rStyle w:val="Hyperlink"/>
          <w:rFonts w:ascii="Times New Roman" w:hAnsi="Times New Roman" w:cs="Times New Roman"/>
        </w:rPr>
        <w:fldChar w:fldCharType="end"/>
      </w:r>
    </w:p>
    <w:p w14:paraId="0D64EF10" w14:textId="56448E66" w:rsidR="001D0FF0" w:rsidRPr="00867D76" w:rsidRDefault="001D0FF0" w:rsidP="001D0FF0">
      <w:pPr>
        <w:spacing w:line="480" w:lineRule="auto"/>
        <w:ind w:left="720" w:hanging="720"/>
        <w:rPr>
          <w:rFonts w:ascii="Times New Roman" w:hAnsi="Times New Roman" w:cs="Times New Roman"/>
        </w:rPr>
      </w:pPr>
      <w:r w:rsidRPr="001D0FF0">
        <w:rPr>
          <w:rFonts w:ascii="Times New Roman" w:hAnsi="Times New Roman" w:cs="Times New Roman"/>
        </w:rPr>
        <w:t xml:space="preserve">Breiman, L. (2001). Random Forests. </w:t>
      </w:r>
      <w:r w:rsidRPr="001D0FF0">
        <w:rPr>
          <w:rFonts w:ascii="Times New Roman" w:hAnsi="Times New Roman" w:cs="Times New Roman"/>
          <w:i/>
          <w:iCs/>
        </w:rPr>
        <w:t>Machine Learning</w:t>
      </w:r>
      <w:r w:rsidRPr="001D0FF0">
        <w:rPr>
          <w:rFonts w:ascii="Times New Roman" w:hAnsi="Times New Roman" w:cs="Times New Roman"/>
        </w:rPr>
        <w:t xml:space="preserve">, </w:t>
      </w:r>
      <w:r w:rsidRPr="001D0FF0">
        <w:rPr>
          <w:rFonts w:ascii="Times New Roman" w:hAnsi="Times New Roman" w:cs="Times New Roman"/>
          <w:i/>
          <w:iCs/>
        </w:rPr>
        <w:t>45</w:t>
      </w:r>
      <w:r w:rsidRPr="001D0FF0">
        <w:rPr>
          <w:rFonts w:ascii="Times New Roman" w:hAnsi="Times New Roman" w:cs="Times New Roman"/>
        </w:rPr>
        <w:t>(1), 5–32. http://doi.org/10.1023/A:1010933404324</w:t>
      </w:r>
    </w:p>
    <w:p w14:paraId="096EAFFC"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Cutler, D. R., Edwards, T. C., Beard, K. H., Cutler, A., Hess, K. T., Gibson, J., &amp; Lawler, J. J. (2007). Random Forests for Classifcation in Ecology. </w:t>
      </w:r>
      <w:r w:rsidRPr="00867D76">
        <w:rPr>
          <w:rFonts w:ascii="Times New Roman" w:hAnsi="Times New Roman" w:cs="Times New Roman"/>
          <w:i/>
          <w:iCs/>
        </w:rPr>
        <w:t>Ecology</w:t>
      </w:r>
      <w:r w:rsidRPr="00867D76">
        <w:rPr>
          <w:rFonts w:ascii="Times New Roman" w:hAnsi="Times New Roman" w:cs="Times New Roman"/>
        </w:rPr>
        <w:t xml:space="preserve">, </w:t>
      </w:r>
      <w:r w:rsidRPr="00867D76">
        <w:rPr>
          <w:rFonts w:ascii="Times New Roman" w:hAnsi="Times New Roman" w:cs="Times New Roman"/>
          <w:i/>
          <w:iCs/>
        </w:rPr>
        <w:t>88</w:t>
      </w:r>
      <w:r w:rsidRPr="00867D76">
        <w:rPr>
          <w:rFonts w:ascii="Times New Roman" w:hAnsi="Times New Roman" w:cs="Times New Roman"/>
        </w:rPr>
        <w:t>(11), 2783–2792. http://doi.org/10.1890/07-0539.1</w:t>
      </w:r>
    </w:p>
    <w:p w14:paraId="76621C61" w14:textId="1B0F17CF" w:rsid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Dawson, T. P., Jackson, S. T., House, J. I., Prentice, I. C., &amp; Mace, G. M. (2011). Beyond predictions: biodiversity conservation in a changing climate. </w:t>
      </w:r>
      <w:r w:rsidRPr="00867D76">
        <w:rPr>
          <w:rFonts w:ascii="Times New Roman" w:hAnsi="Times New Roman" w:cs="Times New Roman"/>
          <w:i/>
          <w:iCs/>
        </w:rPr>
        <w:t>Science</w:t>
      </w:r>
      <w:r w:rsidRPr="00867D76">
        <w:rPr>
          <w:rFonts w:ascii="Times New Roman" w:hAnsi="Times New Roman" w:cs="Times New Roman"/>
        </w:rPr>
        <w:t xml:space="preserve">, </w:t>
      </w:r>
      <w:r w:rsidRPr="00867D76">
        <w:rPr>
          <w:rFonts w:ascii="Times New Roman" w:hAnsi="Times New Roman" w:cs="Times New Roman"/>
          <w:i/>
          <w:iCs/>
        </w:rPr>
        <w:t>332</w:t>
      </w:r>
      <w:r w:rsidRPr="00867D76">
        <w:rPr>
          <w:rFonts w:ascii="Times New Roman" w:hAnsi="Times New Roman" w:cs="Times New Roman"/>
        </w:rPr>
        <w:t xml:space="preserve">(6025), 53–58. </w:t>
      </w:r>
      <w:r w:rsidR="00C236D0">
        <w:fldChar w:fldCharType="begin"/>
      </w:r>
      <w:r w:rsidR="00C236D0">
        <w:instrText xml:space="preserve"> HYPERLINK "http://doi.org/10.1126/science.1200303" </w:instrText>
      </w:r>
      <w:r w:rsidR="00C236D0">
        <w:fldChar w:fldCharType="separate"/>
      </w:r>
      <w:r w:rsidR="0025695B" w:rsidRPr="00F244EB">
        <w:rPr>
          <w:rStyle w:val="Hyperlink"/>
          <w:rFonts w:ascii="Times New Roman" w:hAnsi="Times New Roman" w:cs="Times New Roman"/>
        </w:rPr>
        <w:t>http://doi.org/10.1126/science.1200303</w:t>
      </w:r>
      <w:r w:rsidR="00C236D0">
        <w:rPr>
          <w:rStyle w:val="Hyperlink"/>
          <w:rFonts w:ascii="Times New Roman" w:hAnsi="Times New Roman" w:cs="Times New Roman"/>
        </w:rPr>
        <w:fldChar w:fldCharType="end"/>
      </w:r>
    </w:p>
    <w:p w14:paraId="0A567A6F" w14:textId="1B3443BF" w:rsidR="0025695B" w:rsidRPr="00867D76" w:rsidRDefault="0025695B" w:rsidP="0025695B">
      <w:pPr>
        <w:spacing w:line="480" w:lineRule="auto"/>
        <w:ind w:left="720" w:hanging="720"/>
        <w:rPr>
          <w:rFonts w:ascii="Times New Roman" w:hAnsi="Times New Roman" w:cs="Times New Roman"/>
        </w:rPr>
      </w:pPr>
      <w:r w:rsidRPr="0025695B">
        <w:rPr>
          <w:rFonts w:ascii="Times New Roman" w:hAnsi="Times New Roman" w:cs="Times New Roman"/>
        </w:rPr>
        <w:t xml:space="preserve">Diamond, S. E. (2018). Contemporary climate-driven range shifts: Putting evolution back on the table. </w:t>
      </w:r>
      <w:r w:rsidRPr="0025695B">
        <w:rPr>
          <w:rFonts w:ascii="Times New Roman" w:hAnsi="Times New Roman" w:cs="Times New Roman"/>
          <w:i/>
          <w:iCs/>
        </w:rPr>
        <w:t>Functional Ecology</w:t>
      </w:r>
      <w:r w:rsidRPr="0025695B">
        <w:rPr>
          <w:rFonts w:ascii="Times New Roman" w:hAnsi="Times New Roman" w:cs="Times New Roman"/>
        </w:rPr>
        <w:t xml:space="preserve">, </w:t>
      </w:r>
      <w:r w:rsidRPr="0025695B">
        <w:rPr>
          <w:rFonts w:ascii="Times New Roman" w:hAnsi="Times New Roman" w:cs="Times New Roman"/>
          <w:i/>
          <w:iCs/>
        </w:rPr>
        <w:t>32</w:t>
      </w:r>
      <w:r w:rsidRPr="0025695B">
        <w:rPr>
          <w:rFonts w:ascii="Times New Roman" w:hAnsi="Times New Roman" w:cs="Times New Roman"/>
        </w:rPr>
        <w:t>(7), 1652–1665. http://doi.org/10.1111/1365-2435.13095</w:t>
      </w:r>
    </w:p>
    <w:p w14:paraId="2CE79A2B"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lastRenderedPageBreak/>
        <w:t xml:space="preserve">Diamond, S. E., Frame, A. M., Martin, R. A., &amp; Buckley, L. B. (2011). Species’ traits predict phenological responses to climate change in butterflies. </w:t>
      </w:r>
      <w:r w:rsidRPr="00867D76">
        <w:rPr>
          <w:rFonts w:ascii="Times New Roman" w:hAnsi="Times New Roman" w:cs="Times New Roman"/>
          <w:i/>
          <w:iCs/>
        </w:rPr>
        <w:t>Ecology</w:t>
      </w:r>
      <w:r w:rsidRPr="00867D76">
        <w:rPr>
          <w:rFonts w:ascii="Times New Roman" w:hAnsi="Times New Roman" w:cs="Times New Roman"/>
        </w:rPr>
        <w:t xml:space="preserve">, </w:t>
      </w:r>
      <w:r w:rsidRPr="00867D76">
        <w:rPr>
          <w:rFonts w:ascii="Times New Roman" w:hAnsi="Times New Roman" w:cs="Times New Roman"/>
          <w:i/>
          <w:iCs/>
        </w:rPr>
        <w:t>92</w:t>
      </w:r>
      <w:r w:rsidRPr="00867D76">
        <w:rPr>
          <w:rFonts w:ascii="Times New Roman" w:hAnsi="Times New Roman" w:cs="Times New Roman"/>
        </w:rPr>
        <w:t>(5), 1005–1012. http://doi.org/10.1890/10-1594.1</w:t>
      </w:r>
    </w:p>
    <w:p w14:paraId="4C1230DF"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Elith, J., Leathwick, J. R., &amp; Hastie, T. (2008, July 1). A working guide to boosted regression trees. </w:t>
      </w:r>
      <w:r w:rsidRPr="00867D76">
        <w:rPr>
          <w:rFonts w:ascii="Times New Roman" w:hAnsi="Times New Roman" w:cs="Times New Roman"/>
          <w:i/>
          <w:iCs/>
        </w:rPr>
        <w:t>Journal of Animal Ecology</w:t>
      </w:r>
      <w:r w:rsidRPr="00867D76">
        <w:rPr>
          <w:rFonts w:ascii="Times New Roman" w:hAnsi="Times New Roman" w:cs="Times New Roman"/>
        </w:rPr>
        <w:t>. Blackwell Publishing Ltd. http://doi.org/10.1111/j.1365-2656.2008.01390.x</w:t>
      </w:r>
    </w:p>
    <w:p w14:paraId="70E9BF43" w14:textId="5C6837FC" w:rsidR="00867D76" w:rsidRDefault="00867D76" w:rsidP="00867D76">
      <w:pPr>
        <w:spacing w:line="480" w:lineRule="auto"/>
        <w:ind w:left="720" w:hanging="720"/>
        <w:rPr>
          <w:ins w:id="106" w:author="Anthony F. Cannistra" w:date="2018-12-11T10:07:00Z"/>
          <w:rFonts w:ascii="Times New Roman" w:hAnsi="Times New Roman" w:cs="Times New Roman"/>
        </w:rPr>
      </w:pPr>
      <w:r w:rsidRPr="00867D76">
        <w:rPr>
          <w:rFonts w:ascii="Times New Roman" w:hAnsi="Times New Roman" w:cs="Times New Roman"/>
        </w:rPr>
        <w:t xml:space="preserve">Estrada, A., Morales-Castilla, I., Caplat, P., &amp; Early, R. (2016). Usefulness of Species Traits in Predicting Range Shifts. </w:t>
      </w:r>
      <w:r w:rsidRPr="00867D76">
        <w:rPr>
          <w:rFonts w:ascii="Times New Roman" w:hAnsi="Times New Roman" w:cs="Times New Roman"/>
          <w:i/>
          <w:iCs/>
        </w:rPr>
        <w:t>Trends in Ecology &amp; Evolution</w:t>
      </w:r>
      <w:r w:rsidRPr="00867D76">
        <w:rPr>
          <w:rFonts w:ascii="Times New Roman" w:hAnsi="Times New Roman" w:cs="Times New Roman"/>
        </w:rPr>
        <w:t xml:space="preserve">, </w:t>
      </w:r>
      <w:r w:rsidRPr="00867D76">
        <w:rPr>
          <w:rFonts w:ascii="Times New Roman" w:hAnsi="Times New Roman" w:cs="Times New Roman"/>
          <w:i/>
          <w:iCs/>
        </w:rPr>
        <w:t>31</w:t>
      </w:r>
      <w:r w:rsidRPr="00867D76">
        <w:rPr>
          <w:rFonts w:ascii="Times New Roman" w:hAnsi="Times New Roman" w:cs="Times New Roman"/>
        </w:rPr>
        <w:t xml:space="preserve">(3), 190–203. </w:t>
      </w:r>
      <w:ins w:id="107" w:author="Anthony F. Cannistra" w:date="2018-12-11T10:07:00Z">
        <w:r w:rsidR="006D4F25">
          <w:rPr>
            <w:rFonts w:ascii="Times New Roman" w:hAnsi="Times New Roman" w:cs="Times New Roman"/>
          </w:rPr>
          <w:fldChar w:fldCharType="begin"/>
        </w:r>
        <w:r w:rsidR="006D4F25">
          <w:rPr>
            <w:rFonts w:ascii="Times New Roman" w:hAnsi="Times New Roman" w:cs="Times New Roman"/>
          </w:rPr>
          <w:instrText xml:space="preserve"> HYPERLINK "</w:instrText>
        </w:r>
      </w:ins>
      <w:r w:rsidR="006D4F25" w:rsidRPr="00867D76">
        <w:rPr>
          <w:rFonts w:ascii="Times New Roman" w:hAnsi="Times New Roman" w:cs="Times New Roman"/>
        </w:rPr>
        <w:instrText>http://doi.org/10.1016/j.tree.2015.12.014</w:instrText>
      </w:r>
      <w:ins w:id="108" w:author="Anthony F. Cannistra" w:date="2018-12-11T10:07:00Z">
        <w:r w:rsidR="006D4F25">
          <w:rPr>
            <w:rFonts w:ascii="Times New Roman" w:hAnsi="Times New Roman" w:cs="Times New Roman"/>
          </w:rPr>
          <w:instrText xml:space="preserve">" </w:instrText>
        </w:r>
        <w:r w:rsidR="006D4F25">
          <w:rPr>
            <w:rFonts w:ascii="Times New Roman" w:hAnsi="Times New Roman" w:cs="Times New Roman"/>
          </w:rPr>
          <w:fldChar w:fldCharType="separate"/>
        </w:r>
      </w:ins>
      <w:r w:rsidR="006D4F25" w:rsidRPr="00F244EB">
        <w:rPr>
          <w:rStyle w:val="Hyperlink"/>
          <w:rFonts w:ascii="Times New Roman" w:hAnsi="Times New Roman" w:cs="Times New Roman"/>
        </w:rPr>
        <w:t>http://doi.org/10.1016/j.tree.2015.12.014</w:t>
      </w:r>
      <w:ins w:id="109" w:author="Anthony F. Cannistra" w:date="2018-12-11T10:07:00Z">
        <w:r w:rsidR="006D4F25">
          <w:rPr>
            <w:rFonts w:ascii="Times New Roman" w:hAnsi="Times New Roman" w:cs="Times New Roman"/>
          </w:rPr>
          <w:fldChar w:fldCharType="end"/>
        </w:r>
      </w:ins>
    </w:p>
    <w:p w14:paraId="51AB70F8" w14:textId="77777777" w:rsidR="006D4F25" w:rsidRPr="006D4F25" w:rsidRDefault="006D4F25" w:rsidP="006D4F25">
      <w:pPr>
        <w:spacing w:line="480" w:lineRule="auto"/>
        <w:ind w:left="720" w:hanging="720"/>
        <w:rPr>
          <w:ins w:id="110" w:author="Anthony F. Cannistra" w:date="2018-12-11T10:07:00Z"/>
          <w:rFonts w:ascii="Times New Roman" w:hAnsi="Times New Roman" w:cs="Times New Roman"/>
        </w:rPr>
      </w:pPr>
      <w:ins w:id="111" w:author="Anthony F. Cannistra" w:date="2018-12-11T10:07:00Z">
        <w:r w:rsidRPr="006D4F25">
          <w:rPr>
            <w:rFonts w:ascii="Times New Roman" w:hAnsi="Times New Roman" w:cs="Times New Roman"/>
          </w:rPr>
          <w:t xml:space="preserve">Fitt, R. N. L., Palmer, S., Hand, C., Travis, J. M. J., &amp; Lancaster, L. T. (2018). Towards an interactive, process-based approach to understanding range shifts: developmental and environmental dependencies matter. </w:t>
        </w:r>
        <w:r w:rsidRPr="006D4F25">
          <w:rPr>
            <w:rFonts w:ascii="Times New Roman" w:hAnsi="Times New Roman" w:cs="Times New Roman"/>
            <w:i/>
            <w:iCs/>
          </w:rPr>
          <w:t>Ecography</w:t>
        </w:r>
        <w:r w:rsidRPr="006D4F25">
          <w:rPr>
            <w:rFonts w:ascii="Times New Roman" w:hAnsi="Times New Roman" w:cs="Times New Roman"/>
          </w:rPr>
          <w:t xml:space="preserve">, </w:t>
        </w:r>
        <w:r w:rsidRPr="006D4F25">
          <w:rPr>
            <w:rFonts w:ascii="Times New Roman" w:hAnsi="Times New Roman" w:cs="Times New Roman"/>
            <w:i/>
            <w:iCs/>
          </w:rPr>
          <w:t>0</w:t>
        </w:r>
        <w:r w:rsidRPr="006D4F25">
          <w:rPr>
            <w:rFonts w:ascii="Times New Roman" w:hAnsi="Times New Roman" w:cs="Times New Roman"/>
          </w:rPr>
          <w:t>(0). http://doi.org/10.1111/ecog.03975</w:t>
        </w:r>
      </w:ins>
    </w:p>
    <w:p w14:paraId="41B4D00C" w14:textId="77777777" w:rsidR="006D4F25" w:rsidRPr="00867D76" w:rsidRDefault="006D4F25" w:rsidP="00867D76">
      <w:pPr>
        <w:spacing w:line="480" w:lineRule="auto"/>
        <w:ind w:left="720" w:hanging="720"/>
        <w:rPr>
          <w:rFonts w:ascii="Times New Roman" w:hAnsi="Times New Roman" w:cs="Times New Roman"/>
        </w:rPr>
      </w:pPr>
    </w:p>
    <w:p w14:paraId="525B6EE4" w14:textId="60A8A888" w:rsidR="00867D76" w:rsidRDefault="00867D76" w:rsidP="00867D76">
      <w:pPr>
        <w:spacing w:line="480" w:lineRule="auto"/>
        <w:ind w:left="720" w:hanging="720"/>
        <w:rPr>
          <w:ins w:id="112" w:author="Anthony F. Cannistra" w:date="2018-12-07T11:30:00Z"/>
          <w:rFonts w:ascii="Times New Roman" w:hAnsi="Times New Roman" w:cs="Times New Roman"/>
        </w:rPr>
      </w:pPr>
      <w:r w:rsidRPr="00867D76">
        <w:rPr>
          <w:rFonts w:ascii="Times New Roman" w:hAnsi="Times New Roman" w:cs="Times New Roman"/>
        </w:rPr>
        <w:t xml:space="preserve">Foden, W. B., Butchart, S. H. M., Stuart, S. N., Vié, J.-C., Akçakaya, H. R., Angulo, A., … Mace, G. M. (2013). Identifying the World’s Most Climate Change Vulnerable Species: A Systematic Trait-Based Assessment of all Birds, Amphibians and Corals. </w:t>
      </w:r>
      <w:r w:rsidRPr="00867D76">
        <w:rPr>
          <w:rFonts w:ascii="Times New Roman" w:hAnsi="Times New Roman" w:cs="Times New Roman"/>
          <w:i/>
          <w:iCs/>
        </w:rPr>
        <w:t>PLOS ONE</w:t>
      </w:r>
      <w:r w:rsidRPr="00867D76">
        <w:rPr>
          <w:rFonts w:ascii="Times New Roman" w:hAnsi="Times New Roman" w:cs="Times New Roman"/>
        </w:rPr>
        <w:t xml:space="preserve">, </w:t>
      </w:r>
      <w:r w:rsidRPr="00867D76">
        <w:rPr>
          <w:rFonts w:ascii="Times New Roman" w:hAnsi="Times New Roman" w:cs="Times New Roman"/>
          <w:i/>
          <w:iCs/>
        </w:rPr>
        <w:t>8</w:t>
      </w:r>
      <w:r w:rsidRPr="00867D76">
        <w:rPr>
          <w:rFonts w:ascii="Times New Roman" w:hAnsi="Times New Roman" w:cs="Times New Roman"/>
        </w:rPr>
        <w:t xml:space="preserve">(6), 1–13. </w:t>
      </w:r>
      <w:ins w:id="113" w:author="Anthony F. Cannistra" w:date="2018-12-07T11:30:00Z">
        <w:r w:rsidR="004C05C0">
          <w:rPr>
            <w:rFonts w:ascii="Times New Roman" w:hAnsi="Times New Roman" w:cs="Times New Roman"/>
          </w:rPr>
          <w:fldChar w:fldCharType="begin"/>
        </w:r>
        <w:r w:rsidR="004C05C0">
          <w:rPr>
            <w:rFonts w:ascii="Times New Roman" w:hAnsi="Times New Roman" w:cs="Times New Roman"/>
          </w:rPr>
          <w:instrText xml:space="preserve"> HYPERLINK "</w:instrText>
        </w:r>
      </w:ins>
      <w:r w:rsidR="004C05C0" w:rsidRPr="00867D76">
        <w:rPr>
          <w:rFonts w:ascii="Times New Roman" w:hAnsi="Times New Roman" w:cs="Times New Roman"/>
        </w:rPr>
        <w:instrText>http://doi.org/10.1371/journal.pone.0065427</w:instrText>
      </w:r>
      <w:ins w:id="114" w:author="Anthony F. Cannistra" w:date="2018-12-07T11:30:00Z">
        <w:r w:rsidR="004C05C0">
          <w:rPr>
            <w:rFonts w:ascii="Times New Roman" w:hAnsi="Times New Roman" w:cs="Times New Roman"/>
          </w:rPr>
          <w:instrText xml:space="preserve">" </w:instrText>
        </w:r>
        <w:r w:rsidR="004C05C0">
          <w:rPr>
            <w:rFonts w:ascii="Times New Roman" w:hAnsi="Times New Roman" w:cs="Times New Roman"/>
          </w:rPr>
          <w:fldChar w:fldCharType="separate"/>
        </w:r>
      </w:ins>
      <w:r w:rsidR="004C05C0" w:rsidRPr="00F244EB">
        <w:rPr>
          <w:rStyle w:val="Hyperlink"/>
          <w:rFonts w:ascii="Times New Roman" w:hAnsi="Times New Roman" w:cs="Times New Roman"/>
        </w:rPr>
        <w:t>http://doi.org/10.1371/journal.pone.0065427</w:t>
      </w:r>
      <w:ins w:id="115" w:author="Anthony F. Cannistra" w:date="2018-12-07T11:30:00Z">
        <w:r w:rsidR="004C05C0">
          <w:rPr>
            <w:rFonts w:ascii="Times New Roman" w:hAnsi="Times New Roman" w:cs="Times New Roman"/>
          </w:rPr>
          <w:fldChar w:fldCharType="end"/>
        </w:r>
      </w:ins>
    </w:p>
    <w:p w14:paraId="21CCF8D7" w14:textId="01EF383D" w:rsidR="004C05C0" w:rsidRPr="00867D76" w:rsidRDefault="004C05C0" w:rsidP="004C05C0">
      <w:pPr>
        <w:spacing w:line="480" w:lineRule="auto"/>
        <w:ind w:left="720" w:hanging="720"/>
        <w:rPr>
          <w:rFonts w:ascii="Times New Roman" w:hAnsi="Times New Roman" w:cs="Times New Roman"/>
        </w:rPr>
      </w:pPr>
      <w:ins w:id="116" w:author="Anthony F. Cannistra" w:date="2018-12-07T11:30:00Z">
        <w:r w:rsidRPr="004C05C0">
          <w:rPr>
            <w:rFonts w:ascii="Times New Roman" w:hAnsi="Times New Roman" w:cs="Times New Roman"/>
          </w:rPr>
          <w:t>Froese, R</w:t>
        </w:r>
        <w:r>
          <w:rPr>
            <w:rFonts w:ascii="Times New Roman" w:hAnsi="Times New Roman" w:cs="Times New Roman"/>
          </w:rPr>
          <w:t>., &amp; Pauly, D. (2010). FishBase</w:t>
        </w:r>
        <w:r w:rsidRPr="004C05C0">
          <w:rPr>
            <w:rFonts w:ascii="Times New Roman" w:hAnsi="Times New Roman" w:cs="Times New Roman"/>
          </w:rPr>
          <w:t>. http://www.fishbase.org</w:t>
        </w:r>
      </w:ins>
    </w:p>
    <w:p w14:paraId="18B9FCEB" w14:textId="1D9F1C19" w:rsid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Han, B. A., Schmidt, J. P., Bowden, S. E., &amp; Drake, J. M. (2015). Rodent reservoirs of future zoonotic diseases. </w:t>
      </w:r>
      <w:r w:rsidRPr="00867D76">
        <w:rPr>
          <w:rFonts w:ascii="Times New Roman" w:hAnsi="Times New Roman" w:cs="Times New Roman"/>
          <w:i/>
          <w:iCs/>
        </w:rPr>
        <w:t>Proceedings of the National Academy of Sciences of the United States of America</w:t>
      </w:r>
      <w:r w:rsidRPr="00867D76">
        <w:rPr>
          <w:rFonts w:ascii="Times New Roman" w:hAnsi="Times New Roman" w:cs="Times New Roman"/>
        </w:rPr>
        <w:t xml:space="preserve">, </w:t>
      </w:r>
      <w:r w:rsidRPr="00867D76">
        <w:rPr>
          <w:rFonts w:ascii="Times New Roman" w:hAnsi="Times New Roman" w:cs="Times New Roman"/>
          <w:i/>
          <w:iCs/>
        </w:rPr>
        <w:t>112</w:t>
      </w:r>
      <w:r w:rsidRPr="00867D76">
        <w:rPr>
          <w:rFonts w:ascii="Times New Roman" w:hAnsi="Times New Roman" w:cs="Times New Roman"/>
        </w:rPr>
        <w:t xml:space="preserve">(22), 7039–44. </w:t>
      </w:r>
      <w:r w:rsidR="00C236D0">
        <w:fldChar w:fldCharType="begin"/>
      </w:r>
      <w:r w:rsidR="00C236D0">
        <w:instrText xml:space="preserve"> HYPERLINK "http://doi.org/10.1073/pnas.1501598112" </w:instrText>
      </w:r>
      <w:r w:rsidR="00C236D0">
        <w:fldChar w:fldCharType="separate"/>
      </w:r>
      <w:r w:rsidR="00A0792F" w:rsidRPr="00F244EB">
        <w:rPr>
          <w:rStyle w:val="Hyperlink"/>
          <w:rFonts w:ascii="Times New Roman" w:hAnsi="Times New Roman" w:cs="Times New Roman"/>
        </w:rPr>
        <w:t>http://doi.org/10.1073/pnas.1501598112</w:t>
      </w:r>
      <w:r w:rsidR="00C236D0">
        <w:rPr>
          <w:rStyle w:val="Hyperlink"/>
          <w:rFonts w:ascii="Times New Roman" w:hAnsi="Times New Roman" w:cs="Times New Roman"/>
        </w:rPr>
        <w:fldChar w:fldCharType="end"/>
      </w:r>
    </w:p>
    <w:p w14:paraId="32287FEA"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lastRenderedPageBreak/>
        <w:t xml:space="preserve">Hastie, T., Tibshirani, R., &amp; Friedman, J. (2009). </w:t>
      </w:r>
      <w:r w:rsidRPr="00867D76">
        <w:rPr>
          <w:rFonts w:ascii="Times New Roman" w:hAnsi="Times New Roman" w:cs="Times New Roman"/>
          <w:i/>
          <w:iCs/>
        </w:rPr>
        <w:t>The Elements of Statistical Learning</w:t>
      </w:r>
      <w:r w:rsidRPr="00867D76">
        <w:rPr>
          <w:rFonts w:ascii="Times New Roman" w:hAnsi="Times New Roman" w:cs="Times New Roman"/>
        </w:rPr>
        <w:t xml:space="preserve">. </w:t>
      </w:r>
      <w:r w:rsidRPr="00867D76">
        <w:rPr>
          <w:rFonts w:ascii="Times New Roman" w:hAnsi="Times New Roman" w:cs="Times New Roman"/>
          <w:i/>
          <w:iCs/>
        </w:rPr>
        <w:t>The Mathematical Intelligencer</w:t>
      </w:r>
      <w:r w:rsidRPr="00867D76">
        <w:rPr>
          <w:rFonts w:ascii="Times New Roman" w:hAnsi="Times New Roman" w:cs="Times New Roman"/>
        </w:rPr>
        <w:t xml:space="preserve"> (Vol. 27). New York, NY: Springer New York. http://doi.org/10.1007/978-0-387-84858-7</w:t>
      </w:r>
    </w:p>
    <w:p w14:paraId="56C004DB"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KATTGE, J., DÍAZ, S., LAVOREL, S., PRENTICE, I. C., LEADLEY, P., BÖNISCH, G., … WIRTH, C. (2011). TRY - a global database of plant traits. </w:t>
      </w:r>
      <w:r w:rsidRPr="00867D76">
        <w:rPr>
          <w:rFonts w:ascii="Times New Roman" w:hAnsi="Times New Roman" w:cs="Times New Roman"/>
          <w:i/>
          <w:iCs/>
        </w:rPr>
        <w:t>Global Change Biology</w:t>
      </w:r>
      <w:r w:rsidRPr="00867D76">
        <w:rPr>
          <w:rFonts w:ascii="Times New Roman" w:hAnsi="Times New Roman" w:cs="Times New Roman"/>
        </w:rPr>
        <w:t xml:space="preserve">, </w:t>
      </w:r>
      <w:r w:rsidRPr="00867D76">
        <w:rPr>
          <w:rFonts w:ascii="Times New Roman" w:hAnsi="Times New Roman" w:cs="Times New Roman"/>
          <w:i/>
          <w:iCs/>
        </w:rPr>
        <w:t>17</w:t>
      </w:r>
      <w:r w:rsidRPr="00867D76">
        <w:rPr>
          <w:rFonts w:ascii="Times New Roman" w:hAnsi="Times New Roman" w:cs="Times New Roman"/>
        </w:rPr>
        <w:t>(9), 2905–2935. http://doi.org/10.1111/j.1365-2486.2011.02451.x</w:t>
      </w:r>
    </w:p>
    <w:p w14:paraId="1F871F06"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Loarie, S. R., Duffy, P. B., Hamilton, H., Asner, G. P., Field, C. B., &amp; Ackerly, D. D. (2009). The velocity of climate change. </w:t>
      </w:r>
      <w:r w:rsidRPr="00867D76">
        <w:rPr>
          <w:rFonts w:ascii="Times New Roman" w:hAnsi="Times New Roman" w:cs="Times New Roman"/>
          <w:i/>
          <w:iCs/>
        </w:rPr>
        <w:t>Nature</w:t>
      </w:r>
      <w:r w:rsidRPr="00867D76">
        <w:rPr>
          <w:rFonts w:ascii="Times New Roman" w:hAnsi="Times New Roman" w:cs="Times New Roman"/>
        </w:rPr>
        <w:t xml:space="preserve">, </w:t>
      </w:r>
      <w:r w:rsidRPr="00867D76">
        <w:rPr>
          <w:rFonts w:ascii="Times New Roman" w:hAnsi="Times New Roman" w:cs="Times New Roman"/>
          <w:i/>
          <w:iCs/>
        </w:rPr>
        <w:t>462</w:t>
      </w:r>
      <w:r w:rsidRPr="00867D76">
        <w:rPr>
          <w:rFonts w:ascii="Times New Roman" w:hAnsi="Times New Roman" w:cs="Times New Roman"/>
        </w:rPr>
        <w:t>(7276), 1052–1055. http://doi.org/10.1038/nature08649</w:t>
      </w:r>
    </w:p>
    <w:p w14:paraId="1DBDFE60"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Lundberg, S. M., &amp; Lee, S.-I. (2017). A Unified Approach to Interpreting Model Predictions. In I. Guyon, U. V Luxburg, S. Bengio, H. Wallach, R. Fergus, S. Vishwanathan, &amp; R. Garnett (Eds.), </w:t>
      </w:r>
      <w:r w:rsidRPr="00867D76">
        <w:rPr>
          <w:rFonts w:ascii="Times New Roman" w:hAnsi="Times New Roman" w:cs="Times New Roman"/>
          <w:i/>
          <w:iCs/>
        </w:rPr>
        <w:t>Advances in Neural Information Processing Systems 30</w:t>
      </w:r>
      <w:r w:rsidRPr="00867D76">
        <w:rPr>
          <w:rFonts w:ascii="Times New Roman" w:hAnsi="Times New Roman" w:cs="Times New Roman"/>
        </w:rPr>
        <w:t xml:space="preserve"> (pp. 4765–4774). Curran Associates, Inc. Retrieved from http://papers.nips.cc/paper/7062-a-unified-approach-to-interpreting-model-predictions.pdf</w:t>
      </w:r>
    </w:p>
    <w:p w14:paraId="1CD47082"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MacLean, S. A., &amp; Beissinger, S. R. (2017). Species’ traits as predictors of range shifts under contemporary climate change: A review and meta-analysis. </w:t>
      </w:r>
      <w:r w:rsidRPr="00867D76">
        <w:rPr>
          <w:rFonts w:ascii="Times New Roman" w:hAnsi="Times New Roman" w:cs="Times New Roman"/>
          <w:i/>
          <w:iCs/>
        </w:rPr>
        <w:t>Global Change Biology</w:t>
      </w:r>
      <w:r w:rsidRPr="00867D76">
        <w:rPr>
          <w:rFonts w:ascii="Times New Roman" w:hAnsi="Times New Roman" w:cs="Times New Roman"/>
        </w:rPr>
        <w:t xml:space="preserve">, </w:t>
      </w:r>
      <w:r w:rsidRPr="00867D76">
        <w:rPr>
          <w:rFonts w:ascii="Times New Roman" w:hAnsi="Times New Roman" w:cs="Times New Roman"/>
          <w:i/>
          <w:iCs/>
        </w:rPr>
        <w:t>23</w:t>
      </w:r>
      <w:r w:rsidRPr="00867D76">
        <w:rPr>
          <w:rFonts w:ascii="Times New Roman" w:hAnsi="Times New Roman" w:cs="Times New Roman"/>
        </w:rPr>
        <w:t>(10), 4094–4105. http://doi.org/10.1111/gcb.13736</w:t>
      </w:r>
    </w:p>
    <w:p w14:paraId="1CECF795" w14:textId="21A90FAA"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Moritz, C., Patton, J. L., Conroy, C. J., Parra, J. L., White, G. C., &amp; Beissinger, S. R. (2008). Impact of a Century of Climate Change on Small-Mammal Communities in Yosemite National Park, USA. </w:t>
      </w:r>
      <w:r w:rsidRPr="00867D76">
        <w:rPr>
          <w:rFonts w:ascii="Times New Roman" w:hAnsi="Times New Roman" w:cs="Times New Roman"/>
          <w:i/>
          <w:iCs/>
        </w:rPr>
        <w:t>Science</w:t>
      </w:r>
      <w:r w:rsidRPr="00867D76">
        <w:rPr>
          <w:rFonts w:ascii="Times New Roman" w:hAnsi="Times New Roman" w:cs="Times New Roman"/>
        </w:rPr>
        <w:t xml:space="preserve">, </w:t>
      </w:r>
      <w:r w:rsidRPr="00867D76">
        <w:rPr>
          <w:rFonts w:ascii="Times New Roman" w:hAnsi="Times New Roman" w:cs="Times New Roman"/>
          <w:i/>
          <w:iCs/>
        </w:rPr>
        <w:t>322</w:t>
      </w:r>
      <w:r w:rsidRPr="00867D76">
        <w:rPr>
          <w:rFonts w:ascii="Times New Roman" w:hAnsi="Times New Roman" w:cs="Times New Roman"/>
        </w:rPr>
        <w:t>(5899), 261–264. http://doi.org/10.1126/science.1163428</w:t>
      </w:r>
    </w:p>
    <w:p w14:paraId="49E2C620"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lastRenderedPageBreak/>
        <w:t xml:space="preserve">Olden, J. D., Lawler, J. J., &amp; Poff, N. L. (2008). Machine Learning Methods Without Tears: A Primer for Ecologists. </w:t>
      </w:r>
      <w:r w:rsidRPr="00867D76">
        <w:rPr>
          <w:rFonts w:ascii="Times New Roman" w:hAnsi="Times New Roman" w:cs="Times New Roman"/>
          <w:i/>
          <w:iCs/>
        </w:rPr>
        <w:t>The Quarterly Review of Biology</w:t>
      </w:r>
      <w:r w:rsidRPr="00867D76">
        <w:rPr>
          <w:rFonts w:ascii="Times New Roman" w:hAnsi="Times New Roman" w:cs="Times New Roman"/>
        </w:rPr>
        <w:t xml:space="preserve">, </w:t>
      </w:r>
      <w:r w:rsidRPr="00867D76">
        <w:rPr>
          <w:rFonts w:ascii="Times New Roman" w:hAnsi="Times New Roman" w:cs="Times New Roman"/>
          <w:i/>
          <w:iCs/>
        </w:rPr>
        <w:t>83</w:t>
      </w:r>
      <w:r w:rsidRPr="00867D76">
        <w:rPr>
          <w:rFonts w:ascii="Times New Roman" w:hAnsi="Times New Roman" w:cs="Times New Roman"/>
        </w:rPr>
        <w:t>(2), 171–193. http://doi.org/10.1086/587826</w:t>
      </w:r>
    </w:p>
    <w:p w14:paraId="1BD79FE8"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Pacifici, M., Foden, W. B., Visconti, P., Watson, J. E. M., Butchart, S. H. M., Kovacs, K. M., … Rondinini, C. (2015). Assessing species vulnerability to climate change. </w:t>
      </w:r>
      <w:r w:rsidRPr="00867D76">
        <w:rPr>
          <w:rFonts w:ascii="Times New Roman" w:hAnsi="Times New Roman" w:cs="Times New Roman"/>
          <w:i/>
          <w:iCs/>
        </w:rPr>
        <w:t>Nature Climate Change</w:t>
      </w:r>
      <w:r w:rsidRPr="00867D76">
        <w:rPr>
          <w:rFonts w:ascii="Times New Roman" w:hAnsi="Times New Roman" w:cs="Times New Roman"/>
        </w:rPr>
        <w:t xml:space="preserve">, </w:t>
      </w:r>
      <w:r w:rsidRPr="00867D76">
        <w:rPr>
          <w:rFonts w:ascii="Times New Roman" w:hAnsi="Times New Roman" w:cs="Times New Roman"/>
          <w:i/>
          <w:iCs/>
        </w:rPr>
        <w:t>5</w:t>
      </w:r>
      <w:r w:rsidRPr="00867D76">
        <w:rPr>
          <w:rFonts w:ascii="Times New Roman" w:hAnsi="Times New Roman" w:cs="Times New Roman"/>
        </w:rPr>
        <w:t>, 215. Retrieved from https://doi.org/10.1038/nclimate2448</w:t>
      </w:r>
    </w:p>
    <w:p w14:paraId="3A1E386F"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Pacifici, M., Visconti, P., Butchart, S. H. M., Watson, J. E. M., Cassola, F. M., &amp; Rondinini, C. (2017). Species’ traits influenced their response to recent climate change. </w:t>
      </w:r>
      <w:r w:rsidRPr="00867D76">
        <w:rPr>
          <w:rFonts w:ascii="Times New Roman" w:hAnsi="Times New Roman" w:cs="Times New Roman"/>
          <w:i/>
          <w:iCs/>
        </w:rPr>
        <w:t>Nature Climate Change</w:t>
      </w:r>
      <w:r w:rsidRPr="00867D76">
        <w:rPr>
          <w:rFonts w:ascii="Times New Roman" w:hAnsi="Times New Roman" w:cs="Times New Roman"/>
        </w:rPr>
        <w:t xml:space="preserve">, </w:t>
      </w:r>
      <w:r w:rsidRPr="00867D76">
        <w:rPr>
          <w:rFonts w:ascii="Times New Roman" w:hAnsi="Times New Roman" w:cs="Times New Roman"/>
          <w:i/>
          <w:iCs/>
        </w:rPr>
        <w:t>7</w:t>
      </w:r>
      <w:r w:rsidRPr="00867D76">
        <w:rPr>
          <w:rFonts w:ascii="Times New Roman" w:hAnsi="Times New Roman" w:cs="Times New Roman"/>
        </w:rPr>
        <w:t>(3), 205–208. http://doi.org/10.1038/nclimate3223</w:t>
      </w:r>
    </w:p>
    <w:p w14:paraId="3467DA29"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Parmesan, C. (2006). Ecological and Evolutionary Responses to Recent Climate Change. </w:t>
      </w:r>
      <w:r w:rsidRPr="00867D76">
        <w:rPr>
          <w:rFonts w:ascii="Times New Roman" w:hAnsi="Times New Roman" w:cs="Times New Roman"/>
          <w:i/>
          <w:iCs/>
        </w:rPr>
        <w:t>Annual Review of Ecology, Evolution, and Systematics</w:t>
      </w:r>
      <w:r w:rsidRPr="00867D76">
        <w:rPr>
          <w:rFonts w:ascii="Times New Roman" w:hAnsi="Times New Roman" w:cs="Times New Roman"/>
        </w:rPr>
        <w:t xml:space="preserve">, </w:t>
      </w:r>
      <w:r w:rsidRPr="00867D76">
        <w:rPr>
          <w:rFonts w:ascii="Times New Roman" w:hAnsi="Times New Roman" w:cs="Times New Roman"/>
          <w:i/>
          <w:iCs/>
        </w:rPr>
        <w:t>37</w:t>
      </w:r>
      <w:r w:rsidRPr="00867D76">
        <w:rPr>
          <w:rFonts w:ascii="Times New Roman" w:hAnsi="Times New Roman" w:cs="Times New Roman"/>
        </w:rPr>
        <w:t>(1), 637–669. http://doi.org/10.1146/annurev.ecolsys.37.091305.110100</w:t>
      </w:r>
    </w:p>
    <w:p w14:paraId="0F291696"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Pedregosa, F., Varoquaux, G., Gramfort, A., Michel, V., Thirion, B., Grisel, O., … Duchesnay, E. (2011). Scikit-learn: Machine Learning in Python. </w:t>
      </w:r>
      <w:r w:rsidRPr="00867D76">
        <w:rPr>
          <w:rFonts w:ascii="Times New Roman" w:hAnsi="Times New Roman" w:cs="Times New Roman"/>
          <w:i/>
          <w:iCs/>
        </w:rPr>
        <w:t>Journal of Machine Learning Research</w:t>
      </w:r>
      <w:r w:rsidRPr="00867D76">
        <w:rPr>
          <w:rFonts w:ascii="Times New Roman" w:hAnsi="Times New Roman" w:cs="Times New Roman"/>
        </w:rPr>
        <w:t xml:space="preserve">, </w:t>
      </w:r>
      <w:r w:rsidRPr="00867D76">
        <w:rPr>
          <w:rFonts w:ascii="Times New Roman" w:hAnsi="Times New Roman" w:cs="Times New Roman"/>
          <w:i/>
          <w:iCs/>
        </w:rPr>
        <w:t>12</w:t>
      </w:r>
      <w:r w:rsidRPr="00867D76">
        <w:rPr>
          <w:rFonts w:ascii="Times New Roman" w:hAnsi="Times New Roman" w:cs="Times New Roman"/>
        </w:rPr>
        <w:t>, 2825–2830.</w:t>
      </w:r>
    </w:p>
    <w:p w14:paraId="36543B1B" w14:textId="298C7D70" w:rsidR="00867D76" w:rsidRDefault="00867D76" w:rsidP="00867D76">
      <w:pPr>
        <w:spacing w:line="480" w:lineRule="auto"/>
        <w:ind w:left="720" w:hanging="720"/>
        <w:rPr>
          <w:ins w:id="117" w:author="Anthony F. Cannistra" w:date="2018-12-11T10:26:00Z"/>
          <w:rFonts w:ascii="Times New Roman" w:hAnsi="Times New Roman" w:cs="Times New Roman"/>
        </w:rPr>
      </w:pPr>
      <w:r w:rsidRPr="00867D76">
        <w:rPr>
          <w:rFonts w:ascii="Times New Roman" w:hAnsi="Times New Roman" w:cs="Times New Roman"/>
        </w:rPr>
        <w:t xml:space="preserve">Pinsky, M. L., Worm, B., Fogarty, M. J., Sarmiento, J. L., &amp; Levin, S. A. (2013). Marine Taxa Track Local Climate Velocities. </w:t>
      </w:r>
      <w:r w:rsidRPr="00867D76">
        <w:rPr>
          <w:rFonts w:ascii="Times New Roman" w:hAnsi="Times New Roman" w:cs="Times New Roman"/>
          <w:i/>
          <w:iCs/>
        </w:rPr>
        <w:t>Science</w:t>
      </w:r>
      <w:r w:rsidRPr="00867D76">
        <w:rPr>
          <w:rFonts w:ascii="Times New Roman" w:hAnsi="Times New Roman" w:cs="Times New Roman"/>
        </w:rPr>
        <w:t xml:space="preserve">, </w:t>
      </w:r>
      <w:r w:rsidRPr="00867D76">
        <w:rPr>
          <w:rFonts w:ascii="Times New Roman" w:hAnsi="Times New Roman" w:cs="Times New Roman"/>
          <w:i/>
          <w:iCs/>
        </w:rPr>
        <w:t>341</w:t>
      </w:r>
      <w:r w:rsidRPr="00867D76">
        <w:rPr>
          <w:rFonts w:ascii="Times New Roman" w:hAnsi="Times New Roman" w:cs="Times New Roman"/>
        </w:rPr>
        <w:t xml:space="preserve">(6151), 1239–1242. </w:t>
      </w:r>
      <w:ins w:id="118" w:author="Anthony F. Cannistra" w:date="2018-12-11T10:26:00Z">
        <w:r w:rsidR="008E6255">
          <w:rPr>
            <w:rFonts w:ascii="Times New Roman" w:hAnsi="Times New Roman" w:cs="Times New Roman"/>
          </w:rPr>
          <w:fldChar w:fldCharType="begin"/>
        </w:r>
        <w:r w:rsidR="008E6255">
          <w:rPr>
            <w:rFonts w:ascii="Times New Roman" w:hAnsi="Times New Roman" w:cs="Times New Roman"/>
          </w:rPr>
          <w:instrText xml:space="preserve"> HYPERLINK "</w:instrText>
        </w:r>
      </w:ins>
      <w:r w:rsidR="008E6255" w:rsidRPr="00867D76">
        <w:rPr>
          <w:rFonts w:ascii="Times New Roman" w:hAnsi="Times New Roman" w:cs="Times New Roman"/>
        </w:rPr>
        <w:instrText>http://doi.org/10.1126/science.1239352</w:instrText>
      </w:r>
      <w:ins w:id="119" w:author="Anthony F. Cannistra" w:date="2018-12-11T10:26:00Z">
        <w:r w:rsidR="008E6255">
          <w:rPr>
            <w:rFonts w:ascii="Times New Roman" w:hAnsi="Times New Roman" w:cs="Times New Roman"/>
          </w:rPr>
          <w:instrText xml:space="preserve">" </w:instrText>
        </w:r>
        <w:r w:rsidR="008E6255">
          <w:rPr>
            <w:rFonts w:ascii="Times New Roman" w:hAnsi="Times New Roman" w:cs="Times New Roman"/>
          </w:rPr>
          <w:fldChar w:fldCharType="separate"/>
        </w:r>
      </w:ins>
      <w:r w:rsidR="008E6255" w:rsidRPr="00F244EB">
        <w:rPr>
          <w:rStyle w:val="Hyperlink"/>
          <w:rFonts w:ascii="Times New Roman" w:hAnsi="Times New Roman" w:cs="Times New Roman"/>
        </w:rPr>
        <w:t>http://doi.org/10.1126/science.1239352</w:t>
      </w:r>
      <w:ins w:id="120" w:author="Anthony F. Cannistra" w:date="2018-12-11T10:26:00Z">
        <w:r w:rsidR="008E6255">
          <w:rPr>
            <w:rFonts w:ascii="Times New Roman" w:hAnsi="Times New Roman" w:cs="Times New Roman"/>
          </w:rPr>
          <w:fldChar w:fldCharType="end"/>
        </w:r>
      </w:ins>
    </w:p>
    <w:p w14:paraId="3D5FF463" w14:textId="1C1388D3" w:rsidR="008E6255" w:rsidRPr="008E6255" w:rsidRDefault="008E6255" w:rsidP="008E6255">
      <w:pPr>
        <w:spacing w:line="480" w:lineRule="auto"/>
        <w:ind w:left="720" w:hanging="720"/>
        <w:rPr>
          <w:ins w:id="121" w:author="Anthony F. Cannistra" w:date="2018-12-11T10:26:00Z"/>
          <w:rFonts w:ascii="Times New Roman" w:hAnsi="Times New Roman" w:cs="Times New Roman"/>
        </w:rPr>
      </w:pPr>
      <w:ins w:id="122" w:author="Anthony F. Cannistra" w:date="2018-12-11T10:26:00Z">
        <w:r w:rsidRPr="008E6255">
          <w:rPr>
            <w:rFonts w:ascii="Times New Roman" w:hAnsi="Times New Roman" w:cs="Times New Roman"/>
          </w:rPr>
          <w:t xml:space="preserve">Poloczanska, E. S., Brown, C. J., Sydeman, W. J., Kiessling, W., Schoeman, D. S., Moore, P. J., … Richardson, A. J. (2013). Global imprint of climate change on marine life. </w:t>
        </w:r>
        <w:r w:rsidRPr="008E6255">
          <w:rPr>
            <w:rFonts w:ascii="Times New Roman" w:hAnsi="Times New Roman" w:cs="Times New Roman"/>
            <w:i/>
            <w:iCs/>
          </w:rPr>
          <w:t>Nature Climate Change</w:t>
        </w:r>
        <w:r w:rsidRPr="008E6255">
          <w:rPr>
            <w:rFonts w:ascii="Times New Roman" w:hAnsi="Times New Roman" w:cs="Times New Roman"/>
          </w:rPr>
          <w:t xml:space="preserve">, </w:t>
        </w:r>
        <w:r w:rsidRPr="008E6255">
          <w:rPr>
            <w:rFonts w:ascii="Times New Roman" w:hAnsi="Times New Roman" w:cs="Times New Roman"/>
            <w:i/>
            <w:iCs/>
          </w:rPr>
          <w:t>3</w:t>
        </w:r>
        <w:r w:rsidRPr="008E6255">
          <w:rPr>
            <w:rFonts w:ascii="Times New Roman" w:hAnsi="Times New Roman" w:cs="Times New Roman"/>
          </w:rPr>
          <w:t>, 919. https://doi.org/10.1038/nclimate1958</w:t>
        </w:r>
      </w:ins>
    </w:p>
    <w:p w14:paraId="000A01C0" w14:textId="50508DE2" w:rsidR="008E6255" w:rsidRPr="00867D76" w:rsidDel="008E6255" w:rsidRDefault="008E6255" w:rsidP="008E6255">
      <w:pPr>
        <w:spacing w:line="480" w:lineRule="auto"/>
        <w:ind w:left="720" w:hanging="720"/>
        <w:rPr>
          <w:del w:id="123" w:author="Anthony F. Cannistra" w:date="2018-12-11T10:26:00Z"/>
          <w:rFonts w:ascii="Times New Roman" w:hAnsi="Times New Roman" w:cs="Times New Roman"/>
        </w:rPr>
      </w:pPr>
    </w:p>
    <w:p w14:paraId="586C40A4"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Rapacciuolo, G., Maher, S. P., Schneider, A. C., Hammond, T. T., Jabis, M. D., Walsh, R. E., … Beissinger, S. R. (2014). Beyond a warming fingerprint: individualistic biogeographic </w:t>
      </w:r>
      <w:r w:rsidRPr="00867D76">
        <w:rPr>
          <w:rFonts w:ascii="Times New Roman" w:hAnsi="Times New Roman" w:cs="Times New Roman"/>
        </w:rPr>
        <w:lastRenderedPageBreak/>
        <w:t xml:space="preserve">responses to heterogeneous climate change in California. </w:t>
      </w:r>
      <w:r w:rsidRPr="00867D76">
        <w:rPr>
          <w:rFonts w:ascii="Times New Roman" w:hAnsi="Times New Roman" w:cs="Times New Roman"/>
          <w:i/>
          <w:iCs/>
        </w:rPr>
        <w:t>Global Change Biology</w:t>
      </w:r>
      <w:r w:rsidRPr="00867D76">
        <w:rPr>
          <w:rFonts w:ascii="Times New Roman" w:hAnsi="Times New Roman" w:cs="Times New Roman"/>
        </w:rPr>
        <w:t xml:space="preserve">, </w:t>
      </w:r>
      <w:r w:rsidRPr="00867D76">
        <w:rPr>
          <w:rFonts w:ascii="Times New Roman" w:hAnsi="Times New Roman" w:cs="Times New Roman"/>
          <w:i/>
          <w:iCs/>
        </w:rPr>
        <w:t>20</w:t>
      </w:r>
      <w:r w:rsidRPr="00867D76">
        <w:rPr>
          <w:rFonts w:ascii="Times New Roman" w:hAnsi="Times New Roman" w:cs="Times New Roman"/>
        </w:rPr>
        <w:t>(9), 2841–2855. http://doi.org/10.1111/gcb.12638</w:t>
      </w:r>
    </w:p>
    <w:p w14:paraId="4BF8B882"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Rumpf, S. B., Hülber, K., Klonner, G., Moser, D., Schütz, M., Wessely, J., … Dullinger, S. (2018). Range dynamics of mountain plants decrease with elevation. </w:t>
      </w:r>
      <w:r w:rsidRPr="00867D76">
        <w:rPr>
          <w:rFonts w:ascii="Times New Roman" w:hAnsi="Times New Roman" w:cs="Times New Roman"/>
          <w:i/>
          <w:iCs/>
        </w:rPr>
        <w:t>Proceedings of the National Academy of Sciences</w:t>
      </w:r>
      <w:r w:rsidRPr="00867D76">
        <w:rPr>
          <w:rFonts w:ascii="Times New Roman" w:hAnsi="Times New Roman" w:cs="Times New Roman"/>
        </w:rPr>
        <w:t xml:space="preserve">, </w:t>
      </w:r>
      <w:r w:rsidRPr="00867D76">
        <w:rPr>
          <w:rFonts w:ascii="Times New Roman" w:hAnsi="Times New Roman" w:cs="Times New Roman"/>
          <w:i/>
          <w:iCs/>
        </w:rPr>
        <w:t>115</w:t>
      </w:r>
      <w:r w:rsidRPr="00867D76">
        <w:rPr>
          <w:rFonts w:ascii="Times New Roman" w:hAnsi="Times New Roman" w:cs="Times New Roman"/>
        </w:rPr>
        <w:t>(8), 1848–1853. http://doi.org/10.1073/pnas.1713936115</w:t>
      </w:r>
    </w:p>
    <w:p w14:paraId="1FCB2068"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Santini, L., Cornulier, T., Bullock, J. M., Palmer, S. C. F., White, S. M., Hodgson, J. A., … Travis, J. M. J. (2016). A trait-based approach for predicting species responses to environmental change from sparse data: how well might terrestrial mammals track climate change? </w:t>
      </w:r>
      <w:r w:rsidRPr="00867D76">
        <w:rPr>
          <w:rFonts w:ascii="Times New Roman" w:hAnsi="Times New Roman" w:cs="Times New Roman"/>
          <w:i/>
          <w:iCs/>
        </w:rPr>
        <w:t>Global Change Biology</w:t>
      </w:r>
      <w:r w:rsidRPr="00867D76">
        <w:rPr>
          <w:rFonts w:ascii="Times New Roman" w:hAnsi="Times New Roman" w:cs="Times New Roman"/>
        </w:rPr>
        <w:t xml:space="preserve">, </w:t>
      </w:r>
      <w:r w:rsidRPr="00867D76">
        <w:rPr>
          <w:rFonts w:ascii="Times New Roman" w:hAnsi="Times New Roman" w:cs="Times New Roman"/>
          <w:i/>
          <w:iCs/>
        </w:rPr>
        <w:t>22</w:t>
      </w:r>
      <w:r w:rsidRPr="00867D76">
        <w:rPr>
          <w:rFonts w:ascii="Times New Roman" w:hAnsi="Times New Roman" w:cs="Times New Roman"/>
        </w:rPr>
        <w:t>(7), 2415–2424. http://doi.org/10.1111/gcb.13271</w:t>
      </w:r>
    </w:p>
    <w:p w14:paraId="4EA6ECB4"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Schloss, C. A., Nuñez, T. A., &amp; Lawler, J. J. (2012). Dispersal will limit ability of mammals to track climate change in the Western Hemisphere. </w:t>
      </w:r>
      <w:r w:rsidRPr="00867D76">
        <w:rPr>
          <w:rFonts w:ascii="Times New Roman" w:hAnsi="Times New Roman" w:cs="Times New Roman"/>
          <w:i/>
          <w:iCs/>
        </w:rPr>
        <w:t>Proceedings of the National Academy of Sciences</w:t>
      </w:r>
      <w:r w:rsidRPr="00867D76">
        <w:rPr>
          <w:rFonts w:ascii="Times New Roman" w:hAnsi="Times New Roman" w:cs="Times New Roman"/>
        </w:rPr>
        <w:t xml:space="preserve">, </w:t>
      </w:r>
      <w:r w:rsidRPr="00867D76">
        <w:rPr>
          <w:rFonts w:ascii="Times New Roman" w:hAnsi="Times New Roman" w:cs="Times New Roman"/>
          <w:i/>
          <w:iCs/>
        </w:rPr>
        <w:t>109</w:t>
      </w:r>
      <w:r w:rsidRPr="00867D76">
        <w:rPr>
          <w:rFonts w:ascii="Times New Roman" w:hAnsi="Times New Roman" w:cs="Times New Roman"/>
        </w:rPr>
        <w:t>(22), 8606–8611. http://doi.org/10.1073/pnas.1116791109</w:t>
      </w:r>
    </w:p>
    <w:p w14:paraId="74D394B2" w14:textId="3A98BDAA" w:rsid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Stenseth, N. C., &amp; Mysterud, A. (2002). Climate, changing phenology, and other life history traits: Nonlinearity and match</w:t>
      </w:r>
      <w:ins w:id="124" w:author="Anthony F. Cannistra" w:date="2018-12-07T11:34:00Z">
        <w:r w:rsidR="00A73AF3">
          <w:rPr>
            <w:rFonts w:ascii="Times New Roman" w:hAnsi="Times New Roman" w:cs="Times New Roman"/>
          </w:rPr>
          <w:t>–</w:t>
        </w:r>
      </w:ins>
      <w:commentRangeStart w:id="125"/>
      <w:del w:id="126" w:author="Anthony F. Cannistra" w:date="2018-12-07T11:34:00Z">
        <w:r w:rsidRPr="00867D76" w:rsidDel="00A73AF3">
          <w:rPr>
            <w:rFonts w:ascii="Times New Roman" w:hAnsi="Times New Roman" w:cs="Times New Roman"/>
          </w:rPr>
          <w:delText>{\textendash}</w:delText>
        </w:r>
      </w:del>
      <w:r w:rsidRPr="00867D76">
        <w:rPr>
          <w:rFonts w:ascii="Times New Roman" w:hAnsi="Times New Roman" w:cs="Times New Roman"/>
        </w:rPr>
        <w:t xml:space="preserve">mismatch </w:t>
      </w:r>
      <w:commentRangeEnd w:id="125"/>
      <w:r w:rsidR="00E00682">
        <w:rPr>
          <w:rStyle w:val="CommentReference"/>
        </w:rPr>
        <w:commentReference w:id="125"/>
      </w:r>
      <w:r w:rsidRPr="00867D76">
        <w:rPr>
          <w:rFonts w:ascii="Times New Roman" w:hAnsi="Times New Roman" w:cs="Times New Roman"/>
        </w:rPr>
        <w:t xml:space="preserve">to the environment. </w:t>
      </w:r>
      <w:r w:rsidRPr="00867D76">
        <w:rPr>
          <w:rFonts w:ascii="Times New Roman" w:hAnsi="Times New Roman" w:cs="Times New Roman"/>
          <w:i/>
          <w:iCs/>
        </w:rPr>
        <w:t>Proceedings of the National Academy of Sciences</w:t>
      </w:r>
      <w:r w:rsidRPr="00867D76">
        <w:rPr>
          <w:rFonts w:ascii="Times New Roman" w:hAnsi="Times New Roman" w:cs="Times New Roman"/>
        </w:rPr>
        <w:t xml:space="preserve">, </w:t>
      </w:r>
      <w:r w:rsidRPr="00867D76">
        <w:rPr>
          <w:rFonts w:ascii="Times New Roman" w:hAnsi="Times New Roman" w:cs="Times New Roman"/>
          <w:i/>
          <w:iCs/>
        </w:rPr>
        <w:t>99</w:t>
      </w:r>
      <w:r w:rsidRPr="00867D76">
        <w:rPr>
          <w:rFonts w:ascii="Times New Roman" w:hAnsi="Times New Roman" w:cs="Times New Roman"/>
        </w:rPr>
        <w:t xml:space="preserve">(21), 13379–13381. </w:t>
      </w:r>
      <w:r w:rsidR="00C236D0">
        <w:fldChar w:fldCharType="begin"/>
      </w:r>
      <w:r w:rsidR="00C236D0">
        <w:instrText xml:space="preserve"> HYPERLINK "http://doi.org/10.1073/pnas.212519399" </w:instrText>
      </w:r>
      <w:r w:rsidR="00C236D0">
        <w:fldChar w:fldCharType="separate"/>
      </w:r>
      <w:r w:rsidR="0025695B" w:rsidRPr="00F244EB">
        <w:rPr>
          <w:rStyle w:val="Hyperlink"/>
          <w:rFonts w:ascii="Times New Roman" w:hAnsi="Times New Roman" w:cs="Times New Roman"/>
        </w:rPr>
        <w:t>http://doi.org/10.1073/pnas.212519399</w:t>
      </w:r>
      <w:r w:rsidR="00C236D0">
        <w:rPr>
          <w:rStyle w:val="Hyperlink"/>
          <w:rFonts w:ascii="Times New Roman" w:hAnsi="Times New Roman" w:cs="Times New Roman"/>
        </w:rPr>
        <w:fldChar w:fldCharType="end"/>
      </w:r>
    </w:p>
    <w:p w14:paraId="3A284511" w14:textId="49E220C0" w:rsidR="0025695B" w:rsidRPr="00867D76" w:rsidDel="00A73AF3" w:rsidRDefault="0025695B" w:rsidP="0025695B">
      <w:pPr>
        <w:spacing w:line="480" w:lineRule="auto"/>
        <w:ind w:left="720" w:hanging="720"/>
        <w:rPr>
          <w:del w:id="127" w:author="Anthony F. Cannistra" w:date="2018-12-07T11:34:00Z"/>
          <w:rFonts w:ascii="Times New Roman" w:hAnsi="Times New Roman" w:cs="Times New Roman"/>
        </w:rPr>
      </w:pPr>
      <w:r w:rsidRPr="00A0792F">
        <w:rPr>
          <w:rFonts w:ascii="Times New Roman" w:hAnsi="Times New Roman" w:cs="Times New Roman"/>
        </w:rPr>
        <w:t xml:space="preserve">Urban, M. C., Bocedi, G., Hendry, A. P., Mihoub, J.-B., Pe’er, G., Singer, A., … Travis, J. M. J. (2016). Improving the forecast for biodiversity under climate change. </w:t>
      </w:r>
      <w:r w:rsidRPr="00A0792F">
        <w:rPr>
          <w:rFonts w:ascii="Times New Roman" w:hAnsi="Times New Roman" w:cs="Times New Roman"/>
          <w:i/>
          <w:iCs/>
        </w:rPr>
        <w:t>Science</w:t>
      </w:r>
      <w:r w:rsidRPr="00A0792F">
        <w:rPr>
          <w:rFonts w:ascii="Times New Roman" w:hAnsi="Times New Roman" w:cs="Times New Roman"/>
        </w:rPr>
        <w:t xml:space="preserve">, </w:t>
      </w:r>
      <w:r w:rsidRPr="00A0792F">
        <w:rPr>
          <w:rFonts w:ascii="Times New Roman" w:hAnsi="Times New Roman" w:cs="Times New Roman"/>
          <w:i/>
          <w:iCs/>
        </w:rPr>
        <w:t>353</w:t>
      </w:r>
      <w:r w:rsidRPr="00A0792F">
        <w:rPr>
          <w:rFonts w:ascii="Times New Roman" w:hAnsi="Times New Roman" w:cs="Times New Roman"/>
        </w:rPr>
        <w:t>(6304)</w:t>
      </w:r>
      <w:del w:id="128" w:author="Anthony F. Cannistra" w:date="2018-12-07T11:33:00Z">
        <w:r w:rsidRPr="00A0792F" w:rsidDel="00A73AF3">
          <w:rPr>
            <w:rFonts w:ascii="Times New Roman" w:hAnsi="Times New Roman" w:cs="Times New Roman"/>
          </w:rPr>
          <w:delText xml:space="preserve">. </w:delText>
        </w:r>
        <w:commentRangeStart w:id="129"/>
        <w:r w:rsidRPr="00A0792F" w:rsidDel="00A73AF3">
          <w:rPr>
            <w:rFonts w:ascii="Times New Roman" w:hAnsi="Times New Roman" w:cs="Times New Roman"/>
          </w:rPr>
          <w:delText>Retrieved from http://science.sciencemag.org/content/353/6304/aad8466.abstract</w:delText>
        </w:r>
        <w:commentRangeEnd w:id="129"/>
        <w:r w:rsidR="00E00682" w:rsidDel="00A73AF3">
          <w:rPr>
            <w:rStyle w:val="CommentReference"/>
          </w:rPr>
          <w:commentReference w:id="129"/>
        </w:r>
      </w:del>
    </w:p>
    <w:p w14:paraId="37EFE8BB" w14:textId="77777777" w:rsidR="0025695B" w:rsidRPr="00867D76" w:rsidRDefault="0025695B" w:rsidP="00A73AF3">
      <w:pPr>
        <w:spacing w:line="480" w:lineRule="auto"/>
        <w:ind w:left="720" w:hanging="720"/>
        <w:rPr>
          <w:rFonts w:ascii="Times New Roman" w:hAnsi="Times New Roman" w:cs="Times New Roman"/>
        </w:rPr>
      </w:pPr>
    </w:p>
    <w:p w14:paraId="73FC72A9"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t xml:space="preserve">Wheatley, C. J., Beale, C. M., Bradbury, R. B., Pearce-Higgins, J. W., Critchlow, R., &amp; Thomas, C. D. (2017). Climate change vulnerability for species-Assessing the assessments. </w:t>
      </w:r>
      <w:r w:rsidRPr="00867D76">
        <w:rPr>
          <w:rFonts w:ascii="Times New Roman" w:hAnsi="Times New Roman" w:cs="Times New Roman"/>
          <w:i/>
          <w:iCs/>
        </w:rPr>
        <w:t>Global Change Biology</w:t>
      </w:r>
      <w:r w:rsidRPr="00867D76">
        <w:rPr>
          <w:rFonts w:ascii="Times New Roman" w:hAnsi="Times New Roman" w:cs="Times New Roman"/>
        </w:rPr>
        <w:t xml:space="preserve">, </w:t>
      </w:r>
      <w:r w:rsidRPr="00867D76">
        <w:rPr>
          <w:rFonts w:ascii="Times New Roman" w:hAnsi="Times New Roman" w:cs="Times New Roman"/>
          <w:i/>
          <w:iCs/>
        </w:rPr>
        <w:t>23</w:t>
      </w:r>
      <w:r w:rsidRPr="00867D76">
        <w:rPr>
          <w:rFonts w:ascii="Times New Roman" w:hAnsi="Times New Roman" w:cs="Times New Roman"/>
        </w:rPr>
        <w:t>(9), 3704–3715. http://doi.org/10.1111/gcb.13759</w:t>
      </w:r>
    </w:p>
    <w:p w14:paraId="36C7C34B" w14:textId="77777777" w:rsidR="00867D76" w:rsidRPr="00867D76" w:rsidRDefault="00867D76" w:rsidP="00867D76">
      <w:pPr>
        <w:spacing w:line="480" w:lineRule="auto"/>
        <w:ind w:left="720" w:hanging="720"/>
        <w:rPr>
          <w:rFonts w:ascii="Times New Roman" w:hAnsi="Times New Roman" w:cs="Times New Roman"/>
        </w:rPr>
      </w:pPr>
      <w:r w:rsidRPr="00867D76">
        <w:rPr>
          <w:rFonts w:ascii="Times New Roman" w:hAnsi="Times New Roman" w:cs="Times New Roman"/>
        </w:rPr>
        <w:lastRenderedPageBreak/>
        <w:t xml:space="preserve">Williams, S. E., Shoo, L. P., Isaac, J. L., Hoffmann, A. A., &amp; Langham, G. (2008). Towards an Integrated Framework for Assessing the Vulnerability of Species to Climate Change. </w:t>
      </w:r>
      <w:r w:rsidRPr="00867D76">
        <w:rPr>
          <w:rFonts w:ascii="Times New Roman" w:hAnsi="Times New Roman" w:cs="Times New Roman"/>
          <w:i/>
          <w:iCs/>
        </w:rPr>
        <w:t>PLOS Biology</w:t>
      </w:r>
      <w:r w:rsidRPr="00867D76">
        <w:rPr>
          <w:rFonts w:ascii="Times New Roman" w:hAnsi="Times New Roman" w:cs="Times New Roman"/>
        </w:rPr>
        <w:t xml:space="preserve">, </w:t>
      </w:r>
      <w:r w:rsidRPr="00867D76">
        <w:rPr>
          <w:rFonts w:ascii="Times New Roman" w:hAnsi="Times New Roman" w:cs="Times New Roman"/>
          <w:i/>
          <w:iCs/>
        </w:rPr>
        <w:t>6</w:t>
      </w:r>
      <w:r w:rsidRPr="00867D76">
        <w:rPr>
          <w:rFonts w:ascii="Times New Roman" w:hAnsi="Times New Roman" w:cs="Times New Roman"/>
        </w:rPr>
        <w:t>(12), 1–6. http://doi.org/10.1371/journal.pbio.0060325</w:t>
      </w:r>
    </w:p>
    <w:p w14:paraId="69D14E3A" w14:textId="77777777" w:rsidR="00C7248E" w:rsidRPr="00C7248E" w:rsidRDefault="00C7248E" w:rsidP="00867D76">
      <w:pPr>
        <w:spacing w:line="480" w:lineRule="auto"/>
        <w:ind w:left="720" w:hanging="720"/>
        <w:rPr>
          <w:rFonts w:ascii="Times New Roman" w:hAnsi="Times New Roman" w:cs="Times New Roman"/>
        </w:rPr>
      </w:pPr>
    </w:p>
    <w:p w14:paraId="79D894D1" w14:textId="7BFC5872" w:rsidR="00766740" w:rsidRPr="00766740" w:rsidRDefault="00766740" w:rsidP="00867D76">
      <w:pPr>
        <w:spacing w:line="480" w:lineRule="auto"/>
        <w:ind w:left="720" w:hanging="720"/>
        <w:rPr>
          <w:rFonts w:ascii="Times New Roman" w:hAnsi="Times New Roman" w:cs="Times New Roman"/>
        </w:rPr>
      </w:pPr>
    </w:p>
    <w:sectPr w:rsidR="00766740" w:rsidRPr="00766740" w:rsidSect="00C236D0">
      <w:footerReference w:type="even" r:id="rId13"/>
      <w:footerReference w:type="default" r:id="rId14"/>
      <w:pgSz w:w="12240" w:h="15840"/>
      <w:pgMar w:top="1440" w:right="1440" w:bottom="1440" w:left="1440" w:header="720" w:footer="720" w:gutter="0"/>
      <w:lnNumType w:countBy="1" w:restart="continuous"/>
      <w:cols w:space="720"/>
      <w:docGrid w:linePitch="360"/>
      <w:sectPrChange w:id="130" w:author="Anthony F. Cannistra" w:date="2018-12-06T17:39:00Z">
        <w:sectPr w:rsidR="00766740" w:rsidRPr="00766740" w:rsidSect="00C236D0">
          <w:pgMar w:top="1440" w:right="1440" w:bottom="1440" w:left="1440" w:header="720" w:footer="720" w:gutter="0"/>
          <w:lnNumType w:countBy="5"/>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auren Buckley" w:date="2018-12-05T10:50:00Z" w:initials="LB">
    <w:p w14:paraId="4719A890" w14:textId="66F95E1A" w:rsidR="00C236D0" w:rsidRDefault="00C236D0">
      <w:pPr>
        <w:pStyle w:val="CommentText"/>
      </w:pPr>
      <w:r>
        <w:rPr>
          <w:rStyle w:val="CommentReference"/>
        </w:rPr>
        <w:annotationRef/>
      </w:r>
      <w:r w:rsidRPr="00C30839">
        <w:t>https://onlinelibrary.wiley.com/doi/full/10.1111/ecog.03975</w:t>
      </w:r>
    </w:p>
  </w:comment>
  <w:comment w:id="23" w:author="Lauren Buckley" w:date="2018-12-05T09:43:00Z" w:initials="LB">
    <w:p w14:paraId="78CBECB0" w14:textId="77777777" w:rsidR="00C236D0" w:rsidRDefault="00C236D0">
      <w:pPr>
        <w:pStyle w:val="CommentText"/>
      </w:pPr>
      <w:r>
        <w:rPr>
          <w:rStyle w:val="CommentReference"/>
        </w:rPr>
        <w:annotationRef/>
      </w:r>
      <w:r>
        <w:t>One citation:</w:t>
      </w:r>
    </w:p>
    <w:p w14:paraId="1FA7D7DD" w14:textId="775BED42" w:rsidR="00C236D0" w:rsidRDefault="00C236D0">
      <w:pPr>
        <w:pStyle w:val="CommentText"/>
      </w:pPr>
      <w:r w:rsidRPr="00634D67">
        <w:t>https://onlinelibrary.wiley.com/doi/full/10.1111/geb.12821</w:t>
      </w:r>
    </w:p>
  </w:comment>
  <w:comment w:id="24" w:author="Lauren Buckley" w:date="2018-11-21T14:08:00Z" w:initials="LB">
    <w:p w14:paraId="67AF8397" w14:textId="3594CE80" w:rsidR="00C236D0" w:rsidRDefault="00C236D0">
      <w:pPr>
        <w:pStyle w:val="CommentText"/>
      </w:pPr>
      <w:r>
        <w:rPr>
          <w:rStyle w:val="CommentReference"/>
        </w:rPr>
        <w:annotationRef/>
      </w:r>
      <w:r>
        <w:t>Add citations. Check with Sabine.</w:t>
      </w:r>
    </w:p>
  </w:comment>
  <w:comment w:id="26" w:author="Lauren Buckley" w:date="2018-12-05T10:19:00Z" w:initials="LB">
    <w:p w14:paraId="47774E79" w14:textId="70C4256E" w:rsidR="00C236D0" w:rsidRDefault="00C236D0">
      <w:pPr>
        <w:pStyle w:val="CommentText"/>
      </w:pPr>
      <w:r>
        <w:rPr>
          <w:rStyle w:val="CommentReference"/>
        </w:rPr>
        <w:annotationRef/>
      </w:r>
      <w:r>
        <w:t>check</w:t>
      </w:r>
    </w:p>
  </w:comment>
  <w:comment w:id="27" w:author="Anthony F. Cannistra" w:date="2018-12-11T10:46:00Z" w:initials="AFC">
    <w:p w14:paraId="27002001" w14:textId="142C0145" w:rsidR="00B61D42" w:rsidRDefault="00B61D42">
      <w:pPr>
        <w:pStyle w:val="CommentText"/>
      </w:pPr>
      <w:r>
        <w:rPr>
          <w:rStyle w:val="CommentReference"/>
        </w:rPr>
        <w:annotationRef/>
      </w:r>
      <w:r>
        <w:t>this is true</w:t>
      </w:r>
    </w:p>
  </w:comment>
  <w:comment w:id="37" w:author="Anthony F. Cannistra" w:date="2018-12-10T16:59:00Z" w:initials="AFC">
    <w:p w14:paraId="70AEAFEB" w14:textId="00A096B3" w:rsidR="00B3498D" w:rsidRDefault="00B3498D">
      <w:pPr>
        <w:pStyle w:val="CommentText"/>
      </w:pPr>
      <w:r>
        <w:rPr>
          <w:rStyle w:val="CommentReference"/>
        </w:rPr>
        <w:annotationRef/>
      </w:r>
      <w:r>
        <w:t>should we be computing these with medians?</w:t>
      </w:r>
    </w:p>
    <w:p w14:paraId="4098275F" w14:textId="5B28A1CF" w:rsidR="008F0369" w:rsidRPr="003D5897" w:rsidRDefault="00D077E3" w:rsidP="003D5897">
      <w:pPr>
        <w:pStyle w:val="CommentText"/>
      </w:pPr>
      <w:r>
        <w:t>average</w:t>
      </w:r>
      <w:r w:rsidR="00492A22">
        <w:t xml:space="preserve"> improvements </w:t>
      </w:r>
      <w:r>
        <w:t xml:space="preserve"> in median </w:t>
      </w:r>
      <w:r w:rsidR="00492A22">
        <w:t xml:space="preserve">are </w:t>
      </w:r>
      <w:r w:rsidR="003D5897">
        <w:t>50.6</w:t>
      </w:r>
      <w:r w:rsidR="00492A22">
        <w:t xml:space="preserve">% and </w:t>
      </w:r>
      <w:r w:rsidR="003D5897">
        <w:t>49.6</w:t>
      </w:r>
      <w:r w:rsidR="00492A22">
        <w:t>%</w:t>
      </w:r>
    </w:p>
  </w:comment>
  <w:comment w:id="53" w:author="Lauren Buckley" w:date="2018-12-05T10:13:00Z" w:initials="LB">
    <w:p w14:paraId="719B68E6" w14:textId="64EC1BFB" w:rsidR="00C236D0" w:rsidRDefault="00C236D0">
      <w:pPr>
        <w:pStyle w:val="CommentText"/>
      </w:pPr>
      <w:bookmarkStart w:id="54" w:name="_GoBack"/>
      <w:bookmarkEnd w:id="54"/>
      <w:r>
        <w:rPr>
          <w:rStyle w:val="CommentReference"/>
        </w:rPr>
        <w:annotationRef/>
      </w:r>
      <w:r w:rsidRPr="009979E3">
        <w:t>https://www.nature.com/articles/nclimate1958</w:t>
      </w:r>
    </w:p>
  </w:comment>
  <w:comment w:id="99" w:author="Lauren Buckley" w:date="2018-12-05T09:34:00Z" w:initials="LB">
    <w:p w14:paraId="250AA085" w14:textId="34FEFBAA" w:rsidR="00C236D0" w:rsidRDefault="00C236D0">
      <w:pPr>
        <w:pStyle w:val="CommentText"/>
      </w:pPr>
      <w:r>
        <w:rPr>
          <w:rStyle w:val="CommentReference"/>
        </w:rPr>
        <w:annotationRef/>
      </w:r>
      <w:r>
        <w:t>Check and clean up all. E.g., no caps.</w:t>
      </w:r>
    </w:p>
  </w:comment>
  <w:comment w:id="125" w:author="Lauren Buckley" w:date="2018-12-05T09:34:00Z" w:initials="LB">
    <w:p w14:paraId="0E3487C7" w14:textId="32ECDC9A" w:rsidR="00C236D0" w:rsidRDefault="00C236D0">
      <w:pPr>
        <w:pStyle w:val="CommentText"/>
      </w:pPr>
      <w:r>
        <w:rPr>
          <w:rStyle w:val="CommentReference"/>
        </w:rPr>
        <w:annotationRef/>
      </w:r>
      <w:r>
        <w:t>check</w:t>
      </w:r>
    </w:p>
  </w:comment>
  <w:comment w:id="129" w:author="Lauren Buckley" w:date="2018-12-05T09:34:00Z" w:initials="LB">
    <w:p w14:paraId="7A0B3791" w14:textId="1B1C3F08" w:rsidR="00C236D0" w:rsidRDefault="00C236D0">
      <w:pPr>
        <w:pStyle w:val="CommentText"/>
      </w:pPr>
      <w:r>
        <w:rPr>
          <w:rStyle w:val="CommentReference"/>
        </w:rPr>
        <w:annotationRef/>
      </w:r>
      <w:r>
        <w:t>Doi or drop?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19A890" w15:done="1"/>
  <w15:commentEx w15:paraId="1FA7D7DD" w15:done="1"/>
  <w15:commentEx w15:paraId="67AF8397" w15:done="1"/>
  <w15:commentEx w15:paraId="47774E79" w15:done="0"/>
  <w15:commentEx w15:paraId="27002001" w15:paraIdParent="47774E79" w15:done="0"/>
  <w15:commentEx w15:paraId="4098275F" w15:done="0"/>
  <w15:commentEx w15:paraId="719B68E6" w15:done="1"/>
  <w15:commentEx w15:paraId="250AA085" w15:done="0"/>
  <w15:commentEx w15:paraId="0E3487C7" w15:done="0"/>
  <w15:commentEx w15:paraId="7A0B3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9A890" w16cid:durableId="1FB22BEC"/>
  <w16cid:commentId w16cid:paraId="1FA7D7DD" w16cid:durableId="1FB21C47"/>
  <w16cid:commentId w16cid:paraId="67AF8397" w16cid:durableId="1FB2143F"/>
  <w16cid:commentId w16cid:paraId="47774E79" w16cid:durableId="1FB22494"/>
  <w16cid:commentId w16cid:paraId="719B68E6" w16cid:durableId="1FB22342"/>
  <w16cid:commentId w16cid:paraId="250AA085" w16cid:durableId="1FB21A31"/>
  <w16cid:commentId w16cid:paraId="0E3487C7" w16cid:durableId="1FB21A16"/>
  <w16cid:commentId w16cid:paraId="7A0B3791" w16cid:durableId="1FB21A0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0DAA4" w14:textId="77777777" w:rsidR="003F3CC9" w:rsidRDefault="003F3CC9" w:rsidP="00971985">
      <w:r>
        <w:separator/>
      </w:r>
    </w:p>
  </w:endnote>
  <w:endnote w:type="continuationSeparator" w:id="0">
    <w:p w14:paraId="58F43A2E" w14:textId="77777777" w:rsidR="003F3CC9" w:rsidRDefault="003F3CC9" w:rsidP="009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81662502"/>
      <w:docPartObj>
        <w:docPartGallery w:val="Page Numbers (Bottom of Page)"/>
        <w:docPartUnique/>
      </w:docPartObj>
    </w:sdtPr>
    <w:sdtEndPr>
      <w:rPr>
        <w:rStyle w:val="PageNumber"/>
      </w:rPr>
    </w:sdtEndPr>
    <w:sdtContent>
      <w:p w14:paraId="4EE05481" w14:textId="781CAF2B"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F7DF7" w14:textId="77777777" w:rsidR="00C236D0" w:rsidRDefault="00C23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02044822"/>
      <w:docPartObj>
        <w:docPartGallery w:val="Page Numbers (Bottom of Page)"/>
        <w:docPartUnique/>
      </w:docPartObj>
    </w:sdtPr>
    <w:sdtEndPr>
      <w:rPr>
        <w:rStyle w:val="PageNumber"/>
      </w:rPr>
    </w:sdtEndPr>
    <w:sdtContent>
      <w:p w14:paraId="3536AE50" w14:textId="0D62AE35"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61D42">
          <w:rPr>
            <w:rStyle w:val="PageNumber"/>
            <w:noProof/>
          </w:rPr>
          <w:t>24</w:t>
        </w:r>
        <w:r>
          <w:rPr>
            <w:rStyle w:val="PageNumber"/>
          </w:rPr>
          <w:fldChar w:fldCharType="end"/>
        </w:r>
      </w:p>
    </w:sdtContent>
  </w:sdt>
  <w:p w14:paraId="11CB0976" w14:textId="77777777" w:rsidR="00C236D0" w:rsidRDefault="00C23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2687E" w14:textId="77777777" w:rsidR="003F3CC9" w:rsidRDefault="003F3CC9" w:rsidP="00971985">
      <w:r>
        <w:separator/>
      </w:r>
    </w:p>
  </w:footnote>
  <w:footnote w:type="continuationSeparator" w:id="0">
    <w:p w14:paraId="61BD80C7" w14:textId="77777777" w:rsidR="003F3CC9" w:rsidRDefault="003F3CC9" w:rsidP="00971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E39EE"/>
    <w:multiLevelType w:val="hybridMultilevel"/>
    <w:tmpl w:val="127A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465EA"/>
    <w:multiLevelType w:val="multilevel"/>
    <w:tmpl w:val="3030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F. Cannistra">
    <w15:presenceInfo w15:providerId="None" w15:userId="Anthony F. Cannistra"/>
  </w15:person>
  <w15:person w15:author="Lauren Buckley">
    <w15:presenceInfo w15:providerId="AD" w15:userId="S::lbuckley@uw.edu::bf3d716e-98e2-465f-878c-c5feabc51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40"/>
    <w:rsid w:val="000137FE"/>
    <w:rsid w:val="00041FC5"/>
    <w:rsid w:val="0005547A"/>
    <w:rsid w:val="00062F86"/>
    <w:rsid w:val="000837EC"/>
    <w:rsid w:val="000A17FA"/>
    <w:rsid w:val="000A6746"/>
    <w:rsid w:val="000C6441"/>
    <w:rsid w:val="000D35EF"/>
    <w:rsid w:val="000D39EA"/>
    <w:rsid w:val="000E0370"/>
    <w:rsid w:val="000E35B3"/>
    <w:rsid w:val="000E5A03"/>
    <w:rsid w:val="0011072A"/>
    <w:rsid w:val="001124DE"/>
    <w:rsid w:val="0013623F"/>
    <w:rsid w:val="001405EC"/>
    <w:rsid w:val="001A1820"/>
    <w:rsid w:val="001C4F08"/>
    <w:rsid w:val="001D0FF0"/>
    <w:rsid w:val="001F1920"/>
    <w:rsid w:val="002019E9"/>
    <w:rsid w:val="002154CD"/>
    <w:rsid w:val="00223BC5"/>
    <w:rsid w:val="0025695B"/>
    <w:rsid w:val="0027417E"/>
    <w:rsid w:val="00296F7A"/>
    <w:rsid w:val="002B2859"/>
    <w:rsid w:val="002E2613"/>
    <w:rsid w:val="002E30C8"/>
    <w:rsid w:val="002F16B9"/>
    <w:rsid w:val="003140E9"/>
    <w:rsid w:val="0033186D"/>
    <w:rsid w:val="00331F6C"/>
    <w:rsid w:val="0033546E"/>
    <w:rsid w:val="00337AA8"/>
    <w:rsid w:val="00342348"/>
    <w:rsid w:val="0037117C"/>
    <w:rsid w:val="0037209E"/>
    <w:rsid w:val="0037579D"/>
    <w:rsid w:val="003C427F"/>
    <w:rsid w:val="003D0A2D"/>
    <w:rsid w:val="003D5897"/>
    <w:rsid w:val="003E582F"/>
    <w:rsid w:val="003F3CC9"/>
    <w:rsid w:val="0043049F"/>
    <w:rsid w:val="00455FB0"/>
    <w:rsid w:val="004910F3"/>
    <w:rsid w:val="00492A22"/>
    <w:rsid w:val="004C05C0"/>
    <w:rsid w:val="004E055A"/>
    <w:rsid w:val="004E337A"/>
    <w:rsid w:val="00502884"/>
    <w:rsid w:val="005209D2"/>
    <w:rsid w:val="00533306"/>
    <w:rsid w:val="00534E69"/>
    <w:rsid w:val="00563BE1"/>
    <w:rsid w:val="00570CC3"/>
    <w:rsid w:val="005921B8"/>
    <w:rsid w:val="00595EFF"/>
    <w:rsid w:val="00596D3D"/>
    <w:rsid w:val="005E6218"/>
    <w:rsid w:val="006247F1"/>
    <w:rsid w:val="006249F4"/>
    <w:rsid w:val="00627CF3"/>
    <w:rsid w:val="00634D67"/>
    <w:rsid w:val="00662064"/>
    <w:rsid w:val="00664928"/>
    <w:rsid w:val="0068071B"/>
    <w:rsid w:val="00683444"/>
    <w:rsid w:val="006D4F25"/>
    <w:rsid w:val="006F2D34"/>
    <w:rsid w:val="006F713A"/>
    <w:rsid w:val="007067FA"/>
    <w:rsid w:val="007115F8"/>
    <w:rsid w:val="0074231B"/>
    <w:rsid w:val="00752329"/>
    <w:rsid w:val="00766740"/>
    <w:rsid w:val="0077036E"/>
    <w:rsid w:val="00774AB8"/>
    <w:rsid w:val="007B13EA"/>
    <w:rsid w:val="0081558A"/>
    <w:rsid w:val="00842915"/>
    <w:rsid w:val="008514AE"/>
    <w:rsid w:val="00867D76"/>
    <w:rsid w:val="008776EB"/>
    <w:rsid w:val="00881157"/>
    <w:rsid w:val="00885C4B"/>
    <w:rsid w:val="00895764"/>
    <w:rsid w:val="008A2A96"/>
    <w:rsid w:val="008A6403"/>
    <w:rsid w:val="008C2E31"/>
    <w:rsid w:val="008C34D3"/>
    <w:rsid w:val="008C45D3"/>
    <w:rsid w:val="008E6255"/>
    <w:rsid w:val="008F0369"/>
    <w:rsid w:val="008F6B45"/>
    <w:rsid w:val="008F6D0C"/>
    <w:rsid w:val="00903562"/>
    <w:rsid w:val="009131BD"/>
    <w:rsid w:val="00920A7A"/>
    <w:rsid w:val="0094576E"/>
    <w:rsid w:val="00956180"/>
    <w:rsid w:val="00960494"/>
    <w:rsid w:val="00962098"/>
    <w:rsid w:val="0096524D"/>
    <w:rsid w:val="009703C6"/>
    <w:rsid w:val="00971985"/>
    <w:rsid w:val="00990C74"/>
    <w:rsid w:val="009928D1"/>
    <w:rsid w:val="009979E3"/>
    <w:rsid w:val="009A12E8"/>
    <w:rsid w:val="009A3303"/>
    <w:rsid w:val="009A623D"/>
    <w:rsid w:val="009A7CF2"/>
    <w:rsid w:val="009D5387"/>
    <w:rsid w:val="009E2279"/>
    <w:rsid w:val="009E402D"/>
    <w:rsid w:val="009E48BD"/>
    <w:rsid w:val="00A0792F"/>
    <w:rsid w:val="00A35ACE"/>
    <w:rsid w:val="00A37CB8"/>
    <w:rsid w:val="00A5685B"/>
    <w:rsid w:val="00A73AF3"/>
    <w:rsid w:val="00A80375"/>
    <w:rsid w:val="00AB7803"/>
    <w:rsid w:val="00AD3EDC"/>
    <w:rsid w:val="00AF23FF"/>
    <w:rsid w:val="00AF569A"/>
    <w:rsid w:val="00B05D1B"/>
    <w:rsid w:val="00B203C8"/>
    <w:rsid w:val="00B3498D"/>
    <w:rsid w:val="00B57EB0"/>
    <w:rsid w:val="00B61D42"/>
    <w:rsid w:val="00BA60FE"/>
    <w:rsid w:val="00BC5E65"/>
    <w:rsid w:val="00BD7331"/>
    <w:rsid w:val="00BF1CF4"/>
    <w:rsid w:val="00C16BE9"/>
    <w:rsid w:val="00C236D0"/>
    <w:rsid w:val="00C30839"/>
    <w:rsid w:val="00C35AE4"/>
    <w:rsid w:val="00C65F5D"/>
    <w:rsid w:val="00C7248E"/>
    <w:rsid w:val="00C81D14"/>
    <w:rsid w:val="00C94390"/>
    <w:rsid w:val="00CA0FCD"/>
    <w:rsid w:val="00CA6549"/>
    <w:rsid w:val="00CF0751"/>
    <w:rsid w:val="00CF6D8B"/>
    <w:rsid w:val="00D077E3"/>
    <w:rsid w:val="00D375D1"/>
    <w:rsid w:val="00D41D4B"/>
    <w:rsid w:val="00D52972"/>
    <w:rsid w:val="00D533E2"/>
    <w:rsid w:val="00DF2281"/>
    <w:rsid w:val="00E00682"/>
    <w:rsid w:val="00E07B6E"/>
    <w:rsid w:val="00E12B5B"/>
    <w:rsid w:val="00E40D57"/>
    <w:rsid w:val="00E52847"/>
    <w:rsid w:val="00E56C77"/>
    <w:rsid w:val="00E74346"/>
    <w:rsid w:val="00E84449"/>
    <w:rsid w:val="00E94FC3"/>
    <w:rsid w:val="00EB38AC"/>
    <w:rsid w:val="00ED4767"/>
    <w:rsid w:val="00F006B3"/>
    <w:rsid w:val="00F00CCE"/>
    <w:rsid w:val="00F11717"/>
    <w:rsid w:val="00F24F3B"/>
    <w:rsid w:val="00F55FDF"/>
    <w:rsid w:val="00F66B31"/>
    <w:rsid w:val="00F70FB7"/>
    <w:rsid w:val="00F7499D"/>
    <w:rsid w:val="00F76855"/>
    <w:rsid w:val="00F76AB3"/>
    <w:rsid w:val="00FD7A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4A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5695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6740"/>
  </w:style>
  <w:style w:type="paragraph" w:styleId="NormalWeb">
    <w:name w:val="Normal (Web)"/>
    <w:basedOn w:val="Normal"/>
    <w:uiPriority w:val="99"/>
    <w:unhideWhenUsed/>
    <w:rsid w:val="0076674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6740"/>
    <w:rPr>
      <w:color w:val="0563C1" w:themeColor="hyperlink"/>
      <w:u w:val="single"/>
    </w:rPr>
  </w:style>
  <w:style w:type="character" w:styleId="CommentReference">
    <w:name w:val="annotation reference"/>
    <w:basedOn w:val="DefaultParagraphFont"/>
    <w:uiPriority w:val="99"/>
    <w:semiHidden/>
    <w:unhideWhenUsed/>
    <w:rsid w:val="00AB7803"/>
    <w:rPr>
      <w:sz w:val="18"/>
      <w:szCs w:val="18"/>
    </w:rPr>
  </w:style>
  <w:style w:type="paragraph" w:styleId="CommentText">
    <w:name w:val="annotation text"/>
    <w:basedOn w:val="Normal"/>
    <w:link w:val="CommentTextChar"/>
    <w:uiPriority w:val="99"/>
    <w:semiHidden/>
    <w:unhideWhenUsed/>
    <w:rsid w:val="00AB7803"/>
  </w:style>
  <w:style w:type="character" w:customStyle="1" w:styleId="CommentTextChar">
    <w:name w:val="Comment Text Char"/>
    <w:basedOn w:val="DefaultParagraphFont"/>
    <w:link w:val="CommentText"/>
    <w:uiPriority w:val="99"/>
    <w:semiHidden/>
    <w:rsid w:val="00AB7803"/>
  </w:style>
  <w:style w:type="paragraph" w:styleId="CommentSubject">
    <w:name w:val="annotation subject"/>
    <w:basedOn w:val="CommentText"/>
    <w:next w:val="CommentText"/>
    <w:link w:val="CommentSubjectChar"/>
    <w:uiPriority w:val="99"/>
    <w:semiHidden/>
    <w:unhideWhenUsed/>
    <w:rsid w:val="00AB7803"/>
    <w:rPr>
      <w:b/>
      <w:bCs/>
      <w:sz w:val="20"/>
      <w:szCs w:val="20"/>
    </w:rPr>
  </w:style>
  <w:style w:type="character" w:customStyle="1" w:styleId="CommentSubjectChar">
    <w:name w:val="Comment Subject Char"/>
    <w:basedOn w:val="CommentTextChar"/>
    <w:link w:val="CommentSubject"/>
    <w:uiPriority w:val="99"/>
    <w:semiHidden/>
    <w:rsid w:val="00AB7803"/>
    <w:rPr>
      <w:b/>
      <w:bCs/>
      <w:sz w:val="20"/>
      <w:szCs w:val="20"/>
    </w:rPr>
  </w:style>
  <w:style w:type="paragraph" w:styleId="BalloonText">
    <w:name w:val="Balloon Text"/>
    <w:basedOn w:val="Normal"/>
    <w:link w:val="BalloonTextChar"/>
    <w:uiPriority w:val="99"/>
    <w:semiHidden/>
    <w:unhideWhenUsed/>
    <w:rsid w:val="00AB7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780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60494"/>
    <w:rPr>
      <w:color w:val="954F72" w:themeColor="followedHyperlink"/>
      <w:u w:val="single"/>
    </w:rPr>
  </w:style>
  <w:style w:type="paragraph" w:styleId="Footer">
    <w:name w:val="footer"/>
    <w:basedOn w:val="Normal"/>
    <w:link w:val="FooterChar"/>
    <w:uiPriority w:val="99"/>
    <w:unhideWhenUsed/>
    <w:rsid w:val="00971985"/>
    <w:pPr>
      <w:tabs>
        <w:tab w:val="center" w:pos="4680"/>
        <w:tab w:val="right" w:pos="9360"/>
      </w:tabs>
    </w:pPr>
  </w:style>
  <w:style w:type="character" w:customStyle="1" w:styleId="FooterChar">
    <w:name w:val="Footer Char"/>
    <w:basedOn w:val="DefaultParagraphFont"/>
    <w:link w:val="Footer"/>
    <w:uiPriority w:val="99"/>
    <w:rsid w:val="00971985"/>
  </w:style>
  <w:style w:type="character" w:styleId="PageNumber">
    <w:name w:val="page number"/>
    <w:basedOn w:val="DefaultParagraphFont"/>
    <w:uiPriority w:val="99"/>
    <w:semiHidden/>
    <w:unhideWhenUsed/>
    <w:rsid w:val="00971985"/>
  </w:style>
  <w:style w:type="paragraph" w:styleId="ListParagraph">
    <w:name w:val="List Paragraph"/>
    <w:basedOn w:val="Normal"/>
    <w:uiPriority w:val="34"/>
    <w:qFormat/>
    <w:rsid w:val="00A35ACE"/>
    <w:pPr>
      <w:ind w:left="720"/>
      <w:contextualSpacing/>
    </w:pPr>
  </w:style>
  <w:style w:type="paragraph" w:styleId="Revision">
    <w:name w:val="Revision"/>
    <w:hidden/>
    <w:uiPriority w:val="99"/>
    <w:semiHidden/>
    <w:rsid w:val="0068071B"/>
  </w:style>
  <w:style w:type="character" w:customStyle="1" w:styleId="Heading2Char">
    <w:name w:val="Heading 2 Char"/>
    <w:basedOn w:val="DefaultParagraphFont"/>
    <w:link w:val="Heading2"/>
    <w:uiPriority w:val="9"/>
    <w:rsid w:val="0025695B"/>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574">
      <w:bodyDiv w:val="1"/>
      <w:marLeft w:val="0"/>
      <w:marRight w:val="0"/>
      <w:marTop w:val="0"/>
      <w:marBottom w:val="0"/>
      <w:divBdr>
        <w:top w:val="none" w:sz="0" w:space="0" w:color="auto"/>
        <w:left w:val="none" w:sz="0" w:space="0" w:color="auto"/>
        <w:bottom w:val="none" w:sz="0" w:space="0" w:color="auto"/>
        <w:right w:val="none" w:sz="0" w:space="0" w:color="auto"/>
      </w:divBdr>
    </w:div>
    <w:div w:id="31737610">
      <w:bodyDiv w:val="1"/>
      <w:marLeft w:val="0"/>
      <w:marRight w:val="0"/>
      <w:marTop w:val="0"/>
      <w:marBottom w:val="0"/>
      <w:divBdr>
        <w:top w:val="none" w:sz="0" w:space="0" w:color="auto"/>
        <w:left w:val="none" w:sz="0" w:space="0" w:color="auto"/>
        <w:bottom w:val="none" w:sz="0" w:space="0" w:color="auto"/>
        <w:right w:val="none" w:sz="0" w:space="0" w:color="auto"/>
      </w:divBdr>
    </w:div>
    <w:div w:id="43650834">
      <w:bodyDiv w:val="1"/>
      <w:marLeft w:val="0"/>
      <w:marRight w:val="0"/>
      <w:marTop w:val="0"/>
      <w:marBottom w:val="0"/>
      <w:divBdr>
        <w:top w:val="none" w:sz="0" w:space="0" w:color="auto"/>
        <w:left w:val="none" w:sz="0" w:space="0" w:color="auto"/>
        <w:bottom w:val="none" w:sz="0" w:space="0" w:color="auto"/>
        <w:right w:val="none" w:sz="0" w:space="0" w:color="auto"/>
      </w:divBdr>
    </w:div>
    <w:div w:id="179130154">
      <w:bodyDiv w:val="1"/>
      <w:marLeft w:val="0"/>
      <w:marRight w:val="0"/>
      <w:marTop w:val="0"/>
      <w:marBottom w:val="0"/>
      <w:divBdr>
        <w:top w:val="none" w:sz="0" w:space="0" w:color="auto"/>
        <w:left w:val="none" w:sz="0" w:space="0" w:color="auto"/>
        <w:bottom w:val="none" w:sz="0" w:space="0" w:color="auto"/>
        <w:right w:val="none" w:sz="0" w:space="0" w:color="auto"/>
      </w:divBdr>
    </w:div>
    <w:div w:id="202642499">
      <w:bodyDiv w:val="1"/>
      <w:marLeft w:val="0"/>
      <w:marRight w:val="0"/>
      <w:marTop w:val="0"/>
      <w:marBottom w:val="0"/>
      <w:divBdr>
        <w:top w:val="none" w:sz="0" w:space="0" w:color="auto"/>
        <w:left w:val="none" w:sz="0" w:space="0" w:color="auto"/>
        <w:bottom w:val="none" w:sz="0" w:space="0" w:color="auto"/>
        <w:right w:val="none" w:sz="0" w:space="0" w:color="auto"/>
      </w:divBdr>
    </w:div>
    <w:div w:id="203908881">
      <w:bodyDiv w:val="1"/>
      <w:marLeft w:val="0"/>
      <w:marRight w:val="0"/>
      <w:marTop w:val="0"/>
      <w:marBottom w:val="0"/>
      <w:divBdr>
        <w:top w:val="none" w:sz="0" w:space="0" w:color="auto"/>
        <w:left w:val="none" w:sz="0" w:space="0" w:color="auto"/>
        <w:bottom w:val="none" w:sz="0" w:space="0" w:color="auto"/>
        <w:right w:val="none" w:sz="0" w:space="0" w:color="auto"/>
      </w:divBdr>
    </w:div>
    <w:div w:id="245188915">
      <w:bodyDiv w:val="1"/>
      <w:marLeft w:val="0"/>
      <w:marRight w:val="0"/>
      <w:marTop w:val="0"/>
      <w:marBottom w:val="0"/>
      <w:divBdr>
        <w:top w:val="none" w:sz="0" w:space="0" w:color="auto"/>
        <w:left w:val="none" w:sz="0" w:space="0" w:color="auto"/>
        <w:bottom w:val="none" w:sz="0" w:space="0" w:color="auto"/>
        <w:right w:val="none" w:sz="0" w:space="0" w:color="auto"/>
      </w:divBdr>
    </w:div>
    <w:div w:id="275067716">
      <w:bodyDiv w:val="1"/>
      <w:marLeft w:val="0"/>
      <w:marRight w:val="0"/>
      <w:marTop w:val="0"/>
      <w:marBottom w:val="0"/>
      <w:divBdr>
        <w:top w:val="none" w:sz="0" w:space="0" w:color="auto"/>
        <w:left w:val="none" w:sz="0" w:space="0" w:color="auto"/>
        <w:bottom w:val="none" w:sz="0" w:space="0" w:color="auto"/>
        <w:right w:val="none" w:sz="0" w:space="0" w:color="auto"/>
      </w:divBdr>
    </w:div>
    <w:div w:id="288512660">
      <w:bodyDiv w:val="1"/>
      <w:marLeft w:val="0"/>
      <w:marRight w:val="0"/>
      <w:marTop w:val="0"/>
      <w:marBottom w:val="0"/>
      <w:divBdr>
        <w:top w:val="none" w:sz="0" w:space="0" w:color="auto"/>
        <w:left w:val="none" w:sz="0" w:space="0" w:color="auto"/>
        <w:bottom w:val="none" w:sz="0" w:space="0" w:color="auto"/>
        <w:right w:val="none" w:sz="0" w:space="0" w:color="auto"/>
      </w:divBdr>
    </w:div>
    <w:div w:id="465245878">
      <w:bodyDiv w:val="1"/>
      <w:marLeft w:val="0"/>
      <w:marRight w:val="0"/>
      <w:marTop w:val="0"/>
      <w:marBottom w:val="0"/>
      <w:divBdr>
        <w:top w:val="none" w:sz="0" w:space="0" w:color="auto"/>
        <w:left w:val="none" w:sz="0" w:space="0" w:color="auto"/>
        <w:bottom w:val="none" w:sz="0" w:space="0" w:color="auto"/>
        <w:right w:val="none" w:sz="0" w:space="0" w:color="auto"/>
      </w:divBdr>
    </w:div>
    <w:div w:id="471212606">
      <w:bodyDiv w:val="1"/>
      <w:marLeft w:val="0"/>
      <w:marRight w:val="0"/>
      <w:marTop w:val="0"/>
      <w:marBottom w:val="0"/>
      <w:divBdr>
        <w:top w:val="none" w:sz="0" w:space="0" w:color="auto"/>
        <w:left w:val="none" w:sz="0" w:space="0" w:color="auto"/>
        <w:bottom w:val="none" w:sz="0" w:space="0" w:color="auto"/>
        <w:right w:val="none" w:sz="0" w:space="0" w:color="auto"/>
      </w:divBdr>
    </w:div>
    <w:div w:id="502748688">
      <w:bodyDiv w:val="1"/>
      <w:marLeft w:val="0"/>
      <w:marRight w:val="0"/>
      <w:marTop w:val="0"/>
      <w:marBottom w:val="0"/>
      <w:divBdr>
        <w:top w:val="none" w:sz="0" w:space="0" w:color="auto"/>
        <w:left w:val="none" w:sz="0" w:space="0" w:color="auto"/>
        <w:bottom w:val="none" w:sz="0" w:space="0" w:color="auto"/>
        <w:right w:val="none" w:sz="0" w:space="0" w:color="auto"/>
      </w:divBdr>
    </w:div>
    <w:div w:id="559362000">
      <w:bodyDiv w:val="1"/>
      <w:marLeft w:val="0"/>
      <w:marRight w:val="0"/>
      <w:marTop w:val="0"/>
      <w:marBottom w:val="0"/>
      <w:divBdr>
        <w:top w:val="none" w:sz="0" w:space="0" w:color="auto"/>
        <w:left w:val="none" w:sz="0" w:space="0" w:color="auto"/>
        <w:bottom w:val="none" w:sz="0" w:space="0" w:color="auto"/>
        <w:right w:val="none" w:sz="0" w:space="0" w:color="auto"/>
      </w:divBdr>
    </w:div>
    <w:div w:id="724909891">
      <w:bodyDiv w:val="1"/>
      <w:marLeft w:val="0"/>
      <w:marRight w:val="0"/>
      <w:marTop w:val="0"/>
      <w:marBottom w:val="0"/>
      <w:divBdr>
        <w:top w:val="none" w:sz="0" w:space="0" w:color="auto"/>
        <w:left w:val="none" w:sz="0" w:space="0" w:color="auto"/>
        <w:bottom w:val="none" w:sz="0" w:space="0" w:color="auto"/>
        <w:right w:val="none" w:sz="0" w:space="0" w:color="auto"/>
      </w:divBdr>
    </w:div>
    <w:div w:id="731200299">
      <w:bodyDiv w:val="1"/>
      <w:marLeft w:val="0"/>
      <w:marRight w:val="0"/>
      <w:marTop w:val="0"/>
      <w:marBottom w:val="0"/>
      <w:divBdr>
        <w:top w:val="none" w:sz="0" w:space="0" w:color="auto"/>
        <w:left w:val="none" w:sz="0" w:space="0" w:color="auto"/>
        <w:bottom w:val="none" w:sz="0" w:space="0" w:color="auto"/>
        <w:right w:val="none" w:sz="0" w:space="0" w:color="auto"/>
      </w:divBdr>
    </w:div>
    <w:div w:id="743449865">
      <w:bodyDiv w:val="1"/>
      <w:marLeft w:val="0"/>
      <w:marRight w:val="0"/>
      <w:marTop w:val="0"/>
      <w:marBottom w:val="0"/>
      <w:divBdr>
        <w:top w:val="none" w:sz="0" w:space="0" w:color="auto"/>
        <w:left w:val="none" w:sz="0" w:space="0" w:color="auto"/>
        <w:bottom w:val="none" w:sz="0" w:space="0" w:color="auto"/>
        <w:right w:val="none" w:sz="0" w:space="0" w:color="auto"/>
      </w:divBdr>
    </w:div>
    <w:div w:id="768279658">
      <w:bodyDiv w:val="1"/>
      <w:marLeft w:val="0"/>
      <w:marRight w:val="0"/>
      <w:marTop w:val="0"/>
      <w:marBottom w:val="0"/>
      <w:divBdr>
        <w:top w:val="none" w:sz="0" w:space="0" w:color="auto"/>
        <w:left w:val="none" w:sz="0" w:space="0" w:color="auto"/>
        <w:bottom w:val="none" w:sz="0" w:space="0" w:color="auto"/>
        <w:right w:val="none" w:sz="0" w:space="0" w:color="auto"/>
      </w:divBdr>
    </w:div>
    <w:div w:id="812721926">
      <w:bodyDiv w:val="1"/>
      <w:marLeft w:val="0"/>
      <w:marRight w:val="0"/>
      <w:marTop w:val="0"/>
      <w:marBottom w:val="0"/>
      <w:divBdr>
        <w:top w:val="none" w:sz="0" w:space="0" w:color="auto"/>
        <w:left w:val="none" w:sz="0" w:space="0" w:color="auto"/>
        <w:bottom w:val="none" w:sz="0" w:space="0" w:color="auto"/>
        <w:right w:val="none" w:sz="0" w:space="0" w:color="auto"/>
      </w:divBdr>
    </w:div>
    <w:div w:id="832335595">
      <w:bodyDiv w:val="1"/>
      <w:marLeft w:val="0"/>
      <w:marRight w:val="0"/>
      <w:marTop w:val="0"/>
      <w:marBottom w:val="0"/>
      <w:divBdr>
        <w:top w:val="none" w:sz="0" w:space="0" w:color="auto"/>
        <w:left w:val="none" w:sz="0" w:space="0" w:color="auto"/>
        <w:bottom w:val="none" w:sz="0" w:space="0" w:color="auto"/>
        <w:right w:val="none" w:sz="0" w:space="0" w:color="auto"/>
      </w:divBdr>
    </w:div>
    <w:div w:id="1041201622">
      <w:bodyDiv w:val="1"/>
      <w:marLeft w:val="0"/>
      <w:marRight w:val="0"/>
      <w:marTop w:val="0"/>
      <w:marBottom w:val="0"/>
      <w:divBdr>
        <w:top w:val="none" w:sz="0" w:space="0" w:color="auto"/>
        <w:left w:val="none" w:sz="0" w:space="0" w:color="auto"/>
        <w:bottom w:val="none" w:sz="0" w:space="0" w:color="auto"/>
        <w:right w:val="none" w:sz="0" w:space="0" w:color="auto"/>
      </w:divBdr>
    </w:div>
    <w:div w:id="1075081660">
      <w:bodyDiv w:val="1"/>
      <w:marLeft w:val="0"/>
      <w:marRight w:val="0"/>
      <w:marTop w:val="0"/>
      <w:marBottom w:val="0"/>
      <w:divBdr>
        <w:top w:val="none" w:sz="0" w:space="0" w:color="auto"/>
        <w:left w:val="none" w:sz="0" w:space="0" w:color="auto"/>
        <w:bottom w:val="none" w:sz="0" w:space="0" w:color="auto"/>
        <w:right w:val="none" w:sz="0" w:space="0" w:color="auto"/>
      </w:divBdr>
    </w:div>
    <w:div w:id="1088696244">
      <w:bodyDiv w:val="1"/>
      <w:marLeft w:val="0"/>
      <w:marRight w:val="0"/>
      <w:marTop w:val="0"/>
      <w:marBottom w:val="0"/>
      <w:divBdr>
        <w:top w:val="none" w:sz="0" w:space="0" w:color="auto"/>
        <w:left w:val="none" w:sz="0" w:space="0" w:color="auto"/>
        <w:bottom w:val="none" w:sz="0" w:space="0" w:color="auto"/>
        <w:right w:val="none" w:sz="0" w:space="0" w:color="auto"/>
      </w:divBdr>
    </w:div>
    <w:div w:id="1091005410">
      <w:bodyDiv w:val="1"/>
      <w:marLeft w:val="0"/>
      <w:marRight w:val="0"/>
      <w:marTop w:val="0"/>
      <w:marBottom w:val="0"/>
      <w:divBdr>
        <w:top w:val="none" w:sz="0" w:space="0" w:color="auto"/>
        <w:left w:val="none" w:sz="0" w:space="0" w:color="auto"/>
        <w:bottom w:val="none" w:sz="0" w:space="0" w:color="auto"/>
        <w:right w:val="none" w:sz="0" w:space="0" w:color="auto"/>
      </w:divBdr>
    </w:div>
    <w:div w:id="1095202873">
      <w:bodyDiv w:val="1"/>
      <w:marLeft w:val="0"/>
      <w:marRight w:val="0"/>
      <w:marTop w:val="0"/>
      <w:marBottom w:val="0"/>
      <w:divBdr>
        <w:top w:val="none" w:sz="0" w:space="0" w:color="auto"/>
        <w:left w:val="none" w:sz="0" w:space="0" w:color="auto"/>
        <w:bottom w:val="none" w:sz="0" w:space="0" w:color="auto"/>
        <w:right w:val="none" w:sz="0" w:space="0" w:color="auto"/>
      </w:divBdr>
    </w:div>
    <w:div w:id="1222401882">
      <w:bodyDiv w:val="1"/>
      <w:marLeft w:val="0"/>
      <w:marRight w:val="0"/>
      <w:marTop w:val="0"/>
      <w:marBottom w:val="0"/>
      <w:divBdr>
        <w:top w:val="none" w:sz="0" w:space="0" w:color="auto"/>
        <w:left w:val="none" w:sz="0" w:space="0" w:color="auto"/>
        <w:bottom w:val="none" w:sz="0" w:space="0" w:color="auto"/>
        <w:right w:val="none" w:sz="0" w:space="0" w:color="auto"/>
      </w:divBdr>
    </w:div>
    <w:div w:id="1229144836">
      <w:bodyDiv w:val="1"/>
      <w:marLeft w:val="0"/>
      <w:marRight w:val="0"/>
      <w:marTop w:val="0"/>
      <w:marBottom w:val="0"/>
      <w:divBdr>
        <w:top w:val="none" w:sz="0" w:space="0" w:color="auto"/>
        <w:left w:val="none" w:sz="0" w:space="0" w:color="auto"/>
        <w:bottom w:val="none" w:sz="0" w:space="0" w:color="auto"/>
        <w:right w:val="none" w:sz="0" w:space="0" w:color="auto"/>
      </w:divBdr>
    </w:div>
    <w:div w:id="1301305155">
      <w:bodyDiv w:val="1"/>
      <w:marLeft w:val="0"/>
      <w:marRight w:val="0"/>
      <w:marTop w:val="0"/>
      <w:marBottom w:val="0"/>
      <w:divBdr>
        <w:top w:val="none" w:sz="0" w:space="0" w:color="auto"/>
        <w:left w:val="none" w:sz="0" w:space="0" w:color="auto"/>
        <w:bottom w:val="none" w:sz="0" w:space="0" w:color="auto"/>
        <w:right w:val="none" w:sz="0" w:space="0" w:color="auto"/>
      </w:divBdr>
    </w:div>
    <w:div w:id="1311594512">
      <w:bodyDiv w:val="1"/>
      <w:marLeft w:val="0"/>
      <w:marRight w:val="0"/>
      <w:marTop w:val="0"/>
      <w:marBottom w:val="0"/>
      <w:divBdr>
        <w:top w:val="none" w:sz="0" w:space="0" w:color="auto"/>
        <w:left w:val="none" w:sz="0" w:space="0" w:color="auto"/>
        <w:bottom w:val="none" w:sz="0" w:space="0" w:color="auto"/>
        <w:right w:val="none" w:sz="0" w:space="0" w:color="auto"/>
      </w:divBdr>
    </w:div>
    <w:div w:id="1340815126">
      <w:bodyDiv w:val="1"/>
      <w:marLeft w:val="0"/>
      <w:marRight w:val="0"/>
      <w:marTop w:val="0"/>
      <w:marBottom w:val="0"/>
      <w:divBdr>
        <w:top w:val="none" w:sz="0" w:space="0" w:color="auto"/>
        <w:left w:val="none" w:sz="0" w:space="0" w:color="auto"/>
        <w:bottom w:val="none" w:sz="0" w:space="0" w:color="auto"/>
        <w:right w:val="none" w:sz="0" w:space="0" w:color="auto"/>
      </w:divBdr>
    </w:div>
    <w:div w:id="1352798206">
      <w:bodyDiv w:val="1"/>
      <w:marLeft w:val="0"/>
      <w:marRight w:val="0"/>
      <w:marTop w:val="0"/>
      <w:marBottom w:val="0"/>
      <w:divBdr>
        <w:top w:val="none" w:sz="0" w:space="0" w:color="auto"/>
        <w:left w:val="none" w:sz="0" w:space="0" w:color="auto"/>
        <w:bottom w:val="none" w:sz="0" w:space="0" w:color="auto"/>
        <w:right w:val="none" w:sz="0" w:space="0" w:color="auto"/>
      </w:divBdr>
    </w:div>
    <w:div w:id="1369112709">
      <w:bodyDiv w:val="1"/>
      <w:marLeft w:val="0"/>
      <w:marRight w:val="0"/>
      <w:marTop w:val="0"/>
      <w:marBottom w:val="0"/>
      <w:divBdr>
        <w:top w:val="none" w:sz="0" w:space="0" w:color="auto"/>
        <w:left w:val="none" w:sz="0" w:space="0" w:color="auto"/>
        <w:bottom w:val="none" w:sz="0" w:space="0" w:color="auto"/>
        <w:right w:val="none" w:sz="0" w:space="0" w:color="auto"/>
      </w:divBdr>
    </w:div>
    <w:div w:id="1403715686">
      <w:bodyDiv w:val="1"/>
      <w:marLeft w:val="0"/>
      <w:marRight w:val="0"/>
      <w:marTop w:val="0"/>
      <w:marBottom w:val="0"/>
      <w:divBdr>
        <w:top w:val="none" w:sz="0" w:space="0" w:color="auto"/>
        <w:left w:val="none" w:sz="0" w:space="0" w:color="auto"/>
        <w:bottom w:val="none" w:sz="0" w:space="0" w:color="auto"/>
        <w:right w:val="none" w:sz="0" w:space="0" w:color="auto"/>
      </w:divBdr>
    </w:div>
    <w:div w:id="1405185338">
      <w:bodyDiv w:val="1"/>
      <w:marLeft w:val="0"/>
      <w:marRight w:val="0"/>
      <w:marTop w:val="0"/>
      <w:marBottom w:val="0"/>
      <w:divBdr>
        <w:top w:val="none" w:sz="0" w:space="0" w:color="auto"/>
        <w:left w:val="none" w:sz="0" w:space="0" w:color="auto"/>
        <w:bottom w:val="none" w:sz="0" w:space="0" w:color="auto"/>
        <w:right w:val="none" w:sz="0" w:space="0" w:color="auto"/>
      </w:divBdr>
    </w:div>
    <w:div w:id="1416394605">
      <w:bodyDiv w:val="1"/>
      <w:marLeft w:val="0"/>
      <w:marRight w:val="0"/>
      <w:marTop w:val="0"/>
      <w:marBottom w:val="0"/>
      <w:divBdr>
        <w:top w:val="none" w:sz="0" w:space="0" w:color="auto"/>
        <w:left w:val="none" w:sz="0" w:space="0" w:color="auto"/>
        <w:bottom w:val="none" w:sz="0" w:space="0" w:color="auto"/>
        <w:right w:val="none" w:sz="0" w:space="0" w:color="auto"/>
      </w:divBdr>
    </w:div>
    <w:div w:id="1420566186">
      <w:bodyDiv w:val="1"/>
      <w:marLeft w:val="0"/>
      <w:marRight w:val="0"/>
      <w:marTop w:val="0"/>
      <w:marBottom w:val="0"/>
      <w:divBdr>
        <w:top w:val="none" w:sz="0" w:space="0" w:color="auto"/>
        <w:left w:val="none" w:sz="0" w:space="0" w:color="auto"/>
        <w:bottom w:val="none" w:sz="0" w:space="0" w:color="auto"/>
        <w:right w:val="none" w:sz="0" w:space="0" w:color="auto"/>
      </w:divBdr>
    </w:div>
    <w:div w:id="1577860288">
      <w:bodyDiv w:val="1"/>
      <w:marLeft w:val="0"/>
      <w:marRight w:val="0"/>
      <w:marTop w:val="0"/>
      <w:marBottom w:val="0"/>
      <w:divBdr>
        <w:top w:val="none" w:sz="0" w:space="0" w:color="auto"/>
        <w:left w:val="none" w:sz="0" w:space="0" w:color="auto"/>
        <w:bottom w:val="none" w:sz="0" w:space="0" w:color="auto"/>
        <w:right w:val="none" w:sz="0" w:space="0" w:color="auto"/>
      </w:divBdr>
    </w:div>
    <w:div w:id="1664581562">
      <w:bodyDiv w:val="1"/>
      <w:marLeft w:val="0"/>
      <w:marRight w:val="0"/>
      <w:marTop w:val="0"/>
      <w:marBottom w:val="0"/>
      <w:divBdr>
        <w:top w:val="none" w:sz="0" w:space="0" w:color="auto"/>
        <w:left w:val="none" w:sz="0" w:space="0" w:color="auto"/>
        <w:bottom w:val="none" w:sz="0" w:space="0" w:color="auto"/>
        <w:right w:val="none" w:sz="0" w:space="0" w:color="auto"/>
      </w:divBdr>
    </w:div>
    <w:div w:id="1708530513">
      <w:bodyDiv w:val="1"/>
      <w:marLeft w:val="0"/>
      <w:marRight w:val="0"/>
      <w:marTop w:val="0"/>
      <w:marBottom w:val="0"/>
      <w:divBdr>
        <w:top w:val="none" w:sz="0" w:space="0" w:color="auto"/>
        <w:left w:val="none" w:sz="0" w:space="0" w:color="auto"/>
        <w:bottom w:val="none" w:sz="0" w:space="0" w:color="auto"/>
        <w:right w:val="none" w:sz="0" w:space="0" w:color="auto"/>
      </w:divBdr>
    </w:div>
    <w:div w:id="1728872324">
      <w:bodyDiv w:val="1"/>
      <w:marLeft w:val="0"/>
      <w:marRight w:val="0"/>
      <w:marTop w:val="0"/>
      <w:marBottom w:val="0"/>
      <w:divBdr>
        <w:top w:val="none" w:sz="0" w:space="0" w:color="auto"/>
        <w:left w:val="none" w:sz="0" w:space="0" w:color="auto"/>
        <w:bottom w:val="none" w:sz="0" w:space="0" w:color="auto"/>
        <w:right w:val="none" w:sz="0" w:space="0" w:color="auto"/>
      </w:divBdr>
    </w:div>
    <w:div w:id="1749036684">
      <w:bodyDiv w:val="1"/>
      <w:marLeft w:val="0"/>
      <w:marRight w:val="0"/>
      <w:marTop w:val="0"/>
      <w:marBottom w:val="0"/>
      <w:divBdr>
        <w:top w:val="none" w:sz="0" w:space="0" w:color="auto"/>
        <w:left w:val="none" w:sz="0" w:space="0" w:color="auto"/>
        <w:bottom w:val="none" w:sz="0" w:space="0" w:color="auto"/>
        <w:right w:val="none" w:sz="0" w:space="0" w:color="auto"/>
      </w:divBdr>
    </w:div>
    <w:div w:id="1794325743">
      <w:bodyDiv w:val="1"/>
      <w:marLeft w:val="0"/>
      <w:marRight w:val="0"/>
      <w:marTop w:val="0"/>
      <w:marBottom w:val="0"/>
      <w:divBdr>
        <w:top w:val="none" w:sz="0" w:space="0" w:color="auto"/>
        <w:left w:val="none" w:sz="0" w:space="0" w:color="auto"/>
        <w:bottom w:val="none" w:sz="0" w:space="0" w:color="auto"/>
        <w:right w:val="none" w:sz="0" w:space="0" w:color="auto"/>
      </w:divBdr>
    </w:div>
    <w:div w:id="1801146967">
      <w:bodyDiv w:val="1"/>
      <w:marLeft w:val="0"/>
      <w:marRight w:val="0"/>
      <w:marTop w:val="0"/>
      <w:marBottom w:val="0"/>
      <w:divBdr>
        <w:top w:val="none" w:sz="0" w:space="0" w:color="auto"/>
        <w:left w:val="none" w:sz="0" w:space="0" w:color="auto"/>
        <w:bottom w:val="none" w:sz="0" w:space="0" w:color="auto"/>
        <w:right w:val="none" w:sz="0" w:space="0" w:color="auto"/>
      </w:divBdr>
    </w:div>
    <w:div w:id="1820228551">
      <w:bodyDiv w:val="1"/>
      <w:marLeft w:val="0"/>
      <w:marRight w:val="0"/>
      <w:marTop w:val="0"/>
      <w:marBottom w:val="0"/>
      <w:divBdr>
        <w:top w:val="none" w:sz="0" w:space="0" w:color="auto"/>
        <w:left w:val="none" w:sz="0" w:space="0" w:color="auto"/>
        <w:bottom w:val="none" w:sz="0" w:space="0" w:color="auto"/>
        <w:right w:val="none" w:sz="0" w:space="0" w:color="auto"/>
      </w:divBdr>
    </w:div>
    <w:div w:id="1825586147">
      <w:bodyDiv w:val="1"/>
      <w:marLeft w:val="0"/>
      <w:marRight w:val="0"/>
      <w:marTop w:val="0"/>
      <w:marBottom w:val="0"/>
      <w:divBdr>
        <w:top w:val="none" w:sz="0" w:space="0" w:color="auto"/>
        <w:left w:val="none" w:sz="0" w:space="0" w:color="auto"/>
        <w:bottom w:val="none" w:sz="0" w:space="0" w:color="auto"/>
        <w:right w:val="none" w:sz="0" w:space="0" w:color="auto"/>
      </w:divBdr>
    </w:div>
    <w:div w:id="1844398727">
      <w:bodyDiv w:val="1"/>
      <w:marLeft w:val="0"/>
      <w:marRight w:val="0"/>
      <w:marTop w:val="0"/>
      <w:marBottom w:val="0"/>
      <w:divBdr>
        <w:top w:val="none" w:sz="0" w:space="0" w:color="auto"/>
        <w:left w:val="none" w:sz="0" w:space="0" w:color="auto"/>
        <w:bottom w:val="none" w:sz="0" w:space="0" w:color="auto"/>
        <w:right w:val="none" w:sz="0" w:space="0" w:color="auto"/>
      </w:divBdr>
    </w:div>
    <w:div w:id="1865899185">
      <w:bodyDiv w:val="1"/>
      <w:marLeft w:val="0"/>
      <w:marRight w:val="0"/>
      <w:marTop w:val="0"/>
      <w:marBottom w:val="0"/>
      <w:divBdr>
        <w:top w:val="none" w:sz="0" w:space="0" w:color="auto"/>
        <w:left w:val="none" w:sz="0" w:space="0" w:color="auto"/>
        <w:bottom w:val="none" w:sz="0" w:space="0" w:color="auto"/>
        <w:right w:val="none" w:sz="0" w:space="0" w:color="auto"/>
      </w:divBdr>
    </w:div>
    <w:div w:id="1960067577">
      <w:bodyDiv w:val="1"/>
      <w:marLeft w:val="0"/>
      <w:marRight w:val="0"/>
      <w:marTop w:val="0"/>
      <w:marBottom w:val="0"/>
      <w:divBdr>
        <w:top w:val="none" w:sz="0" w:space="0" w:color="auto"/>
        <w:left w:val="none" w:sz="0" w:space="0" w:color="auto"/>
        <w:bottom w:val="none" w:sz="0" w:space="0" w:color="auto"/>
        <w:right w:val="none" w:sz="0" w:space="0" w:color="auto"/>
      </w:divBdr>
    </w:div>
    <w:div w:id="1978950032">
      <w:bodyDiv w:val="1"/>
      <w:marLeft w:val="0"/>
      <w:marRight w:val="0"/>
      <w:marTop w:val="0"/>
      <w:marBottom w:val="0"/>
      <w:divBdr>
        <w:top w:val="none" w:sz="0" w:space="0" w:color="auto"/>
        <w:left w:val="none" w:sz="0" w:space="0" w:color="auto"/>
        <w:bottom w:val="none" w:sz="0" w:space="0" w:color="auto"/>
        <w:right w:val="none" w:sz="0" w:space="0" w:color="auto"/>
      </w:divBdr>
    </w:div>
    <w:div w:id="1982617421">
      <w:bodyDiv w:val="1"/>
      <w:marLeft w:val="0"/>
      <w:marRight w:val="0"/>
      <w:marTop w:val="0"/>
      <w:marBottom w:val="0"/>
      <w:divBdr>
        <w:top w:val="none" w:sz="0" w:space="0" w:color="auto"/>
        <w:left w:val="none" w:sz="0" w:space="0" w:color="auto"/>
        <w:bottom w:val="none" w:sz="0" w:space="0" w:color="auto"/>
        <w:right w:val="none" w:sz="0" w:space="0" w:color="auto"/>
      </w:divBdr>
    </w:div>
    <w:div w:id="2060008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30</Pages>
  <Words>6577</Words>
  <Characters>37495</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15</cp:revision>
  <cp:lastPrinted>2018-11-21T21:26:00Z</cp:lastPrinted>
  <dcterms:created xsi:type="dcterms:W3CDTF">2018-12-05T17:09:00Z</dcterms:created>
  <dcterms:modified xsi:type="dcterms:W3CDTF">2018-12-11T18:47:00Z</dcterms:modified>
</cp:coreProperties>
</file>